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74B70" w14:textId="522ADCBF" w:rsidR="00F37019" w:rsidRDefault="006F430B" w:rsidP="001C5110">
      <w:pPr>
        <w:spacing w:line="360" w:lineRule="auto"/>
        <w:rPr>
          <w:rFonts w:asciiTheme="minorHAnsi" w:hAnsiTheme="minorHAnsi"/>
          <w:b/>
          <w:color w:val="000000" w:themeColor="text1"/>
        </w:rPr>
      </w:pPr>
      <w:r>
        <w:rPr>
          <w:rFonts w:asciiTheme="minorHAnsi" w:hAnsiTheme="minorHAnsi"/>
          <w:b/>
          <w:color w:val="000000" w:themeColor="text1"/>
        </w:rPr>
        <w:t xml:space="preserve">On the </w:t>
      </w:r>
      <w:r w:rsidR="0020171A">
        <w:rPr>
          <w:rFonts w:asciiTheme="minorHAnsi" w:hAnsiTheme="minorHAnsi"/>
          <w:b/>
          <w:color w:val="000000" w:themeColor="text1"/>
        </w:rPr>
        <w:t>origin of o</w:t>
      </w:r>
      <w:r w:rsidR="00921A40">
        <w:rPr>
          <w:rFonts w:asciiTheme="minorHAnsi" w:hAnsiTheme="minorHAnsi"/>
          <w:b/>
          <w:color w:val="000000" w:themeColor="text1"/>
        </w:rPr>
        <w:t>rphan hybrid</w:t>
      </w:r>
      <w:r w:rsidR="000B0612">
        <w:rPr>
          <w:rFonts w:asciiTheme="minorHAnsi" w:hAnsiTheme="minorHAnsi"/>
          <w:b/>
          <w:color w:val="000000" w:themeColor="text1"/>
        </w:rPr>
        <w:t xml:space="preserve">s </w:t>
      </w:r>
      <w:r w:rsidR="00BD5EBB">
        <w:rPr>
          <w:rFonts w:asciiTheme="minorHAnsi" w:hAnsiTheme="minorHAnsi"/>
          <w:b/>
          <w:color w:val="000000" w:themeColor="text1"/>
        </w:rPr>
        <w:t xml:space="preserve">between </w:t>
      </w:r>
      <w:r w:rsidR="00BD5EBB">
        <w:rPr>
          <w:rFonts w:asciiTheme="minorHAnsi" w:hAnsiTheme="minorHAnsi"/>
          <w:b/>
          <w:i/>
          <w:color w:val="000000" w:themeColor="text1"/>
        </w:rPr>
        <w:t xml:space="preserve">Aquilegia formosa </w:t>
      </w:r>
      <w:r w:rsidR="00BD5EBB">
        <w:rPr>
          <w:rFonts w:asciiTheme="minorHAnsi" w:hAnsiTheme="minorHAnsi"/>
          <w:b/>
          <w:color w:val="000000" w:themeColor="text1"/>
        </w:rPr>
        <w:t xml:space="preserve">and </w:t>
      </w:r>
      <w:r w:rsidR="00BD5EBB">
        <w:rPr>
          <w:rFonts w:asciiTheme="minorHAnsi" w:hAnsiTheme="minorHAnsi"/>
          <w:b/>
          <w:i/>
          <w:color w:val="000000" w:themeColor="text1"/>
        </w:rPr>
        <w:t>Aquilegia flavescens</w:t>
      </w:r>
    </w:p>
    <w:p w14:paraId="33CA1C9E" w14:textId="77777777" w:rsidR="00921A40" w:rsidRPr="009D1EDB" w:rsidRDefault="00921A40" w:rsidP="00974F12">
      <w:pPr>
        <w:spacing w:line="360" w:lineRule="auto"/>
        <w:outlineLvl w:val="0"/>
        <w:rPr>
          <w:rFonts w:asciiTheme="minorHAnsi" w:hAnsiTheme="minorHAnsi"/>
        </w:rPr>
      </w:pPr>
      <w:r w:rsidRPr="00690777">
        <w:rPr>
          <w:rFonts w:asciiTheme="minorHAnsi" w:hAnsiTheme="minorHAnsi"/>
        </w:rPr>
        <w:t xml:space="preserve">Running Title: </w:t>
      </w:r>
      <w:r w:rsidRPr="004F3D18">
        <w:rPr>
          <w:rFonts w:asciiTheme="minorHAnsi" w:hAnsiTheme="minorHAnsi"/>
          <w:i/>
        </w:rPr>
        <w:t>Aquilegia</w:t>
      </w:r>
      <w:r>
        <w:rPr>
          <w:rFonts w:asciiTheme="minorHAnsi" w:hAnsiTheme="minorHAnsi"/>
        </w:rPr>
        <w:t xml:space="preserve"> hybridization</w:t>
      </w:r>
    </w:p>
    <w:p w14:paraId="609D28BF" w14:textId="77777777" w:rsidR="005838FF" w:rsidRPr="00690777" w:rsidRDefault="005838FF" w:rsidP="005838FF">
      <w:pPr>
        <w:spacing w:line="360" w:lineRule="auto"/>
        <w:outlineLvl w:val="0"/>
        <w:rPr>
          <w:rFonts w:asciiTheme="minorHAnsi" w:hAnsiTheme="minorHAnsi"/>
        </w:rPr>
      </w:pPr>
      <w:r w:rsidRPr="00690777">
        <w:rPr>
          <w:rFonts w:asciiTheme="minorHAnsi" w:hAnsiTheme="minorHAnsi"/>
        </w:rPr>
        <w:t>Jeffrey S. Groh</w:t>
      </w:r>
      <w:r>
        <w:rPr>
          <w:rFonts w:asciiTheme="minorHAnsi" w:hAnsiTheme="minorHAnsi"/>
          <w:vertAlign w:val="superscript"/>
        </w:rPr>
        <w:t>1</w:t>
      </w:r>
      <w:r w:rsidRPr="00690777">
        <w:rPr>
          <w:rFonts w:asciiTheme="minorHAnsi" w:hAnsiTheme="minorHAnsi"/>
        </w:rPr>
        <w:t xml:space="preserve">, </w:t>
      </w:r>
      <w:r>
        <w:rPr>
          <w:rFonts w:asciiTheme="minorHAnsi" w:hAnsiTheme="minorHAnsi"/>
          <w:color w:val="000000" w:themeColor="text1"/>
        </w:rPr>
        <w:t>Diana M. Percy</w:t>
      </w:r>
      <w:r>
        <w:rPr>
          <w:rFonts w:asciiTheme="minorHAnsi" w:hAnsiTheme="minorHAnsi"/>
          <w:vertAlign w:val="superscript"/>
        </w:rPr>
        <w:t>1</w:t>
      </w:r>
      <w:r>
        <w:rPr>
          <w:rFonts w:asciiTheme="minorHAnsi" w:hAnsiTheme="minorHAnsi"/>
          <w:color w:val="000000" w:themeColor="text1"/>
        </w:rPr>
        <w:t>, Curtis R. Bj</w:t>
      </w:r>
      <w:r>
        <w:rPr>
          <w:rFonts w:asciiTheme="minorHAnsi" w:hAnsiTheme="minorHAnsi" w:cstheme="minorHAnsi"/>
          <w:color w:val="000000" w:themeColor="text1"/>
        </w:rPr>
        <w:t>ö</w:t>
      </w:r>
      <w:r>
        <w:rPr>
          <w:rFonts w:asciiTheme="minorHAnsi" w:hAnsiTheme="minorHAnsi"/>
          <w:color w:val="000000" w:themeColor="text1"/>
        </w:rPr>
        <w:t>rk</w:t>
      </w:r>
      <w:r>
        <w:rPr>
          <w:rFonts w:asciiTheme="minorHAnsi" w:hAnsiTheme="minorHAnsi"/>
          <w:vertAlign w:val="superscript"/>
        </w:rPr>
        <w:t>1</w:t>
      </w:r>
      <w:r w:rsidRPr="004534DC">
        <w:rPr>
          <w:rFonts w:asciiTheme="minorHAnsi" w:hAnsiTheme="minorHAnsi"/>
          <w:color w:val="000000" w:themeColor="text1"/>
        </w:rPr>
        <w:t xml:space="preserve"> </w:t>
      </w:r>
      <w:r w:rsidRPr="00690777">
        <w:rPr>
          <w:rFonts w:asciiTheme="minorHAnsi" w:hAnsiTheme="minorHAnsi"/>
        </w:rPr>
        <w:t>and Quentin C.</w:t>
      </w:r>
      <w:r>
        <w:rPr>
          <w:rFonts w:asciiTheme="minorHAnsi" w:hAnsiTheme="minorHAnsi"/>
        </w:rPr>
        <w:t xml:space="preserve"> </w:t>
      </w:r>
      <w:r w:rsidRPr="00690777">
        <w:rPr>
          <w:rFonts w:asciiTheme="minorHAnsi" w:hAnsiTheme="minorHAnsi"/>
        </w:rPr>
        <w:t>B. Cronk</w:t>
      </w:r>
      <w:r>
        <w:rPr>
          <w:rFonts w:asciiTheme="minorHAnsi" w:hAnsiTheme="minorHAnsi"/>
          <w:vertAlign w:val="superscript"/>
        </w:rPr>
        <w:t>1,2</w:t>
      </w:r>
    </w:p>
    <w:p w14:paraId="08312126" w14:textId="77777777" w:rsidR="005838FF" w:rsidRPr="009D1EDB" w:rsidRDefault="005838FF" w:rsidP="005838FF">
      <w:pPr>
        <w:spacing w:line="360" w:lineRule="auto"/>
        <w:rPr>
          <w:rFonts w:asciiTheme="minorHAnsi" w:hAnsiTheme="minorHAnsi"/>
          <w:color w:val="000000"/>
          <w:shd w:val="clear" w:color="auto" w:fill="FFFFFF"/>
        </w:rPr>
      </w:pPr>
      <w:r w:rsidRPr="008602A6">
        <w:rPr>
          <w:rFonts w:asciiTheme="minorHAnsi" w:hAnsiTheme="minorHAnsi"/>
          <w:vertAlign w:val="superscript"/>
        </w:rPr>
        <w:t>1</w:t>
      </w:r>
      <w:r w:rsidRPr="00690777">
        <w:rPr>
          <w:rFonts w:asciiTheme="minorHAnsi" w:hAnsiTheme="minorHAnsi"/>
        </w:rPr>
        <w:t xml:space="preserve">Department of Botany, </w:t>
      </w:r>
      <w:r w:rsidRPr="00690777">
        <w:rPr>
          <w:rFonts w:asciiTheme="minorHAnsi" w:hAnsiTheme="minorHAnsi"/>
          <w:color w:val="000000"/>
          <w:shd w:val="clear" w:color="auto" w:fill="FFFFFF"/>
        </w:rPr>
        <w:t>University of British Columbia</w:t>
      </w:r>
      <w:r w:rsidRPr="00690777">
        <w:rPr>
          <w:rFonts w:asciiTheme="minorHAnsi" w:hAnsiTheme="minorHAnsi"/>
          <w:color w:val="000000"/>
        </w:rPr>
        <w:t xml:space="preserve">, </w:t>
      </w:r>
      <w:r w:rsidRPr="00690777">
        <w:rPr>
          <w:rFonts w:asciiTheme="minorHAnsi" w:hAnsiTheme="minorHAnsi"/>
          <w:color w:val="000000"/>
          <w:shd w:val="clear" w:color="auto" w:fill="FFFFFF"/>
        </w:rPr>
        <w:t>6270 University Blvd.</w:t>
      </w:r>
      <w:r w:rsidRPr="00690777">
        <w:rPr>
          <w:rFonts w:asciiTheme="minorHAnsi" w:hAnsiTheme="minorHAnsi"/>
          <w:color w:val="000000"/>
        </w:rPr>
        <w:t xml:space="preserve"> </w:t>
      </w:r>
      <w:r w:rsidRPr="00690777">
        <w:rPr>
          <w:rFonts w:asciiTheme="minorHAnsi" w:hAnsiTheme="minorHAnsi"/>
          <w:color w:val="000000"/>
          <w:shd w:val="clear" w:color="auto" w:fill="FFFFFF"/>
        </w:rPr>
        <w:t>Vancouver, BC, CANADA V6T 1Z4</w:t>
      </w:r>
    </w:p>
    <w:p w14:paraId="5FD168A6" w14:textId="77777777" w:rsidR="005838FF" w:rsidRPr="009D1EDB" w:rsidRDefault="005838FF" w:rsidP="005838FF">
      <w:pPr>
        <w:spacing w:line="360" w:lineRule="auto"/>
        <w:rPr>
          <w:rFonts w:asciiTheme="minorHAnsi" w:hAnsiTheme="minorHAnsi"/>
        </w:rPr>
      </w:pPr>
      <w:r w:rsidRPr="00690777">
        <w:rPr>
          <w:rFonts w:asciiTheme="minorHAnsi" w:hAnsiTheme="minorHAnsi"/>
          <w:vertAlign w:val="superscript"/>
        </w:rPr>
        <w:t>2</w:t>
      </w:r>
      <w:r w:rsidRPr="00690777">
        <w:rPr>
          <w:rFonts w:asciiTheme="minorHAnsi" w:hAnsiTheme="minorHAnsi"/>
        </w:rPr>
        <w:t>Author for correspondence</w:t>
      </w:r>
      <w:r w:rsidRPr="00690777" w:rsidDel="006D0780">
        <w:rPr>
          <w:rFonts w:asciiTheme="minorHAnsi" w:hAnsiTheme="minorHAnsi"/>
        </w:rPr>
        <w:t xml:space="preserve"> </w:t>
      </w:r>
    </w:p>
    <w:p w14:paraId="7FA88AD5" w14:textId="77777777" w:rsidR="005838FF" w:rsidRDefault="005838FF" w:rsidP="005838FF">
      <w:pPr>
        <w:spacing w:line="360" w:lineRule="auto"/>
        <w:rPr>
          <w:rFonts w:asciiTheme="minorHAnsi" w:hAnsiTheme="minorHAnsi"/>
        </w:rPr>
      </w:pPr>
      <w:r w:rsidRPr="00690777">
        <w:rPr>
          <w:rFonts w:asciiTheme="minorHAnsi" w:hAnsiTheme="minorHAnsi"/>
        </w:rPr>
        <w:t>Manuscript received________; revision accepted________.</w:t>
      </w:r>
    </w:p>
    <w:p w14:paraId="6BB8A11A" w14:textId="2CE28BCD" w:rsidR="00921A40" w:rsidRDefault="005838FF" w:rsidP="005838FF">
      <w:pPr>
        <w:suppressLineNumbers/>
        <w:spacing w:line="360" w:lineRule="auto"/>
        <w:outlineLvl w:val="0"/>
        <w:rPr>
          <w:rFonts w:asciiTheme="minorHAnsi" w:hAnsiTheme="minorHAnsi"/>
        </w:rPr>
      </w:pPr>
      <w:r w:rsidRPr="00690777">
        <w:rPr>
          <w:rFonts w:asciiTheme="minorHAnsi" w:hAnsiTheme="minorHAnsi"/>
        </w:rPr>
        <w:t xml:space="preserve">Running Title: </w:t>
      </w:r>
      <w:r w:rsidRPr="004F3D18">
        <w:rPr>
          <w:rFonts w:asciiTheme="minorHAnsi" w:hAnsiTheme="minorHAnsi"/>
          <w:i/>
        </w:rPr>
        <w:t>Aquilegia</w:t>
      </w:r>
      <w:r>
        <w:rPr>
          <w:rFonts w:asciiTheme="minorHAnsi" w:hAnsiTheme="minorHAnsi"/>
        </w:rPr>
        <w:t xml:space="preserve"> hybridization</w:t>
      </w:r>
    </w:p>
    <w:p w14:paraId="0A19F418" w14:textId="77777777" w:rsidR="005838FF" w:rsidRDefault="005838FF" w:rsidP="005838FF">
      <w:pPr>
        <w:suppressLineNumbers/>
        <w:spacing w:line="360" w:lineRule="auto"/>
        <w:outlineLvl w:val="0"/>
        <w:rPr>
          <w:rFonts w:asciiTheme="minorHAnsi" w:hAnsiTheme="minorHAnsi"/>
          <w:b/>
        </w:rPr>
      </w:pPr>
    </w:p>
    <w:p w14:paraId="0D57D6E8" w14:textId="1EBFFA23" w:rsidR="00975177" w:rsidRDefault="00975177" w:rsidP="00974F12">
      <w:pPr>
        <w:spacing w:line="360" w:lineRule="auto"/>
        <w:outlineLvl w:val="0"/>
        <w:rPr>
          <w:rFonts w:asciiTheme="minorHAnsi" w:hAnsiTheme="minorHAnsi"/>
          <w:b/>
        </w:rPr>
      </w:pPr>
      <w:r>
        <w:rPr>
          <w:rFonts w:asciiTheme="minorHAnsi" w:hAnsiTheme="minorHAnsi"/>
          <w:b/>
        </w:rPr>
        <w:t>ABSTRACT</w:t>
      </w:r>
    </w:p>
    <w:p w14:paraId="2EC40F17" w14:textId="38FCE129" w:rsidR="0054055F" w:rsidRDefault="00DA6F1F" w:rsidP="005838FF">
      <w:pPr>
        <w:spacing w:line="360" w:lineRule="auto"/>
        <w:rPr>
          <w:rFonts w:asciiTheme="minorHAnsi" w:hAnsiTheme="minorHAnsi"/>
          <w:b/>
        </w:rPr>
      </w:pPr>
      <w:r>
        <w:rPr>
          <w:rFonts w:asciiTheme="minorHAnsi" w:hAnsiTheme="minorHAnsi"/>
        </w:rPr>
        <w:t>We</w:t>
      </w:r>
      <w:r w:rsidRPr="00690777">
        <w:rPr>
          <w:rFonts w:asciiTheme="minorHAnsi" w:hAnsiTheme="minorHAnsi"/>
        </w:rPr>
        <w:t xml:space="preserve"> report the investigation of </w:t>
      </w:r>
      <w:r>
        <w:rPr>
          <w:rFonts w:asciiTheme="minorHAnsi" w:hAnsiTheme="minorHAnsi"/>
        </w:rPr>
        <w:t>an</w:t>
      </w:r>
      <w:r w:rsidRPr="00690777">
        <w:rPr>
          <w:rFonts w:asciiTheme="minorHAnsi" w:hAnsiTheme="minorHAnsi"/>
        </w:rPr>
        <w:t xml:space="preserve"> </w:t>
      </w:r>
      <w:r>
        <w:rPr>
          <w:rFonts w:asciiTheme="minorHAnsi" w:hAnsiTheme="minorHAnsi"/>
          <w:i/>
        </w:rPr>
        <w:t>Aquilegia</w:t>
      </w:r>
      <w:r w:rsidRPr="00690777">
        <w:rPr>
          <w:rFonts w:asciiTheme="minorHAnsi" w:hAnsiTheme="minorHAnsi"/>
          <w:i/>
        </w:rPr>
        <w:t xml:space="preserve"> formosa </w:t>
      </w:r>
      <w:r w:rsidRPr="00C278F8">
        <w:rPr>
          <w:rFonts w:asciiTheme="minorHAnsi" w:hAnsiTheme="minorHAnsi"/>
        </w:rPr>
        <w:t>×</w:t>
      </w:r>
      <w:r w:rsidRPr="00690777">
        <w:rPr>
          <w:rFonts w:asciiTheme="minorHAnsi" w:hAnsiTheme="minorHAnsi"/>
        </w:rPr>
        <w:t xml:space="preserve"> </w:t>
      </w:r>
      <w:r w:rsidRPr="008E4AA4">
        <w:rPr>
          <w:rFonts w:asciiTheme="minorHAnsi" w:hAnsiTheme="minorHAnsi"/>
          <w:i/>
        </w:rPr>
        <w:t>A.</w:t>
      </w:r>
      <w:r>
        <w:rPr>
          <w:rFonts w:asciiTheme="minorHAnsi" w:hAnsiTheme="minorHAnsi"/>
        </w:rPr>
        <w:t xml:space="preserve"> </w:t>
      </w:r>
      <w:r w:rsidRPr="00690777">
        <w:rPr>
          <w:rFonts w:asciiTheme="minorHAnsi" w:hAnsiTheme="minorHAnsi"/>
          <w:i/>
        </w:rPr>
        <w:t>flavescens</w:t>
      </w:r>
      <w:r w:rsidRPr="00690777">
        <w:rPr>
          <w:rFonts w:asciiTheme="minorHAnsi" w:hAnsiTheme="minorHAnsi"/>
        </w:rPr>
        <w:t xml:space="preserve"> </w:t>
      </w:r>
      <w:r>
        <w:rPr>
          <w:rFonts w:asciiTheme="minorHAnsi" w:hAnsiTheme="minorHAnsi"/>
        </w:rPr>
        <w:t xml:space="preserve">population </w:t>
      </w:r>
      <w:r w:rsidRPr="00690777">
        <w:rPr>
          <w:rFonts w:asciiTheme="minorHAnsi" w:hAnsiTheme="minorHAnsi"/>
        </w:rPr>
        <w:t xml:space="preserve">in </w:t>
      </w:r>
      <w:r>
        <w:rPr>
          <w:rFonts w:asciiTheme="minorHAnsi" w:hAnsiTheme="minorHAnsi"/>
        </w:rPr>
        <w:t>British Columbia that is</w:t>
      </w:r>
      <w:r w:rsidRPr="00690777">
        <w:rPr>
          <w:rFonts w:asciiTheme="minorHAnsi" w:hAnsiTheme="minorHAnsi"/>
        </w:rPr>
        <w:t xml:space="preserve"> </w:t>
      </w:r>
      <w:r>
        <w:rPr>
          <w:rFonts w:asciiTheme="minorHAnsi" w:hAnsiTheme="minorHAnsi"/>
        </w:rPr>
        <w:t xml:space="preserve">disjunct from its parents – </w:t>
      </w:r>
      <w:r w:rsidRPr="00690777">
        <w:rPr>
          <w:rFonts w:asciiTheme="minorHAnsi" w:hAnsiTheme="minorHAnsi"/>
        </w:rPr>
        <w:t xml:space="preserve">the </w:t>
      </w:r>
      <w:r>
        <w:rPr>
          <w:rFonts w:asciiTheme="minorHAnsi" w:hAnsiTheme="minorHAnsi"/>
        </w:rPr>
        <w:t xml:space="preserve">former species is present locally but ecologically separated, while the </w:t>
      </w:r>
      <w:r w:rsidRPr="00690777">
        <w:rPr>
          <w:rFonts w:asciiTheme="minorHAnsi" w:hAnsiTheme="minorHAnsi"/>
        </w:rPr>
        <w:t xml:space="preserve">latter is </w:t>
      </w:r>
      <w:r>
        <w:rPr>
          <w:rFonts w:asciiTheme="minorHAnsi" w:hAnsiTheme="minorHAnsi"/>
        </w:rPr>
        <w:t xml:space="preserve">entirely </w:t>
      </w:r>
      <w:r w:rsidRPr="00690777">
        <w:rPr>
          <w:rFonts w:asciiTheme="minorHAnsi" w:hAnsiTheme="minorHAnsi"/>
        </w:rPr>
        <w:t xml:space="preserve">absent.  </w:t>
      </w:r>
      <w:r w:rsidR="00A21A90">
        <w:rPr>
          <w:rFonts w:asciiTheme="minorHAnsi" w:hAnsiTheme="minorHAnsi"/>
        </w:rPr>
        <w:t>To confirm hybridity, w</w:t>
      </w:r>
      <w:r>
        <w:rPr>
          <w:rFonts w:asciiTheme="minorHAnsi" w:hAnsiTheme="minorHAnsi"/>
        </w:rPr>
        <w:t>e</w:t>
      </w:r>
      <w:r w:rsidRPr="00690777">
        <w:rPr>
          <w:rFonts w:asciiTheme="minorHAnsi" w:hAnsiTheme="minorHAnsi"/>
        </w:rPr>
        <w:t xml:space="preserve"> used </w:t>
      </w:r>
      <w:r>
        <w:rPr>
          <w:rFonts w:asciiTheme="minorHAnsi" w:hAnsiTheme="minorHAnsi"/>
        </w:rPr>
        <w:t>multivariate analysis of floral characters of</w:t>
      </w:r>
      <w:r w:rsidRPr="00690777">
        <w:rPr>
          <w:rFonts w:asciiTheme="minorHAnsi" w:hAnsiTheme="minorHAnsi"/>
        </w:rPr>
        <w:t xml:space="preserve"> </w:t>
      </w:r>
      <w:r>
        <w:rPr>
          <w:rFonts w:asciiTheme="minorHAnsi" w:hAnsiTheme="minorHAnsi"/>
        </w:rPr>
        <w:t xml:space="preserve">field-sampled populations </w:t>
      </w:r>
      <w:r w:rsidRPr="00690777">
        <w:rPr>
          <w:rFonts w:asciiTheme="minorHAnsi" w:hAnsiTheme="minorHAnsi"/>
        </w:rPr>
        <w:t xml:space="preserve">to </w:t>
      </w:r>
      <w:r>
        <w:rPr>
          <w:rFonts w:asciiTheme="minorHAnsi" w:hAnsiTheme="minorHAnsi"/>
        </w:rPr>
        <w:t xml:space="preserve">ordinate </w:t>
      </w:r>
      <w:r w:rsidRPr="00690777">
        <w:rPr>
          <w:rFonts w:asciiTheme="minorHAnsi" w:hAnsiTheme="minorHAnsi"/>
        </w:rPr>
        <w:t>phenotypes of</w:t>
      </w:r>
      <w:r w:rsidR="009D2EF0">
        <w:rPr>
          <w:rFonts w:asciiTheme="minorHAnsi" w:hAnsiTheme="minorHAnsi"/>
        </w:rPr>
        <w:t xml:space="preserve"> putative</w:t>
      </w:r>
      <w:r w:rsidRPr="00690777">
        <w:rPr>
          <w:rFonts w:asciiTheme="minorHAnsi" w:hAnsiTheme="minorHAnsi"/>
        </w:rPr>
        <w:t xml:space="preserve"> hybrids in relation to </w:t>
      </w:r>
      <w:r w:rsidR="009D2EF0">
        <w:rPr>
          <w:rFonts w:asciiTheme="minorHAnsi" w:hAnsiTheme="minorHAnsi"/>
        </w:rPr>
        <w:t xml:space="preserve">those of the </w:t>
      </w:r>
      <w:r w:rsidRPr="00690777">
        <w:rPr>
          <w:rFonts w:asciiTheme="minorHAnsi" w:hAnsiTheme="minorHAnsi"/>
        </w:rPr>
        <w:t>parental species</w:t>
      </w:r>
      <w:r>
        <w:rPr>
          <w:rFonts w:asciiTheme="minorHAnsi" w:hAnsiTheme="minorHAnsi"/>
        </w:rPr>
        <w:t xml:space="preserve">. </w:t>
      </w:r>
      <w:r w:rsidR="005E0D6A">
        <w:rPr>
          <w:rFonts w:asciiTheme="minorHAnsi" w:hAnsiTheme="minorHAnsi"/>
        </w:rPr>
        <w:t>Microsatellite genotypes at 11 loci from 72 parental-type and putative hybrid individuals were analyzed</w:t>
      </w:r>
      <w:r>
        <w:rPr>
          <w:rFonts w:asciiTheme="minorHAnsi" w:hAnsiTheme="minorHAnsi"/>
        </w:rPr>
        <w:t xml:space="preserve"> to </w:t>
      </w:r>
      <w:r w:rsidR="00CC56FD">
        <w:rPr>
          <w:rFonts w:asciiTheme="minorHAnsi" w:hAnsiTheme="minorHAnsi"/>
        </w:rPr>
        <w:t>assess</w:t>
      </w:r>
      <w:r w:rsidR="005E0D6A">
        <w:rPr>
          <w:rFonts w:asciiTheme="minorHAnsi" w:hAnsiTheme="minorHAnsi"/>
        </w:rPr>
        <w:t xml:space="preserve"> </w:t>
      </w:r>
      <w:r w:rsidR="00E844D1">
        <w:rPr>
          <w:rFonts w:asciiTheme="minorHAnsi" w:hAnsiTheme="minorHAnsi"/>
        </w:rPr>
        <w:t>evidence for admixture</w:t>
      </w:r>
      <w:r>
        <w:rPr>
          <w:rFonts w:asciiTheme="minorHAnsi" w:hAnsiTheme="minorHAnsi"/>
        </w:rPr>
        <w:t>. Maternally-inherited plastid sequences were analyzed to infer the direction of hybridization</w:t>
      </w:r>
      <w:r w:rsidR="005E0D6A">
        <w:rPr>
          <w:rFonts w:asciiTheme="minorHAnsi" w:hAnsiTheme="minorHAnsi"/>
        </w:rPr>
        <w:t xml:space="preserve"> and test hypotheses on the origin of the orphan hybrid population</w:t>
      </w:r>
      <w:r>
        <w:rPr>
          <w:rFonts w:asciiTheme="minorHAnsi" w:hAnsiTheme="minorHAnsi"/>
        </w:rPr>
        <w:t xml:space="preserve">. Plants from the </w:t>
      </w:r>
      <w:r w:rsidR="009D2EF0">
        <w:rPr>
          <w:rFonts w:asciiTheme="minorHAnsi" w:hAnsiTheme="minorHAnsi"/>
        </w:rPr>
        <w:t>orphan hybrid</w:t>
      </w:r>
      <w:r>
        <w:rPr>
          <w:rFonts w:asciiTheme="minorHAnsi" w:hAnsiTheme="minorHAnsi"/>
        </w:rPr>
        <w:t xml:space="preserve"> population are </w:t>
      </w:r>
      <w:r w:rsidR="005E0D6A">
        <w:rPr>
          <w:rFonts w:asciiTheme="minorHAnsi" w:hAnsiTheme="minorHAnsi"/>
        </w:rPr>
        <w:t xml:space="preserve">on average </w:t>
      </w:r>
      <w:r>
        <w:rPr>
          <w:rFonts w:asciiTheme="minorHAnsi" w:hAnsiTheme="minorHAnsi"/>
        </w:rPr>
        <w:t xml:space="preserve">intermediate between </w:t>
      </w:r>
      <w:r w:rsidR="00B41031">
        <w:rPr>
          <w:rFonts w:asciiTheme="minorHAnsi" w:hAnsiTheme="minorHAnsi"/>
        </w:rPr>
        <w:t xml:space="preserve">typical </w:t>
      </w:r>
      <w:r>
        <w:rPr>
          <w:rFonts w:asciiTheme="minorHAnsi" w:hAnsiTheme="minorHAnsi"/>
          <w:i/>
        </w:rPr>
        <w:t>A. formosa</w:t>
      </w:r>
      <w:r>
        <w:rPr>
          <w:rFonts w:asciiTheme="minorHAnsi" w:hAnsiTheme="minorHAnsi"/>
        </w:rPr>
        <w:t xml:space="preserve"> and </w:t>
      </w:r>
      <w:r>
        <w:rPr>
          <w:rFonts w:asciiTheme="minorHAnsi" w:hAnsiTheme="minorHAnsi"/>
          <w:i/>
        </w:rPr>
        <w:t>A. flavescens</w:t>
      </w:r>
      <w:r>
        <w:rPr>
          <w:rFonts w:asciiTheme="minorHAnsi" w:hAnsiTheme="minorHAnsi"/>
        </w:rPr>
        <w:t xml:space="preserve"> for most phenotypes examined and </w:t>
      </w:r>
      <w:r w:rsidR="005E0D6A">
        <w:rPr>
          <w:rFonts w:asciiTheme="minorHAnsi" w:hAnsiTheme="minorHAnsi"/>
        </w:rPr>
        <w:t>show evidence of genetic admixture</w:t>
      </w:r>
      <w:r>
        <w:rPr>
          <w:rFonts w:asciiTheme="minorHAnsi" w:hAnsiTheme="minorHAnsi"/>
        </w:rPr>
        <w:t>.</w:t>
      </w:r>
      <w:r w:rsidRPr="00690777">
        <w:rPr>
          <w:rFonts w:asciiTheme="minorHAnsi" w:hAnsiTheme="minorHAnsi"/>
        </w:rPr>
        <w:t xml:space="preserve"> </w:t>
      </w:r>
      <w:r>
        <w:rPr>
          <w:rFonts w:asciiTheme="minorHAnsi" w:hAnsiTheme="minorHAnsi"/>
        </w:rPr>
        <w:t xml:space="preserve">This </w:t>
      </w:r>
      <w:r w:rsidRPr="00690777">
        <w:rPr>
          <w:rFonts w:asciiTheme="minorHAnsi" w:hAnsiTheme="minorHAnsi"/>
        </w:rPr>
        <w:t xml:space="preserve">population lies </w:t>
      </w:r>
      <w:r>
        <w:rPr>
          <w:rFonts w:asciiTheme="minorHAnsi" w:hAnsiTheme="minorHAnsi"/>
        </w:rPr>
        <w:t xml:space="preserve">beyond </w:t>
      </w:r>
      <w:r w:rsidRPr="00690777">
        <w:rPr>
          <w:rFonts w:asciiTheme="minorHAnsi" w:hAnsiTheme="minorHAnsi"/>
        </w:rPr>
        <w:t xml:space="preserve">the range of </w:t>
      </w:r>
      <w:r w:rsidRPr="00690777">
        <w:rPr>
          <w:rFonts w:asciiTheme="minorHAnsi" w:hAnsiTheme="minorHAnsi"/>
          <w:i/>
        </w:rPr>
        <w:t xml:space="preserve">A. flavescens, </w:t>
      </w:r>
      <w:r w:rsidRPr="00690777">
        <w:rPr>
          <w:rFonts w:asciiTheme="minorHAnsi" w:hAnsiTheme="minorHAnsi"/>
        </w:rPr>
        <w:t>but w</w:t>
      </w:r>
      <w:r>
        <w:rPr>
          <w:rFonts w:asciiTheme="minorHAnsi" w:hAnsiTheme="minorHAnsi"/>
        </w:rPr>
        <w:t>ithin the range of</w:t>
      </w:r>
      <w:r w:rsidRPr="00690777">
        <w:rPr>
          <w:rFonts w:asciiTheme="minorHAnsi" w:hAnsiTheme="minorHAnsi"/>
        </w:rPr>
        <w:t xml:space="preserve"> </w:t>
      </w:r>
      <w:r w:rsidRPr="00690777">
        <w:rPr>
          <w:rFonts w:asciiTheme="minorHAnsi" w:hAnsiTheme="minorHAnsi"/>
          <w:i/>
        </w:rPr>
        <w:t>A. formosa</w:t>
      </w:r>
      <w:r w:rsidRPr="00690777">
        <w:rPr>
          <w:rFonts w:asciiTheme="minorHAnsi" w:hAnsiTheme="minorHAnsi"/>
        </w:rPr>
        <w:t>.</w:t>
      </w:r>
      <w:r>
        <w:rPr>
          <w:rFonts w:asciiTheme="minorHAnsi" w:hAnsiTheme="minorHAnsi"/>
        </w:rPr>
        <w:t xml:space="preserve"> No pure</w:t>
      </w:r>
      <w:r w:rsidRPr="00690777">
        <w:rPr>
          <w:rFonts w:asciiTheme="minorHAnsi" w:hAnsiTheme="minorHAnsi"/>
        </w:rPr>
        <w:t xml:space="preserve"> </w:t>
      </w:r>
      <w:r w:rsidRPr="00690777">
        <w:rPr>
          <w:rFonts w:asciiTheme="minorHAnsi" w:hAnsiTheme="minorHAnsi"/>
          <w:i/>
        </w:rPr>
        <w:t xml:space="preserve">A. flavescens </w:t>
      </w:r>
      <w:r w:rsidRPr="00690777">
        <w:rPr>
          <w:rFonts w:asciiTheme="minorHAnsi" w:hAnsiTheme="minorHAnsi"/>
        </w:rPr>
        <w:t>individuals</w:t>
      </w:r>
      <w:r>
        <w:rPr>
          <w:rFonts w:asciiTheme="minorHAnsi" w:hAnsiTheme="minorHAnsi"/>
        </w:rPr>
        <w:t xml:space="preserve"> were observed</w:t>
      </w:r>
      <w:r w:rsidR="009D2EF0">
        <w:rPr>
          <w:rFonts w:asciiTheme="minorHAnsi" w:hAnsiTheme="minorHAnsi"/>
        </w:rPr>
        <w:t xml:space="preserve"> in the vicinity</w:t>
      </w:r>
      <w:r>
        <w:rPr>
          <w:rFonts w:asciiTheme="minorHAnsi" w:hAnsiTheme="minorHAnsi"/>
        </w:rPr>
        <w:t xml:space="preserve">, nor </w:t>
      </w:r>
      <w:r w:rsidR="00DE2A73">
        <w:rPr>
          <w:rFonts w:asciiTheme="minorHAnsi" w:hAnsiTheme="minorHAnsi"/>
        </w:rPr>
        <w:t>is</w:t>
      </w:r>
      <w:r>
        <w:rPr>
          <w:rFonts w:asciiTheme="minorHAnsi" w:hAnsiTheme="minorHAnsi"/>
        </w:rPr>
        <w:t xml:space="preserve"> this species </w:t>
      </w:r>
      <w:r w:rsidR="00DE2A73">
        <w:rPr>
          <w:rFonts w:asciiTheme="minorHAnsi" w:hAnsiTheme="minorHAnsi"/>
        </w:rPr>
        <w:t xml:space="preserve">known to </w:t>
      </w:r>
      <w:r>
        <w:rPr>
          <w:rFonts w:asciiTheme="minorHAnsi" w:hAnsiTheme="minorHAnsi"/>
        </w:rPr>
        <w:t>occur within 200 km of the site</w:t>
      </w:r>
      <w:r w:rsidRPr="00690777">
        <w:rPr>
          <w:rFonts w:asciiTheme="minorHAnsi" w:hAnsiTheme="minorHAnsi"/>
        </w:rPr>
        <w:t>.</w:t>
      </w:r>
      <w:r>
        <w:rPr>
          <w:rFonts w:asciiTheme="minorHAnsi" w:hAnsiTheme="minorHAnsi"/>
        </w:rPr>
        <w:t xml:space="preserve"> The hybrids share a plastid haplotype with local </w:t>
      </w:r>
      <w:r>
        <w:rPr>
          <w:rFonts w:asciiTheme="minorHAnsi" w:hAnsiTheme="minorHAnsi"/>
          <w:i/>
        </w:rPr>
        <w:t>A. formosa</w:t>
      </w:r>
      <w:r w:rsidR="005E0D6A">
        <w:rPr>
          <w:rFonts w:asciiTheme="minorHAnsi" w:hAnsiTheme="minorHAnsi"/>
          <w:i/>
        </w:rPr>
        <w:t xml:space="preserve"> </w:t>
      </w:r>
      <w:r w:rsidR="005E0D6A">
        <w:rPr>
          <w:rFonts w:asciiTheme="minorHAnsi" w:hAnsiTheme="minorHAnsi"/>
        </w:rPr>
        <w:t>populations</w:t>
      </w:r>
      <w:r>
        <w:rPr>
          <w:rFonts w:asciiTheme="minorHAnsi" w:hAnsiTheme="minorHAnsi"/>
        </w:rPr>
        <w:t xml:space="preserve">. </w:t>
      </w:r>
      <w:r w:rsidR="00F37019">
        <w:rPr>
          <w:rFonts w:asciiTheme="minorHAnsi" w:hAnsiTheme="minorHAnsi"/>
        </w:rPr>
        <w:t>Alternative</w:t>
      </w:r>
      <w:r w:rsidR="009D2EF0">
        <w:rPr>
          <w:rFonts w:asciiTheme="minorHAnsi" w:hAnsiTheme="minorHAnsi"/>
        </w:rPr>
        <w:t xml:space="preserve"> explanations for this pattern are </w:t>
      </w:r>
      <w:r w:rsidR="00A21A90">
        <w:rPr>
          <w:rFonts w:asciiTheme="minorHAnsi" w:hAnsiTheme="minorHAnsi"/>
        </w:rPr>
        <w:t xml:space="preserve">evaluated. While we cannot rule out </w:t>
      </w:r>
      <w:r w:rsidR="00E844D1">
        <w:rPr>
          <w:rFonts w:asciiTheme="minorHAnsi" w:hAnsiTheme="minorHAnsi"/>
        </w:rPr>
        <w:t xml:space="preserve">long-distance pollen dispersal followed by proliferation of hybrid genotypes, </w:t>
      </w:r>
      <w:r w:rsidR="00A21A90">
        <w:rPr>
          <w:rFonts w:asciiTheme="minorHAnsi" w:hAnsiTheme="minorHAnsi"/>
        </w:rPr>
        <w:t>we consider the</w:t>
      </w:r>
      <w:r w:rsidR="00E844D1">
        <w:rPr>
          <w:rFonts w:asciiTheme="minorHAnsi" w:hAnsiTheme="minorHAnsi"/>
        </w:rPr>
        <w:t xml:space="preserve"> </w:t>
      </w:r>
      <w:r w:rsidR="00B84540">
        <w:rPr>
          <w:rFonts w:asciiTheme="minorHAnsi" w:hAnsiTheme="minorHAnsi"/>
        </w:rPr>
        <w:t xml:space="preserve">spread of </w:t>
      </w:r>
      <w:r w:rsidR="005D07C2">
        <w:rPr>
          <w:rFonts w:asciiTheme="minorHAnsi" w:hAnsiTheme="minorHAnsi"/>
        </w:rPr>
        <w:t xml:space="preserve">an </w:t>
      </w:r>
      <w:r w:rsidR="00B84540">
        <w:rPr>
          <w:rFonts w:asciiTheme="minorHAnsi" w:hAnsiTheme="minorHAnsi"/>
          <w:i/>
        </w:rPr>
        <w:t xml:space="preserve">A. formosa </w:t>
      </w:r>
      <w:r w:rsidR="00983590">
        <w:rPr>
          <w:rFonts w:asciiTheme="minorHAnsi" w:hAnsiTheme="minorHAnsi"/>
        </w:rPr>
        <w:t xml:space="preserve">plastid </w:t>
      </w:r>
      <w:r w:rsidR="00B41031">
        <w:rPr>
          <w:rFonts w:asciiTheme="minorHAnsi" w:hAnsiTheme="minorHAnsi"/>
        </w:rPr>
        <w:t xml:space="preserve">during </w:t>
      </w:r>
      <w:r w:rsidR="00B84540">
        <w:rPr>
          <w:rFonts w:asciiTheme="minorHAnsi" w:hAnsiTheme="minorHAnsi"/>
        </w:rPr>
        <w:t>genetic swamping</w:t>
      </w:r>
      <w:r w:rsidR="009D2EF0">
        <w:rPr>
          <w:rFonts w:asciiTheme="minorHAnsi" w:hAnsiTheme="minorHAnsi"/>
        </w:rPr>
        <w:t xml:space="preserve"> of a historical </w:t>
      </w:r>
      <w:r w:rsidR="009D2EF0">
        <w:rPr>
          <w:rFonts w:asciiTheme="minorHAnsi" w:hAnsiTheme="minorHAnsi"/>
          <w:i/>
        </w:rPr>
        <w:t xml:space="preserve">A. flavescens </w:t>
      </w:r>
      <w:r w:rsidR="009D2EF0">
        <w:rPr>
          <w:rFonts w:asciiTheme="minorHAnsi" w:hAnsiTheme="minorHAnsi"/>
        </w:rPr>
        <w:t>population</w:t>
      </w:r>
      <w:r w:rsidR="00A21A90">
        <w:rPr>
          <w:rFonts w:asciiTheme="minorHAnsi" w:hAnsiTheme="minorHAnsi"/>
        </w:rPr>
        <w:t xml:space="preserve"> to be more parsimonious. </w:t>
      </w:r>
    </w:p>
    <w:p w14:paraId="113D7242" w14:textId="77777777" w:rsidR="005838FF" w:rsidRDefault="005838FF" w:rsidP="005838FF">
      <w:pPr>
        <w:suppressLineNumbers/>
        <w:spacing w:line="360" w:lineRule="auto"/>
        <w:outlineLvl w:val="0"/>
        <w:rPr>
          <w:rFonts w:asciiTheme="minorHAnsi" w:hAnsiTheme="minorHAnsi"/>
          <w:b/>
        </w:rPr>
      </w:pPr>
    </w:p>
    <w:p w14:paraId="228C3A93" w14:textId="190DE414" w:rsidR="00F37019" w:rsidRDefault="00921A40" w:rsidP="005838FF">
      <w:pPr>
        <w:spacing w:line="360" w:lineRule="auto"/>
        <w:outlineLvl w:val="0"/>
        <w:rPr>
          <w:rFonts w:asciiTheme="minorHAnsi" w:hAnsiTheme="minorHAnsi"/>
          <w:b/>
        </w:rPr>
      </w:pPr>
      <w:r w:rsidRPr="00690777">
        <w:rPr>
          <w:rFonts w:asciiTheme="minorHAnsi" w:hAnsiTheme="minorHAnsi"/>
          <w:b/>
        </w:rPr>
        <w:lastRenderedPageBreak/>
        <w:t xml:space="preserve">KEYWORDS: </w:t>
      </w:r>
      <w:r w:rsidR="00D0274E" w:rsidRPr="00690777">
        <w:rPr>
          <w:rFonts w:asciiTheme="minorHAnsi" w:hAnsiTheme="minorHAnsi"/>
          <w:i/>
        </w:rPr>
        <w:t>Aquilegia</w:t>
      </w:r>
      <w:r w:rsidR="00D0274E">
        <w:rPr>
          <w:rFonts w:asciiTheme="minorHAnsi" w:hAnsiTheme="minorHAnsi"/>
        </w:rPr>
        <w:t xml:space="preserve">; </w:t>
      </w:r>
      <w:r w:rsidR="00FF582C">
        <w:rPr>
          <w:rFonts w:asciiTheme="minorHAnsi" w:hAnsiTheme="minorHAnsi"/>
        </w:rPr>
        <w:t>genetic swamping</w:t>
      </w:r>
      <w:r w:rsidR="00D0274E">
        <w:rPr>
          <w:rFonts w:asciiTheme="minorHAnsi" w:hAnsiTheme="minorHAnsi"/>
        </w:rPr>
        <w:t xml:space="preserve">; </w:t>
      </w:r>
      <w:r w:rsidR="00387450">
        <w:rPr>
          <w:rFonts w:asciiTheme="minorHAnsi" w:hAnsiTheme="minorHAnsi"/>
        </w:rPr>
        <w:t xml:space="preserve">herbarium; </w:t>
      </w:r>
      <w:r w:rsidRPr="00690777">
        <w:rPr>
          <w:rFonts w:asciiTheme="minorHAnsi" w:hAnsiTheme="minorHAnsi"/>
        </w:rPr>
        <w:t xml:space="preserve">hybridization; </w:t>
      </w:r>
      <w:r>
        <w:rPr>
          <w:rFonts w:asciiTheme="minorHAnsi" w:hAnsiTheme="minorHAnsi"/>
        </w:rPr>
        <w:t xml:space="preserve">introgression; </w:t>
      </w:r>
      <w:r w:rsidRPr="00690777">
        <w:rPr>
          <w:rFonts w:asciiTheme="minorHAnsi" w:hAnsiTheme="minorHAnsi"/>
        </w:rPr>
        <w:t>range</w:t>
      </w:r>
      <w:r>
        <w:rPr>
          <w:rFonts w:asciiTheme="minorHAnsi" w:hAnsiTheme="minorHAnsi"/>
        </w:rPr>
        <w:t xml:space="preserve"> boundaries</w:t>
      </w:r>
      <w:r w:rsidRPr="00690777">
        <w:rPr>
          <w:rFonts w:asciiTheme="minorHAnsi" w:hAnsiTheme="minorHAnsi"/>
        </w:rPr>
        <w:t xml:space="preserve"> </w:t>
      </w:r>
    </w:p>
    <w:p w14:paraId="4AC13344" w14:textId="77777777" w:rsidR="005838FF" w:rsidRDefault="005838FF" w:rsidP="005838FF">
      <w:pPr>
        <w:suppressLineNumbers/>
        <w:spacing w:line="360" w:lineRule="auto"/>
        <w:outlineLvl w:val="0"/>
        <w:rPr>
          <w:rFonts w:asciiTheme="minorHAnsi" w:hAnsiTheme="minorHAnsi"/>
          <w:b/>
        </w:rPr>
      </w:pPr>
    </w:p>
    <w:p w14:paraId="69DA5EC9" w14:textId="6030C9F9" w:rsidR="004534DC" w:rsidRPr="00B86D07" w:rsidRDefault="004534DC" w:rsidP="00974F12">
      <w:pPr>
        <w:spacing w:line="360" w:lineRule="auto"/>
        <w:outlineLvl w:val="0"/>
        <w:rPr>
          <w:rFonts w:asciiTheme="minorHAnsi" w:hAnsiTheme="minorHAnsi"/>
          <w:b/>
        </w:rPr>
      </w:pPr>
      <w:r w:rsidRPr="00B86D07">
        <w:rPr>
          <w:rFonts w:asciiTheme="minorHAnsi" w:hAnsiTheme="minorHAnsi"/>
          <w:b/>
        </w:rPr>
        <w:t>INTRODUCTION</w:t>
      </w:r>
    </w:p>
    <w:p w14:paraId="659047B0" w14:textId="79F102D6" w:rsidR="00DE3BD6" w:rsidRPr="007A2AD5" w:rsidRDefault="00F80139" w:rsidP="00D26A95">
      <w:pPr>
        <w:spacing w:line="360" w:lineRule="auto"/>
        <w:ind w:firstLine="720"/>
        <w:rPr>
          <w:rFonts w:asciiTheme="minorHAnsi" w:hAnsiTheme="minorHAnsi" w:cstheme="minorHAnsi"/>
          <w:color w:val="000000" w:themeColor="text1"/>
        </w:rPr>
      </w:pPr>
      <w:r w:rsidRPr="00B86D07">
        <w:rPr>
          <w:rFonts w:asciiTheme="minorHAnsi" w:hAnsiTheme="minorHAnsi" w:cstheme="minorHAnsi"/>
          <w:color w:val="000000" w:themeColor="text1"/>
        </w:rPr>
        <w:t>O</w:t>
      </w:r>
      <w:r w:rsidR="00DE3BD6" w:rsidRPr="00B86D07">
        <w:rPr>
          <w:rFonts w:asciiTheme="minorHAnsi" w:hAnsiTheme="minorHAnsi" w:cstheme="minorHAnsi"/>
          <w:color w:val="000000" w:themeColor="text1"/>
        </w:rPr>
        <w:t xml:space="preserve">rphan hybrid populations </w:t>
      </w:r>
      <w:r w:rsidR="00451B36">
        <w:rPr>
          <w:rFonts w:asciiTheme="minorHAnsi" w:hAnsiTheme="minorHAnsi" w:cstheme="minorHAnsi"/>
          <w:color w:val="000000" w:themeColor="text1"/>
        </w:rPr>
        <w:t xml:space="preserve">or lineages </w:t>
      </w:r>
      <w:r w:rsidR="00273E8B" w:rsidRPr="00B86D07">
        <w:rPr>
          <w:rFonts w:asciiTheme="minorHAnsi" w:hAnsiTheme="minorHAnsi" w:cstheme="minorHAnsi"/>
          <w:color w:val="000000" w:themeColor="text1"/>
        </w:rPr>
        <w:t xml:space="preserve">are those </w:t>
      </w:r>
      <w:r w:rsidR="007B1FB5">
        <w:rPr>
          <w:rFonts w:asciiTheme="minorHAnsi" w:hAnsiTheme="minorHAnsi" w:cstheme="minorHAnsi"/>
          <w:color w:val="000000" w:themeColor="text1"/>
        </w:rPr>
        <w:t>that</w:t>
      </w:r>
      <w:r w:rsidRPr="00B86D07">
        <w:rPr>
          <w:rFonts w:asciiTheme="minorHAnsi" w:hAnsiTheme="minorHAnsi" w:cstheme="minorHAnsi"/>
          <w:color w:val="000000" w:themeColor="text1"/>
        </w:rPr>
        <w:t xml:space="preserve"> </w:t>
      </w:r>
      <w:r w:rsidR="00DE3BD6" w:rsidRPr="00B86D07">
        <w:rPr>
          <w:rFonts w:asciiTheme="minorHAnsi" w:hAnsiTheme="minorHAnsi" w:cstheme="minorHAnsi"/>
          <w:color w:val="000000" w:themeColor="text1"/>
        </w:rPr>
        <w:t xml:space="preserve">occur in the absence of </w:t>
      </w:r>
      <w:r w:rsidR="00A64A00">
        <w:rPr>
          <w:rFonts w:asciiTheme="minorHAnsi" w:hAnsiTheme="minorHAnsi" w:cstheme="minorHAnsi"/>
          <w:color w:val="000000" w:themeColor="text1"/>
        </w:rPr>
        <w:t>the parental taxa</w:t>
      </w:r>
      <w:r w:rsidR="00DE3BD6" w:rsidRPr="00B86D07">
        <w:rPr>
          <w:rFonts w:asciiTheme="minorHAnsi" w:hAnsiTheme="minorHAnsi" w:cstheme="minorHAnsi"/>
          <w:color w:val="000000" w:themeColor="text1"/>
        </w:rPr>
        <w:t>, presenting a challenge for understanding their origins</w:t>
      </w:r>
      <w:r w:rsidR="00F104B8">
        <w:rPr>
          <w:rFonts w:asciiTheme="minorHAnsi" w:hAnsiTheme="minorHAnsi" w:cstheme="minorHAnsi"/>
          <w:color w:val="000000" w:themeColor="text1"/>
        </w:rPr>
        <w:t xml:space="preserve">. </w:t>
      </w:r>
      <w:r w:rsidR="00A64A00">
        <w:rPr>
          <w:rFonts w:asciiTheme="minorHAnsi" w:hAnsiTheme="minorHAnsi" w:cstheme="minorHAnsi"/>
          <w:color w:val="000000" w:themeColor="text1"/>
        </w:rPr>
        <w:t xml:space="preserve">They </w:t>
      </w:r>
      <w:r w:rsidR="007A2AD5">
        <w:rPr>
          <w:rFonts w:asciiTheme="minorHAnsi" w:hAnsiTheme="minorHAnsi" w:cstheme="minorHAnsi"/>
          <w:color w:val="000000" w:themeColor="text1"/>
        </w:rPr>
        <w:t xml:space="preserve">may arise through dispersal beyond the range of the parental </w:t>
      </w:r>
      <w:r w:rsidR="00A64A00">
        <w:rPr>
          <w:rFonts w:asciiTheme="minorHAnsi" w:hAnsiTheme="minorHAnsi" w:cstheme="minorHAnsi"/>
          <w:color w:val="000000" w:themeColor="text1"/>
        </w:rPr>
        <w:t>taxa</w:t>
      </w:r>
      <w:r w:rsidR="009A7B3D">
        <w:rPr>
          <w:rFonts w:asciiTheme="minorHAnsi" w:hAnsiTheme="minorHAnsi" w:cstheme="minorHAnsi"/>
          <w:color w:val="000000" w:themeColor="text1"/>
        </w:rPr>
        <w:t xml:space="preserve">. For example, the </w:t>
      </w:r>
      <w:r w:rsidR="00FF0493">
        <w:rPr>
          <w:rFonts w:asciiTheme="minorHAnsi" w:hAnsiTheme="minorHAnsi" w:cstheme="minorHAnsi"/>
          <w:color w:val="000000" w:themeColor="text1"/>
        </w:rPr>
        <w:t>hybrid species</w:t>
      </w:r>
      <w:r w:rsidR="007A2AD5">
        <w:rPr>
          <w:rFonts w:asciiTheme="minorHAnsi" w:hAnsiTheme="minorHAnsi" w:cstheme="minorHAnsi"/>
          <w:color w:val="000000" w:themeColor="text1"/>
        </w:rPr>
        <w:t xml:space="preserve"> </w:t>
      </w:r>
      <w:r w:rsidR="007A2AD5" w:rsidRPr="00B86D07">
        <w:rPr>
          <w:rFonts w:asciiTheme="minorHAnsi" w:hAnsiTheme="minorHAnsi" w:cstheme="minorHAnsi"/>
          <w:i/>
          <w:color w:val="000000" w:themeColor="text1"/>
        </w:rPr>
        <w:t>Senecio squalidus</w:t>
      </w:r>
      <w:r w:rsidR="00FF0493">
        <w:rPr>
          <w:rFonts w:asciiTheme="minorHAnsi" w:hAnsiTheme="minorHAnsi" w:cstheme="minorHAnsi"/>
          <w:color w:val="000000" w:themeColor="text1"/>
        </w:rPr>
        <w:t xml:space="preserve"> </w:t>
      </w:r>
      <w:r w:rsidR="009A7B3D">
        <w:rPr>
          <w:rFonts w:asciiTheme="minorHAnsi" w:hAnsiTheme="minorHAnsi" w:cstheme="minorHAnsi"/>
          <w:color w:val="000000" w:themeColor="text1"/>
        </w:rPr>
        <w:t>occurs</w:t>
      </w:r>
      <w:r w:rsidR="007A2AD5" w:rsidRPr="00B86D07">
        <w:rPr>
          <w:rFonts w:asciiTheme="minorHAnsi" w:hAnsiTheme="minorHAnsi" w:cstheme="minorHAnsi"/>
          <w:color w:val="000000" w:themeColor="text1"/>
        </w:rPr>
        <w:t xml:space="preserve"> in the UK</w:t>
      </w:r>
      <w:r w:rsidR="00FF0493">
        <w:rPr>
          <w:rFonts w:asciiTheme="minorHAnsi" w:hAnsiTheme="minorHAnsi" w:cstheme="minorHAnsi"/>
          <w:color w:val="000000" w:themeColor="text1"/>
        </w:rPr>
        <w:t xml:space="preserve"> without either parent</w:t>
      </w:r>
      <w:r w:rsidR="00875A47">
        <w:rPr>
          <w:rFonts w:asciiTheme="minorHAnsi" w:hAnsiTheme="minorHAnsi" w:cstheme="minorHAnsi"/>
          <w:color w:val="000000" w:themeColor="text1"/>
        </w:rPr>
        <w:t xml:space="preserve"> </w:t>
      </w:r>
      <w:r w:rsidR="00FF0493">
        <w:rPr>
          <w:rFonts w:asciiTheme="minorHAnsi" w:hAnsiTheme="minorHAnsi" w:cstheme="minorHAnsi"/>
          <w:color w:val="000000" w:themeColor="text1"/>
        </w:rPr>
        <w:t>due to</w:t>
      </w:r>
      <w:r w:rsidR="00CD7AF8">
        <w:rPr>
          <w:rFonts w:asciiTheme="minorHAnsi" w:hAnsiTheme="minorHAnsi" w:cstheme="minorHAnsi"/>
          <w:color w:val="000000" w:themeColor="text1"/>
        </w:rPr>
        <w:t xml:space="preserve"> human-mediated dispersal of</w:t>
      </w:r>
      <w:r w:rsidR="00AE6EF5">
        <w:rPr>
          <w:rFonts w:asciiTheme="minorHAnsi" w:hAnsiTheme="minorHAnsi" w:cstheme="minorHAnsi"/>
          <w:color w:val="000000" w:themeColor="text1"/>
        </w:rPr>
        <w:t xml:space="preserve"> germplasm </w:t>
      </w:r>
      <w:r w:rsidR="00CD7AF8">
        <w:rPr>
          <w:rFonts w:asciiTheme="minorHAnsi" w:hAnsiTheme="minorHAnsi" w:cstheme="minorHAnsi"/>
          <w:color w:val="000000" w:themeColor="text1"/>
        </w:rPr>
        <w:t>from</w:t>
      </w:r>
      <w:r w:rsidR="00AE6EF5">
        <w:rPr>
          <w:rFonts w:asciiTheme="minorHAnsi" w:hAnsiTheme="minorHAnsi" w:cstheme="minorHAnsi"/>
          <w:color w:val="000000" w:themeColor="text1"/>
        </w:rPr>
        <w:t xml:space="preserve"> </w:t>
      </w:r>
      <w:r w:rsidR="00FF0493">
        <w:rPr>
          <w:rFonts w:asciiTheme="minorHAnsi" w:hAnsiTheme="minorHAnsi" w:cstheme="minorHAnsi"/>
          <w:color w:val="000000" w:themeColor="text1"/>
        </w:rPr>
        <w:t>a</w:t>
      </w:r>
      <w:r w:rsidR="00AE6EF5">
        <w:rPr>
          <w:rFonts w:asciiTheme="minorHAnsi" w:hAnsiTheme="minorHAnsi" w:cstheme="minorHAnsi"/>
          <w:color w:val="000000" w:themeColor="text1"/>
        </w:rPr>
        <w:t xml:space="preserve"> hybrid zone between two species </w:t>
      </w:r>
      <w:r w:rsidR="00E844D1">
        <w:rPr>
          <w:rFonts w:asciiTheme="minorHAnsi" w:hAnsiTheme="minorHAnsi" w:cstheme="minorHAnsi"/>
          <w:color w:val="000000" w:themeColor="text1"/>
        </w:rPr>
        <w:t xml:space="preserve">in Sicily </w:t>
      </w:r>
      <w:r w:rsidR="00AE6EF5">
        <w:rPr>
          <w:rFonts w:asciiTheme="minorHAnsi" w:hAnsiTheme="minorHAnsi" w:cstheme="minorHAnsi"/>
          <w:color w:val="000000" w:themeColor="text1"/>
        </w:rPr>
        <w:t xml:space="preserve">(Crisp 1972; James and Abbott, 2005). </w:t>
      </w:r>
      <w:r w:rsidR="00DE3BD6" w:rsidRPr="00B86D07">
        <w:rPr>
          <w:rFonts w:asciiTheme="minorHAnsi" w:hAnsiTheme="minorHAnsi" w:cstheme="minorHAnsi"/>
          <w:color w:val="000000" w:themeColor="text1"/>
        </w:rPr>
        <w:t xml:space="preserve">On the other hand, </w:t>
      </w:r>
      <w:r w:rsidR="007B0122">
        <w:rPr>
          <w:rFonts w:asciiTheme="minorHAnsi" w:hAnsiTheme="minorHAnsi" w:cstheme="minorHAnsi"/>
          <w:color w:val="000000" w:themeColor="text1"/>
        </w:rPr>
        <w:t xml:space="preserve">hybrid populations </w:t>
      </w:r>
      <w:r w:rsidR="00F104B8">
        <w:rPr>
          <w:rFonts w:asciiTheme="minorHAnsi" w:hAnsiTheme="minorHAnsi" w:cstheme="minorHAnsi"/>
          <w:color w:val="000000" w:themeColor="text1"/>
        </w:rPr>
        <w:t>may become orphaned by driving the exclusion of their progenitors from the landscape</w:t>
      </w:r>
      <w:r w:rsidR="00273E8B" w:rsidRPr="00B86D07">
        <w:rPr>
          <w:rFonts w:asciiTheme="minorHAnsi" w:hAnsiTheme="minorHAnsi" w:cstheme="minorHAnsi"/>
          <w:color w:val="000000" w:themeColor="text1"/>
        </w:rPr>
        <w:t xml:space="preserve"> (Ellstrand and Elam, 1993; Levin </w:t>
      </w:r>
      <w:r w:rsidR="00BD5EBB">
        <w:rPr>
          <w:rFonts w:asciiTheme="minorHAnsi" w:hAnsiTheme="minorHAnsi" w:cstheme="minorHAnsi"/>
          <w:i/>
          <w:color w:val="000000" w:themeColor="text1"/>
        </w:rPr>
        <w:t>et al.</w:t>
      </w:r>
      <w:r w:rsidR="00273E8B" w:rsidRPr="00B86D07">
        <w:rPr>
          <w:rFonts w:asciiTheme="minorHAnsi" w:hAnsiTheme="minorHAnsi" w:cstheme="minorHAnsi"/>
          <w:color w:val="000000" w:themeColor="text1"/>
        </w:rPr>
        <w:t xml:space="preserve"> 1996; Huxel 1999; Wolf </w:t>
      </w:r>
      <w:r w:rsidR="00BD5EBB">
        <w:rPr>
          <w:rFonts w:asciiTheme="minorHAnsi" w:hAnsiTheme="minorHAnsi" w:cstheme="minorHAnsi"/>
          <w:i/>
          <w:color w:val="000000" w:themeColor="text1"/>
        </w:rPr>
        <w:t>et al.</w:t>
      </w:r>
      <w:r w:rsidR="00273E8B" w:rsidRPr="00B86D07">
        <w:rPr>
          <w:rFonts w:asciiTheme="minorHAnsi" w:hAnsiTheme="minorHAnsi" w:cstheme="minorHAnsi"/>
          <w:color w:val="000000" w:themeColor="text1"/>
        </w:rPr>
        <w:t xml:space="preserve"> 2001; Todesco </w:t>
      </w:r>
      <w:r w:rsidR="00BD5EBB">
        <w:rPr>
          <w:rFonts w:asciiTheme="minorHAnsi" w:hAnsiTheme="minorHAnsi" w:cstheme="minorHAnsi"/>
          <w:i/>
          <w:color w:val="000000" w:themeColor="text1"/>
        </w:rPr>
        <w:t>et al.</w:t>
      </w:r>
      <w:r w:rsidR="00273E8B" w:rsidRPr="00B86D07">
        <w:rPr>
          <w:rFonts w:asciiTheme="minorHAnsi" w:hAnsiTheme="minorHAnsi" w:cstheme="minorHAnsi"/>
          <w:color w:val="000000" w:themeColor="text1"/>
        </w:rPr>
        <w:t xml:space="preserve"> 2016)</w:t>
      </w:r>
      <w:r w:rsidR="00DE3BD6" w:rsidRPr="00B86D07">
        <w:rPr>
          <w:rFonts w:asciiTheme="minorHAnsi" w:hAnsiTheme="minorHAnsi" w:cstheme="minorHAnsi"/>
          <w:color w:val="000000" w:themeColor="text1"/>
        </w:rPr>
        <w:t xml:space="preserve">. </w:t>
      </w:r>
      <w:r w:rsidR="001E555D">
        <w:rPr>
          <w:rFonts w:asciiTheme="minorHAnsi" w:hAnsiTheme="minorHAnsi" w:cstheme="minorHAnsi"/>
          <w:color w:val="000000" w:themeColor="text1"/>
        </w:rPr>
        <w:t xml:space="preserve">This may occur </w:t>
      </w:r>
      <w:r w:rsidR="00F62A26">
        <w:rPr>
          <w:rFonts w:asciiTheme="minorHAnsi" w:hAnsiTheme="minorHAnsi" w:cstheme="minorHAnsi"/>
          <w:color w:val="000000" w:themeColor="text1"/>
        </w:rPr>
        <w:t>by</w:t>
      </w:r>
      <w:r w:rsidR="00D26A95">
        <w:rPr>
          <w:rFonts w:asciiTheme="minorHAnsi" w:hAnsiTheme="minorHAnsi" w:cstheme="minorHAnsi"/>
          <w:color w:val="000000" w:themeColor="text1"/>
        </w:rPr>
        <w:t xml:space="preserve"> assimilation of</w:t>
      </w:r>
      <w:r w:rsidR="001E555D">
        <w:rPr>
          <w:rFonts w:asciiTheme="minorHAnsi" w:hAnsiTheme="minorHAnsi" w:cstheme="minorHAnsi"/>
          <w:color w:val="000000" w:themeColor="text1"/>
        </w:rPr>
        <w:t xml:space="preserve"> </w:t>
      </w:r>
      <w:r w:rsidR="00D26A95">
        <w:rPr>
          <w:rFonts w:asciiTheme="minorHAnsi" w:hAnsiTheme="minorHAnsi" w:cstheme="minorHAnsi"/>
          <w:color w:val="000000" w:themeColor="text1"/>
        </w:rPr>
        <w:t xml:space="preserve">parental genomes with continued </w:t>
      </w:r>
      <w:r w:rsidR="00F62A26">
        <w:rPr>
          <w:rFonts w:asciiTheme="minorHAnsi" w:hAnsiTheme="minorHAnsi" w:cstheme="minorHAnsi"/>
          <w:color w:val="000000" w:themeColor="text1"/>
        </w:rPr>
        <w:t>c</w:t>
      </w:r>
      <w:r w:rsidR="00D26A95">
        <w:rPr>
          <w:rFonts w:asciiTheme="minorHAnsi" w:hAnsiTheme="minorHAnsi" w:cstheme="minorHAnsi"/>
          <w:color w:val="000000" w:themeColor="text1"/>
        </w:rPr>
        <w:t>rossing</w:t>
      </w:r>
      <w:r w:rsidR="00F62A26">
        <w:rPr>
          <w:rFonts w:asciiTheme="minorHAnsi" w:hAnsiTheme="minorHAnsi" w:cstheme="minorHAnsi"/>
          <w:color w:val="000000" w:themeColor="text1"/>
        </w:rPr>
        <w:t xml:space="preserve"> to </w:t>
      </w:r>
      <w:r w:rsidR="00A21A90">
        <w:rPr>
          <w:rFonts w:asciiTheme="minorHAnsi" w:hAnsiTheme="minorHAnsi" w:cstheme="minorHAnsi"/>
          <w:color w:val="000000" w:themeColor="text1"/>
        </w:rPr>
        <w:t xml:space="preserve">fertile </w:t>
      </w:r>
      <w:r w:rsidR="00F62A26">
        <w:rPr>
          <w:rFonts w:asciiTheme="minorHAnsi" w:hAnsiTheme="minorHAnsi" w:cstheme="minorHAnsi"/>
          <w:color w:val="000000" w:themeColor="text1"/>
        </w:rPr>
        <w:t>hybrid</w:t>
      </w:r>
      <w:r w:rsidR="00C74E75">
        <w:rPr>
          <w:rFonts w:asciiTheme="minorHAnsi" w:hAnsiTheme="minorHAnsi" w:cstheme="minorHAnsi"/>
          <w:color w:val="000000" w:themeColor="text1"/>
        </w:rPr>
        <w:t xml:space="preserve"> individuals</w:t>
      </w:r>
      <w:r w:rsidR="00F62A26">
        <w:rPr>
          <w:rFonts w:asciiTheme="minorHAnsi" w:hAnsiTheme="minorHAnsi" w:cstheme="minorHAnsi"/>
          <w:color w:val="000000" w:themeColor="text1"/>
        </w:rPr>
        <w:t xml:space="preserve"> (i.e. genetic swamping), which is expected</w:t>
      </w:r>
      <w:r w:rsidR="00D4681D">
        <w:rPr>
          <w:rFonts w:asciiTheme="minorHAnsi" w:hAnsiTheme="minorHAnsi" w:cstheme="minorHAnsi"/>
          <w:color w:val="000000" w:themeColor="text1"/>
        </w:rPr>
        <w:t xml:space="preserve"> </w:t>
      </w:r>
      <w:r w:rsidR="00F62A26">
        <w:rPr>
          <w:rFonts w:asciiTheme="minorHAnsi" w:hAnsiTheme="minorHAnsi" w:cstheme="minorHAnsi"/>
          <w:color w:val="000000" w:themeColor="text1"/>
        </w:rPr>
        <w:t xml:space="preserve">when </w:t>
      </w:r>
      <w:r w:rsidR="00A21A90">
        <w:rPr>
          <w:rFonts w:asciiTheme="minorHAnsi" w:hAnsiTheme="minorHAnsi" w:cstheme="minorHAnsi"/>
          <w:color w:val="000000" w:themeColor="text1"/>
        </w:rPr>
        <w:t>hybrid fertility is not reduced</w:t>
      </w:r>
      <w:r w:rsidR="00F62A26">
        <w:rPr>
          <w:rFonts w:asciiTheme="minorHAnsi" w:hAnsiTheme="minorHAnsi" w:cstheme="minorHAnsi"/>
          <w:color w:val="000000" w:themeColor="text1"/>
        </w:rPr>
        <w:t xml:space="preserve">, and initial population sizes of </w:t>
      </w:r>
      <w:r w:rsidR="00C74E75">
        <w:rPr>
          <w:rFonts w:asciiTheme="minorHAnsi" w:hAnsiTheme="minorHAnsi" w:cstheme="minorHAnsi"/>
          <w:color w:val="000000" w:themeColor="text1"/>
        </w:rPr>
        <w:t xml:space="preserve">parental </w:t>
      </w:r>
      <w:r w:rsidR="00F62A26">
        <w:rPr>
          <w:rFonts w:asciiTheme="minorHAnsi" w:hAnsiTheme="minorHAnsi" w:cstheme="minorHAnsi"/>
          <w:color w:val="000000" w:themeColor="text1"/>
        </w:rPr>
        <w:t xml:space="preserve">taxa are small </w:t>
      </w:r>
      <w:r w:rsidR="00D4681D">
        <w:rPr>
          <w:rFonts w:asciiTheme="minorHAnsi" w:hAnsiTheme="minorHAnsi" w:cstheme="minorHAnsi"/>
          <w:color w:val="000000" w:themeColor="text1"/>
        </w:rPr>
        <w:t>(</w:t>
      </w:r>
      <w:r w:rsidR="00F62A26">
        <w:rPr>
          <w:rFonts w:asciiTheme="minorHAnsi" w:hAnsiTheme="minorHAnsi" w:cstheme="minorHAnsi"/>
          <w:color w:val="000000" w:themeColor="text1"/>
        </w:rPr>
        <w:t xml:space="preserve">reviewed in Todesco </w:t>
      </w:r>
      <w:r w:rsidR="00F62A26">
        <w:rPr>
          <w:rFonts w:asciiTheme="minorHAnsi" w:hAnsiTheme="minorHAnsi" w:cstheme="minorHAnsi"/>
          <w:i/>
          <w:color w:val="000000" w:themeColor="text1"/>
        </w:rPr>
        <w:t xml:space="preserve">et al. </w:t>
      </w:r>
      <w:r w:rsidR="00F62A26">
        <w:rPr>
          <w:rFonts w:asciiTheme="minorHAnsi" w:hAnsiTheme="minorHAnsi" w:cstheme="minorHAnsi"/>
          <w:color w:val="000000" w:themeColor="text1"/>
        </w:rPr>
        <w:t>2016</w:t>
      </w:r>
      <w:r w:rsidR="00D4681D">
        <w:rPr>
          <w:rFonts w:asciiTheme="minorHAnsi" w:hAnsiTheme="minorHAnsi" w:cstheme="minorHAnsi"/>
          <w:color w:val="000000" w:themeColor="text1"/>
        </w:rPr>
        <w:t>)</w:t>
      </w:r>
      <w:r w:rsidR="00D26A95">
        <w:rPr>
          <w:rFonts w:asciiTheme="minorHAnsi" w:hAnsiTheme="minorHAnsi" w:cstheme="minorHAnsi"/>
          <w:color w:val="000000" w:themeColor="text1"/>
        </w:rPr>
        <w:t xml:space="preserve">. </w:t>
      </w:r>
      <w:r w:rsidR="00F62A26">
        <w:rPr>
          <w:rFonts w:asciiTheme="minorHAnsi" w:hAnsiTheme="minorHAnsi" w:cstheme="minorHAnsi"/>
          <w:color w:val="000000" w:themeColor="text1"/>
        </w:rPr>
        <w:t xml:space="preserve">Separately, hybrids could </w:t>
      </w:r>
      <w:r w:rsidR="00D4681D">
        <w:rPr>
          <w:rFonts w:asciiTheme="minorHAnsi" w:hAnsiTheme="minorHAnsi" w:cstheme="minorHAnsi"/>
          <w:color w:val="000000" w:themeColor="text1"/>
        </w:rPr>
        <w:t>active</w:t>
      </w:r>
      <w:r w:rsidR="00F62A26">
        <w:rPr>
          <w:rFonts w:asciiTheme="minorHAnsi" w:hAnsiTheme="minorHAnsi" w:cstheme="minorHAnsi"/>
          <w:color w:val="000000" w:themeColor="text1"/>
        </w:rPr>
        <w:t>ly</w:t>
      </w:r>
      <w:r w:rsidR="00D4681D">
        <w:rPr>
          <w:rFonts w:asciiTheme="minorHAnsi" w:hAnsiTheme="minorHAnsi" w:cstheme="minorHAnsi"/>
          <w:color w:val="000000" w:themeColor="text1"/>
        </w:rPr>
        <w:t xml:space="preserve"> supplant parental populations </w:t>
      </w:r>
      <w:r w:rsidR="00A21A90">
        <w:rPr>
          <w:rFonts w:asciiTheme="minorHAnsi" w:hAnsiTheme="minorHAnsi" w:cstheme="minorHAnsi"/>
          <w:color w:val="000000" w:themeColor="text1"/>
        </w:rPr>
        <w:t xml:space="preserve">through </w:t>
      </w:r>
      <w:r w:rsidR="00D4681D">
        <w:rPr>
          <w:rFonts w:asciiTheme="minorHAnsi" w:hAnsiTheme="minorHAnsi" w:cstheme="minorHAnsi"/>
          <w:color w:val="000000" w:themeColor="text1"/>
        </w:rPr>
        <w:t>competitive exclusion</w:t>
      </w:r>
      <w:r w:rsidR="00C74E75">
        <w:rPr>
          <w:rFonts w:asciiTheme="minorHAnsi" w:hAnsiTheme="minorHAnsi" w:cstheme="minorHAnsi"/>
          <w:color w:val="000000" w:themeColor="text1"/>
        </w:rPr>
        <w:t xml:space="preserve">, which </w:t>
      </w:r>
      <w:r w:rsidR="00BD5945">
        <w:rPr>
          <w:rFonts w:asciiTheme="minorHAnsi" w:hAnsiTheme="minorHAnsi" w:cstheme="minorHAnsi"/>
          <w:color w:val="000000" w:themeColor="text1"/>
        </w:rPr>
        <w:t xml:space="preserve">may </w:t>
      </w:r>
      <w:r w:rsidR="0082620C">
        <w:rPr>
          <w:rFonts w:asciiTheme="minorHAnsi" w:hAnsiTheme="minorHAnsi" w:cstheme="minorHAnsi"/>
          <w:color w:val="000000" w:themeColor="text1"/>
        </w:rPr>
        <w:t>be facilitated by</w:t>
      </w:r>
      <w:r w:rsidR="00BD5945">
        <w:rPr>
          <w:rFonts w:asciiTheme="minorHAnsi" w:hAnsiTheme="minorHAnsi" w:cstheme="minorHAnsi"/>
          <w:color w:val="000000" w:themeColor="text1"/>
        </w:rPr>
        <w:t xml:space="preserve"> vegetative </w:t>
      </w:r>
      <w:r w:rsidR="00701ED6">
        <w:rPr>
          <w:rFonts w:asciiTheme="minorHAnsi" w:hAnsiTheme="minorHAnsi" w:cstheme="minorHAnsi"/>
          <w:color w:val="000000" w:themeColor="text1"/>
        </w:rPr>
        <w:t>or parthenogenetic reproduction</w:t>
      </w:r>
      <w:r w:rsidR="0082620C">
        <w:rPr>
          <w:rFonts w:asciiTheme="minorHAnsi" w:hAnsiTheme="minorHAnsi" w:cstheme="minorHAnsi"/>
          <w:color w:val="000000" w:themeColor="text1"/>
        </w:rPr>
        <w:t xml:space="preserve"> in hybrids</w:t>
      </w:r>
      <w:r w:rsidR="00C74E75">
        <w:rPr>
          <w:rFonts w:asciiTheme="minorHAnsi" w:hAnsiTheme="minorHAnsi" w:cstheme="minorHAnsi"/>
          <w:color w:val="000000" w:themeColor="text1"/>
        </w:rPr>
        <w:t>. This</w:t>
      </w:r>
      <w:r w:rsidR="00BD5945">
        <w:rPr>
          <w:rFonts w:asciiTheme="minorHAnsi" w:hAnsiTheme="minorHAnsi" w:cstheme="minorHAnsi"/>
          <w:color w:val="000000" w:themeColor="text1"/>
        </w:rPr>
        <w:t xml:space="preserve"> </w:t>
      </w:r>
      <w:r w:rsidR="00C74E75">
        <w:rPr>
          <w:rFonts w:asciiTheme="minorHAnsi" w:hAnsiTheme="minorHAnsi" w:cstheme="minorHAnsi"/>
          <w:color w:val="000000" w:themeColor="text1"/>
        </w:rPr>
        <w:t xml:space="preserve">phenomenon </w:t>
      </w:r>
      <w:r w:rsidR="00BD5945">
        <w:rPr>
          <w:rFonts w:asciiTheme="minorHAnsi" w:hAnsiTheme="minorHAnsi" w:cstheme="minorHAnsi"/>
          <w:color w:val="000000" w:themeColor="text1"/>
        </w:rPr>
        <w:t xml:space="preserve">has been offered as an explanation for the orphan nature of disjunct hybrid populations of </w:t>
      </w:r>
      <w:r w:rsidR="00BD5945" w:rsidRPr="00B86D07">
        <w:rPr>
          <w:rFonts w:asciiTheme="minorHAnsi" w:hAnsiTheme="minorHAnsi" w:cstheme="minorHAnsi"/>
          <w:i/>
          <w:color w:val="000000" w:themeColor="text1"/>
        </w:rPr>
        <w:t xml:space="preserve">Narcissus </w:t>
      </w:r>
      <w:r w:rsidR="00623EC9" w:rsidRPr="00623EC9">
        <w:rPr>
          <w:rFonts w:asciiTheme="minorHAnsi" w:hAnsiTheme="minorHAnsi" w:cstheme="minorHAnsi"/>
          <w:color w:val="000000" w:themeColor="text1"/>
        </w:rPr>
        <w:t>×</w:t>
      </w:r>
      <w:r w:rsidR="00BD5945" w:rsidRPr="00B86D07">
        <w:rPr>
          <w:rFonts w:asciiTheme="minorHAnsi" w:hAnsiTheme="minorHAnsi" w:cstheme="minorHAnsi"/>
          <w:i/>
          <w:color w:val="000000" w:themeColor="text1"/>
        </w:rPr>
        <w:t xml:space="preserve"> perezlarae </w:t>
      </w:r>
      <w:r w:rsidR="00701ED6">
        <w:rPr>
          <w:rFonts w:asciiTheme="minorHAnsi" w:hAnsiTheme="minorHAnsi" w:cstheme="minorHAnsi"/>
          <w:color w:val="000000" w:themeColor="text1"/>
        </w:rPr>
        <w:t xml:space="preserve">(Marques </w:t>
      </w:r>
      <w:r w:rsidR="00BD5EBB">
        <w:rPr>
          <w:rFonts w:asciiTheme="minorHAnsi" w:hAnsiTheme="minorHAnsi" w:cstheme="minorHAnsi"/>
          <w:i/>
          <w:color w:val="000000" w:themeColor="text1"/>
        </w:rPr>
        <w:t>et al.</w:t>
      </w:r>
      <w:r w:rsidR="00701ED6">
        <w:rPr>
          <w:rFonts w:asciiTheme="minorHAnsi" w:hAnsiTheme="minorHAnsi" w:cstheme="minorHAnsi"/>
          <w:color w:val="000000" w:themeColor="text1"/>
        </w:rPr>
        <w:t xml:space="preserve"> 2010) </w:t>
      </w:r>
      <w:r w:rsidR="00BD5945">
        <w:rPr>
          <w:rFonts w:asciiTheme="minorHAnsi" w:hAnsiTheme="minorHAnsi" w:cstheme="minorHAnsi"/>
          <w:color w:val="000000" w:themeColor="text1"/>
        </w:rPr>
        <w:t xml:space="preserve">and the stick insect genus </w:t>
      </w:r>
      <w:r w:rsidR="00BD5945">
        <w:rPr>
          <w:rFonts w:asciiTheme="minorHAnsi" w:hAnsiTheme="minorHAnsi" w:cstheme="minorHAnsi"/>
          <w:i/>
          <w:color w:val="000000" w:themeColor="text1"/>
        </w:rPr>
        <w:t>Acanthoxyla</w:t>
      </w:r>
      <w:r w:rsidR="00BD5945">
        <w:rPr>
          <w:rFonts w:asciiTheme="minorHAnsi" w:hAnsiTheme="minorHAnsi" w:cstheme="minorHAnsi"/>
          <w:color w:val="000000" w:themeColor="text1"/>
        </w:rPr>
        <w:t xml:space="preserve"> (Trewick </w:t>
      </w:r>
      <w:r w:rsidR="00BD5EBB">
        <w:rPr>
          <w:rFonts w:asciiTheme="minorHAnsi" w:hAnsiTheme="minorHAnsi" w:cstheme="minorHAnsi"/>
          <w:i/>
          <w:color w:val="000000" w:themeColor="text1"/>
        </w:rPr>
        <w:t>et al.</w:t>
      </w:r>
      <w:r w:rsidR="00BD5945">
        <w:rPr>
          <w:rFonts w:asciiTheme="minorHAnsi" w:hAnsiTheme="minorHAnsi" w:cstheme="minorHAnsi"/>
          <w:color w:val="000000" w:themeColor="text1"/>
        </w:rPr>
        <w:t xml:space="preserve"> </w:t>
      </w:r>
      <w:r w:rsidR="00701ED6">
        <w:rPr>
          <w:rFonts w:asciiTheme="minorHAnsi" w:hAnsiTheme="minorHAnsi" w:cstheme="minorHAnsi"/>
          <w:color w:val="000000" w:themeColor="text1"/>
        </w:rPr>
        <w:t>2008).</w:t>
      </w:r>
      <w:r w:rsidR="00BD5945">
        <w:rPr>
          <w:rFonts w:asciiTheme="minorHAnsi" w:hAnsiTheme="minorHAnsi" w:cstheme="minorHAnsi"/>
          <w:color w:val="000000" w:themeColor="text1"/>
        </w:rPr>
        <w:t xml:space="preserve"> </w:t>
      </w:r>
      <w:r w:rsidR="00B43C6D">
        <w:rPr>
          <w:rFonts w:asciiTheme="minorHAnsi" w:hAnsiTheme="minorHAnsi" w:cstheme="minorHAnsi"/>
          <w:color w:val="000000" w:themeColor="text1"/>
        </w:rPr>
        <w:t>In addition</w:t>
      </w:r>
      <w:r w:rsidR="00884FFB">
        <w:rPr>
          <w:rFonts w:asciiTheme="minorHAnsi" w:hAnsiTheme="minorHAnsi" w:cstheme="minorHAnsi"/>
          <w:color w:val="000000" w:themeColor="text1"/>
        </w:rPr>
        <w:t xml:space="preserve">, </w:t>
      </w:r>
      <w:r w:rsidR="00B43C6D">
        <w:rPr>
          <w:rFonts w:asciiTheme="minorHAnsi" w:hAnsiTheme="minorHAnsi" w:cstheme="minorHAnsi"/>
          <w:color w:val="000000" w:themeColor="text1"/>
        </w:rPr>
        <w:t>exclusion of</w:t>
      </w:r>
      <w:r w:rsidR="00884FFB">
        <w:rPr>
          <w:rFonts w:asciiTheme="minorHAnsi" w:hAnsiTheme="minorHAnsi" w:cstheme="minorHAnsi"/>
          <w:color w:val="000000" w:themeColor="text1"/>
        </w:rPr>
        <w:t xml:space="preserve"> progenitor</w:t>
      </w:r>
      <w:bookmarkStart w:id="0" w:name="_GoBack"/>
      <w:ins w:id="1" w:author="Jeff Groh" w:date="2018-10-01T13:32:00Z">
        <w:r w:rsidR="00B43C6D">
          <w:rPr>
            <w:rFonts w:asciiTheme="minorHAnsi" w:hAnsiTheme="minorHAnsi" w:cstheme="minorHAnsi"/>
            <w:color w:val="000000" w:themeColor="text1"/>
          </w:rPr>
          <w:t xml:space="preserve"> lineages may be environmentally </w:t>
        </w:r>
      </w:ins>
      <w:ins w:id="2" w:author="Jeff Groh" w:date="2018-10-01T13:33:00Z">
        <w:r w:rsidR="00B43C6D">
          <w:rPr>
            <w:rFonts w:asciiTheme="minorHAnsi" w:hAnsiTheme="minorHAnsi" w:cstheme="minorHAnsi"/>
            <w:color w:val="000000" w:themeColor="text1"/>
          </w:rPr>
          <w:t>contingent,</w:t>
        </w:r>
      </w:ins>
      <w:ins w:id="3" w:author="Jeff Groh" w:date="2018-10-01T13:32:00Z">
        <w:r w:rsidR="00B43C6D">
          <w:rPr>
            <w:rFonts w:asciiTheme="minorHAnsi" w:hAnsiTheme="minorHAnsi" w:cstheme="minorHAnsi"/>
            <w:color w:val="000000" w:themeColor="text1"/>
          </w:rPr>
          <w:t xml:space="preserve"> </w:t>
        </w:r>
      </w:ins>
      <w:ins w:id="4" w:author="Jeff Groh" w:date="2018-10-01T13:33:00Z">
        <w:r w:rsidR="00B43C6D">
          <w:rPr>
            <w:rFonts w:asciiTheme="minorHAnsi" w:hAnsiTheme="minorHAnsi" w:cstheme="minorHAnsi"/>
            <w:color w:val="000000" w:themeColor="text1"/>
          </w:rPr>
          <w:t>particularly in</w:t>
        </w:r>
      </w:ins>
      <w:bookmarkEnd w:id="0"/>
      <w:r w:rsidR="008A1DC4">
        <w:rPr>
          <w:rFonts w:asciiTheme="minorHAnsi" w:hAnsiTheme="minorHAnsi" w:cstheme="minorHAnsi"/>
          <w:color w:val="000000" w:themeColor="text1"/>
        </w:rPr>
        <w:t xml:space="preserve"> habitats that</w:t>
      </w:r>
      <w:r w:rsidR="00E23E04" w:rsidRPr="00B86D07">
        <w:rPr>
          <w:rFonts w:asciiTheme="minorHAnsi" w:hAnsiTheme="minorHAnsi" w:cstheme="minorHAnsi"/>
          <w:color w:val="000000" w:themeColor="text1"/>
        </w:rPr>
        <w:t xml:space="preserve"> are marginal for either of the parents, or intermediate between their respective envi</w:t>
      </w:r>
      <w:r w:rsidR="00273E8B" w:rsidRPr="00B86D07">
        <w:rPr>
          <w:rFonts w:asciiTheme="minorHAnsi" w:hAnsiTheme="minorHAnsi" w:cstheme="minorHAnsi"/>
          <w:color w:val="000000" w:themeColor="text1"/>
        </w:rPr>
        <w:t>ronmental optima (Anderson 1948</w:t>
      </w:r>
      <w:r w:rsidR="00E23E04" w:rsidRPr="00B86D07">
        <w:rPr>
          <w:rFonts w:asciiTheme="minorHAnsi" w:hAnsiTheme="minorHAnsi" w:cstheme="minorHAnsi"/>
          <w:color w:val="000000" w:themeColor="text1"/>
        </w:rPr>
        <w:t xml:space="preserve">). </w:t>
      </w:r>
    </w:p>
    <w:p w14:paraId="29B07A90" w14:textId="548F541D" w:rsidR="004534DC" w:rsidRPr="00B86D07" w:rsidRDefault="00CE4A03" w:rsidP="00974F12">
      <w:pPr>
        <w:spacing w:line="360" w:lineRule="auto"/>
        <w:ind w:firstLine="720"/>
        <w:rPr>
          <w:rFonts w:asciiTheme="minorHAnsi" w:hAnsiTheme="minorHAnsi"/>
        </w:rPr>
      </w:pPr>
      <w:r>
        <w:rPr>
          <w:rFonts w:asciiTheme="minorHAnsi" w:hAnsiTheme="minorHAnsi"/>
        </w:rPr>
        <w:t>In North American</w:t>
      </w:r>
      <w:r w:rsidR="004534DC" w:rsidRPr="00B86D07">
        <w:rPr>
          <w:rFonts w:asciiTheme="minorHAnsi" w:hAnsiTheme="minorHAnsi"/>
        </w:rPr>
        <w:t xml:space="preserve"> </w:t>
      </w:r>
      <w:r w:rsidR="008935E3" w:rsidRPr="00B86D07">
        <w:rPr>
          <w:rFonts w:asciiTheme="minorHAnsi" w:hAnsiTheme="minorHAnsi"/>
          <w:i/>
        </w:rPr>
        <w:t>Aquilegia</w:t>
      </w:r>
      <w:r w:rsidR="004278E6">
        <w:rPr>
          <w:rFonts w:asciiTheme="minorHAnsi" w:hAnsiTheme="minorHAnsi"/>
          <w:i/>
        </w:rPr>
        <w:t xml:space="preserve"> </w:t>
      </w:r>
      <w:r w:rsidR="004278E6">
        <w:rPr>
          <w:rFonts w:asciiTheme="minorHAnsi" w:hAnsiTheme="minorHAnsi"/>
        </w:rPr>
        <w:t>(commonly known as columbines)</w:t>
      </w:r>
      <w:r>
        <w:rPr>
          <w:rFonts w:asciiTheme="minorHAnsi" w:hAnsiTheme="minorHAnsi"/>
        </w:rPr>
        <w:t>, interspecific hybridization</w:t>
      </w:r>
      <w:r w:rsidR="004534DC" w:rsidRPr="00B86D07">
        <w:rPr>
          <w:rFonts w:asciiTheme="minorHAnsi" w:hAnsiTheme="minorHAnsi"/>
          <w:i/>
        </w:rPr>
        <w:t xml:space="preserve"> </w:t>
      </w:r>
      <w:r w:rsidR="000D2691">
        <w:rPr>
          <w:rFonts w:asciiTheme="minorHAnsi" w:hAnsiTheme="minorHAnsi"/>
        </w:rPr>
        <w:t xml:space="preserve">is a </w:t>
      </w:r>
      <w:r w:rsidR="00FF582C">
        <w:rPr>
          <w:rFonts w:asciiTheme="minorHAnsi" w:hAnsiTheme="minorHAnsi"/>
        </w:rPr>
        <w:t>striking</w:t>
      </w:r>
      <w:r w:rsidR="000D2691">
        <w:rPr>
          <w:rFonts w:asciiTheme="minorHAnsi" w:hAnsiTheme="minorHAnsi"/>
        </w:rPr>
        <w:t xml:space="preserve"> evolutionary phenomenon</w:t>
      </w:r>
      <w:r w:rsidR="001B7C55">
        <w:rPr>
          <w:rFonts w:asciiTheme="minorHAnsi" w:hAnsiTheme="minorHAnsi"/>
        </w:rPr>
        <w:t>.</w:t>
      </w:r>
      <w:r>
        <w:rPr>
          <w:rFonts w:asciiTheme="minorHAnsi" w:hAnsiTheme="minorHAnsi"/>
        </w:rPr>
        <w:t xml:space="preserve"> </w:t>
      </w:r>
      <w:r w:rsidR="004534DC" w:rsidRPr="00B86D07">
        <w:rPr>
          <w:rFonts w:asciiTheme="minorHAnsi" w:hAnsiTheme="minorHAnsi"/>
        </w:rPr>
        <w:t>Throughout the</w:t>
      </w:r>
      <w:r w:rsidR="00F104B8">
        <w:rPr>
          <w:rFonts w:asciiTheme="minorHAnsi" w:hAnsiTheme="minorHAnsi"/>
        </w:rPr>
        <w:t xml:space="preserve">ir </w:t>
      </w:r>
      <w:r w:rsidR="001B7C55">
        <w:rPr>
          <w:rFonts w:asciiTheme="minorHAnsi" w:hAnsiTheme="minorHAnsi"/>
        </w:rPr>
        <w:t>natural distribution</w:t>
      </w:r>
      <w:r w:rsidR="004534DC" w:rsidRPr="00B86D07">
        <w:rPr>
          <w:rFonts w:asciiTheme="minorHAnsi" w:hAnsiTheme="minorHAnsi"/>
        </w:rPr>
        <w:t xml:space="preserve">, </w:t>
      </w:r>
      <w:r w:rsidR="00F104B8">
        <w:rPr>
          <w:rFonts w:asciiTheme="minorHAnsi" w:hAnsiTheme="minorHAnsi"/>
        </w:rPr>
        <w:t xml:space="preserve">intergrading floral forms often occur in zones of species range overlap </w:t>
      </w:r>
      <w:r w:rsidR="004534DC" w:rsidRPr="00B86D07">
        <w:rPr>
          <w:rFonts w:asciiTheme="minorHAnsi" w:hAnsiTheme="minorHAnsi"/>
        </w:rPr>
        <w:t xml:space="preserve">(Payson 1918; Munz 1946; Grant 1952; Whittemore 1997). </w:t>
      </w:r>
      <w:r w:rsidR="004E5172">
        <w:rPr>
          <w:rFonts w:asciiTheme="minorHAnsi" w:hAnsiTheme="minorHAnsi"/>
        </w:rPr>
        <w:t>Members</w:t>
      </w:r>
      <w:r w:rsidR="001B7C55">
        <w:rPr>
          <w:rFonts w:asciiTheme="minorHAnsi" w:hAnsiTheme="minorHAnsi"/>
        </w:rPr>
        <w:t xml:space="preserve"> are </w:t>
      </w:r>
      <w:r w:rsidR="00A21A90">
        <w:rPr>
          <w:rFonts w:asciiTheme="minorHAnsi" w:hAnsiTheme="minorHAnsi"/>
        </w:rPr>
        <w:t xml:space="preserve">characteristically </w:t>
      </w:r>
      <w:r w:rsidR="00F104B8">
        <w:rPr>
          <w:rFonts w:asciiTheme="minorHAnsi" w:hAnsiTheme="minorHAnsi"/>
        </w:rPr>
        <w:t>interfertile</w:t>
      </w:r>
      <w:r w:rsidR="00A21A90">
        <w:rPr>
          <w:rFonts w:asciiTheme="minorHAnsi" w:hAnsiTheme="minorHAnsi"/>
        </w:rPr>
        <w:t xml:space="preserve">, </w:t>
      </w:r>
      <w:r w:rsidR="00F104B8">
        <w:rPr>
          <w:rFonts w:asciiTheme="minorHAnsi" w:hAnsiTheme="minorHAnsi"/>
        </w:rPr>
        <w:t xml:space="preserve">and </w:t>
      </w:r>
      <w:r w:rsidR="00A21A90">
        <w:rPr>
          <w:rFonts w:asciiTheme="minorHAnsi" w:hAnsiTheme="minorHAnsi"/>
        </w:rPr>
        <w:t>early F</w:t>
      </w:r>
      <w:r w:rsidR="00A21A90">
        <w:rPr>
          <w:rFonts w:asciiTheme="minorHAnsi" w:hAnsiTheme="minorHAnsi"/>
          <w:vertAlign w:val="subscript"/>
        </w:rPr>
        <w:t>1</w:t>
      </w:r>
      <w:r w:rsidR="00A21A90">
        <w:rPr>
          <w:rFonts w:asciiTheme="minorHAnsi" w:hAnsiTheme="minorHAnsi"/>
        </w:rPr>
        <w:t xml:space="preserve"> hybrids often show high pollen fertility (Taylor, 1967). </w:t>
      </w:r>
      <w:r w:rsidR="004E5172">
        <w:rPr>
          <w:rFonts w:asciiTheme="minorHAnsi" w:hAnsiTheme="minorHAnsi"/>
        </w:rPr>
        <w:t>Moreover, r</w:t>
      </w:r>
      <w:r w:rsidR="004534DC" w:rsidRPr="00B86D07">
        <w:rPr>
          <w:rFonts w:asciiTheme="minorHAnsi" w:hAnsiTheme="minorHAnsi"/>
        </w:rPr>
        <w:t xml:space="preserve">ecent </w:t>
      </w:r>
      <w:r w:rsidR="00F104B8">
        <w:rPr>
          <w:rFonts w:asciiTheme="minorHAnsi" w:hAnsiTheme="minorHAnsi"/>
        </w:rPr>
        <w:t>genomic study</w:t>
      </w:r>
      <w:r w:rsidR="004534DC" w:rsidRPr="00B86D07">
        <w:rPr>
          <w:rFonts w:asciiTheme="minorHAnsi" w:hAnsiTheme="minorHAnsi"/>
        </w:rPr>
        <w:t xml:space="preserve"> has </w:t>
      </w:r>
      <w:r w:rsidR="00451B36">
        <w:rPr>
          <w:rFonts w:asciiTheme="minorHAnsi" w:hAnsiTheme="minorHAnsi"/>
        </w:rPr>
        <w:t>implicated hybridization as a cause for</w:t>
      </w:r>
      <w:r w:rsidR="00F104B8">
        <w:rPr>
          <w:rFonts w:asciiTheme="minorHAnsi" w:hAnsiTheme="minorHAnsi"/>
        </w:rPr>
        <w:t xml:space="preserve"> </w:t>
      </w:r>
      <w:r w:rsidR="004534DC" w:rsidRPr="00B86D07">
        <w:rPr>
          <w:rFonts w:asciiTheme="minorHAnsi" w:hAnsiTheme="minorHAnsi"/>
        </w:rPr>
        <w:t xml:space="preserve">extensive allele sharing in </w:t>
      </w:r>
      <w:r w:rsidR="00451B36">
        <w:rPr>
          <w:rFonts w:asciiTheme="minorHAnsi" w:hAnsiTheme="minorHAnsi"/>
        </w:rPr>
        <w:t>this group</w:t>
      </w:r>
      <w:r w:rsidR="004534DC" w:rsidRPr="00B86D07">
        <w:rPr>
          <w:rFonts w:asciiTheme="minorHAnsi" w:hAnsiTheme="minorHAnsi"/>
        </w:rPr>
        <w:t xml:space="preserve"> (Filiault </w:t>
      </w:r>
      <w:r w:rsidR="00BD5EBB">
        <w:rPr>
          <w:rFonts w:asciiTheme="minorHAnsi" w:hAnsiTheme="minorHAnsi" w:cstheme="minorHAnsi"/>
          <w:i/>
          <w:color w:val="000000" w:themeColor="text1"/>
        </w:rPr>
        <w:t>et al.</w:t>
      </w:r>
      <w:r w:rsidR="004534DC" w:rsidRPr="00B86D07">
        <w:rPr>
          <w:rFonts w:asciiTheme="minorHAnsi" w:hAnsiTheme="minorHAnsi"/>
        </w:rPr>
        <w:t xml:space="preserve"> 2018).</w:t>
      </w:r>
      <w:r w:rsidR="00996725">
        <w:rPr>
          <w:rFonts w:asciiTheme="minorHAnsi" w:hAnsiTheme="minorHAnsi"/>
        </w:rPr>
        <w:t xml:space="preserve"> Previous workers have extensively studied </w:t>
      </w:r>
      <w:r w:rsidR="004534DC" w:rsidRPr="00B86D07">
        <w:rPr>
          <w:rFonts w:asciiTheme="minorHAnsi" w:hAnsiTheme="minorHAnsi"/>
        </w:rPr>
        <w:t xml:space="preserve">hybrid populations of </w:t>
      </w:r>
      <w:r w:rsidR="004534DC" w:rsidRPr="00B86D07">
        <w:rPr>
          <w:rFonts w:asciiTheme="minorHAnsi" w:hAnsiTheme="minorHAnsi"/>
          <w:i/>
        </w:rPr>
        <w:t xml:space="preserve">Aquilegia formosa </w:t>
      </w:r>
      <w:r w:rsidR="00623EC9" w:rsidRPr="00623EC9">
        <w:rPr>
          <w:rFonts w:asciiTheme="minorHAnsi" w:hAnsiTheme="minorHAnsi"/>
        </w:rPr>
        <w:t>×</w:t>
      </w:r>
      <w:r w:rsidR="004534DC" w:rsidRPr="00246558">
        <w:rPr>
          <w:rFonts w:asciiTheme="minorHAnsi" w:hAnsiTheme="minorHAnsi"/>
        </w:rPr>
        <w:t xml:space="preserve"> </w:t>
      </w:r>
      <w:r w:rsidR="0042117B">
        <w:rPr>
          <w:rFonts w:asciiTheme="minorHAnsi" w:hAnsiTheme="minorHAnsi"/>
          <w:i/>
        </w:rPr>
        <w:t>A. p</w:t>
      </w:r>
      <w:r w:rsidR="004534DC" w:rsidRPr="00B86D07">
        <w:rPr>
          <w:rFonts w:asciiTheme="minorHAnsi" w:hAnsiTheme="minorHAnsi"/>
          <w:i/>
        </w:rPr>
        <w:t xml:space="preserve">ubescens </w:t>
      </w:r>
      <w:r w:rsidR="004534DC" w:rsidRPr="00B86D07">
        <w:rPr>
          <w:rFonts w:asciiTheme="minorHAnsi" w:hAnsiTheme="minorHAnsi"/>
        </w:rPr>
        <w:t>in the Sierra Nevada</w:t>
      </w:r>
      <w:r w:rsidR="00593625">
        <w:rPr>
          <w:rFonts w:asciiTheme="minorHAnsi" w:hAnsiTheme="minorHAnsi"/>
        </w:rPr>
        <w:t>,</w:t>
      </w:r>
      <w:r w:rsidR="0032052B">
        <w:rPr>
          <w:rFonts w:asciiTheme="minorHAnsi" w:hAnsiTheme="minorHAnsi"/>
        </w:rPr>
        <w:t xml:space="preserve"> CA,</w:t>
      </w:r>
      <w:r w:rsidR="00593625">
        <w:rPr>
          <w:rFonts w:asciiTheme="minorHAnsi" w:hAnsiTheme="minorHAnsi"/>
        </w:rPr>
        <w:t xml:space="preserve"> USA</w:t>
      </w:r>
      <w:r w:rsidR="00996725">
        <w:rPr>
          <w:rFonts w:asciiTheme="minorHAnsi" w:hAnsiTheme="minorHAnsi"/>
        </w:rPr>
        <w:t xml:space="preserve">, </w:t>
      </w:r>
      <w:ins w:id="5" w:author="Jeff Groh" w:date="2018-10-01T14:25:00Z">
        <w:r w:rsidR="00996725">
          <w:rPr>
            <w:rFonts w:asciiTheme="minorHAnsi" w:hAnsiTheme="minorHAnsi"/>
          </w:rPr>
          <w:t>demonstrating</w:t>
        </w:r>
      </w:ins>
      <w:ins w:id="6" w:author="Jeff Groh" w:date="2018-10-01T14:04:00Z">
        <w:r w:rsidR="00996725">
          <w:rPr>
            <w:rFonts w:asciiTheme="minorHAnsi" w:hAnsiTheme="minorHAnsi"/>
          </w:rPr>
          <w:t xml:space="preserve"> </w:t>
        </w:r>
      </w:ins>
      <w:ins w:id="7" w:author="Jeff Groh" w:date="2018-10-01T14:06:00Z">
        <w:r w:rsidR="00996725">
          <w:rPr>
            <w:rFonts w:asciiTheme="minorHAnsi" w:hAnsiTheme="minorHAnsi"/>
          </w:rPr>
          <w:t xml:space="preserve">that </w:t>
        </w:r>
      </w:ins>
      <w:ins w:id="8" w:author="Jeff Groh" w:date="2018-10-01T14:07:00Z">
        <w:r w:rsidR="00996725">
          <w:rPr>
            <w:rFonts w:asciiTheme="minorHAnsi" w:hAnsiTheme="minorHAnsi"/>
          </w:rPr>
          <w:t xml:space="preserve">divergent </w:t>
        </w:r>
      </w:ins>
      <w:ins w:id="9" w:author="Jeff Groh [2]" w:date="2018-11-03T07:05:00Z">
        <w:r w:rsidR="009A7B3D">
          <w:rPr>
            <w:rFonts w:asciiTheme="minorHAnsi" w:hAnsiTheme="minorHAnsi"/>
          </w:rPr>
          <w:t>floral morpholog</w:t>
        </w:r>
      </w:ins>
      <w:ins w:id="10" w:author="Jeff Groh [2]" w:date="2018-11-03T07:08:00Z">
        <w:r w:rsidR="007027B8">
          <w:rPr>
            <w:rFonts w:asciiTheme="minorHAnsi" w:hAnsiTheme="minorHAnsi"/>
          </w:rPr>
          <w:t>ies</w:t>
        </w:r>
      </w:ins>
      <w:ins w:id="11" w:author="Jeff Groh" w:date="2018-10-01T14:07:00Z">
        <w:r w:rsidR="00996725">
          <w:rPr>
            <w:rFonts w:asciiTheme="minorHAnsi" w:hAnsiTheme="minorHAnsi"/>
          </w:rPr>
          <w:t xml:space="preserve"> </w:t>
        </w:r>
        <w:r w:rsidR="00996725">
          <w:rPr>
            <w:rFonts w:asciiTheme="minorHAnsi" w:hAnsiTheme="minorHAnsi"/>
          </w:rPr>
          <w:lastRenderedPageBreak/>
          <w:t>contribute to</w:t>
        </w:r>
      </w:ins>
      <w:ins w:id="12" w:author="Jeff Groh" w:date="2018-10-01T14:04:00Z">
        <w:r w:rsidR="00996725">
          <w:rPr>
            <w:rFonts w:asciiTheme="minorHAnsi" w:hAnsiTheme="minorHAnsi"/>
          </w:rPr>
          <w:t xml:space="preserve"> assortative mating</w:t>
        </w:r>
      </w:ins>
      <w:ins w:id="13" w:author="Jeff Groh" w:date="2018-10-01T14:05:00Z">
        <w:r w:rsidR="00996725">
          <w:rPr>
            <w:rFonts w:asciiTheme="minorHAnsi" w:hAnsiTheme="minorHAnsi"/>
          </w:rPr>
          <w:t xml:space="preserve"> </w:t>
        </w:r>
      </w:ins>
      <w:ins w:id="14" w:author="Jeff Groh" w:date="2018-10-01T14:07:00Z">
        <w:r w:rsidR="00996725">
          <w:rPr>
            <w:rFonts w:asciiTheme="minorHAnsi" w:hAnsiTheme="minorHAnsi"/>
          </w:rPr>
          <w:t xml:space="preserve">through </w:t>
        </w:r>
      </w:ins>
      <w:ins w:id="15" w:author="Jeff Groh" w:date="2018-10-01T14:05:00Z">
        <w:r w:rsidR="00996725">
          <w:rPr>
            <w:rFonts w:asciiTheme="minorHAnsi" w:hAnsiTheme="minorHAnsi"/>
          </w:rPr>
          <w:t>floral isolation</w:t>
        </w:r>
      </w:ins>
      <w:ins w:id="16" w:author="Jeff Groh" w:date="2018-10-01T14:14:00Z">
        <w:r w:rsidR="00996725">
          <w:rPr>
            <w:rFonts w:asciiTheme="minorHAnsi" w:hAnsiTheme="minorHAnsi"/>
          </w:rPr>
          <w:t xml:space="preserve"> </w:t>
        </w:r>
      </w:ins>
      <w:ins w:id="17" w:author="Jeff Groh" w:date="2018-10-01T14:08:00Z">
        <w:r w:rsidR="00996725">
          <w:rPr>
            <w:rFonts w:asciiTheme="minorHAnsi" w:hAnsiTheme="minorHAnsi"/>
          </w:rPr>
          <w:t>(Grant, 1952; Hodges and Arnold, 1994; Fulton and Hodges,</w:t>
        </w:r>
      </w:ins>
      <w:ins w:id="18" w:author="Jeff Groh" w:date="2018-10-01T14:14:00Z">
        <w:r w:rsidR="00996725">
          <w:rPr>
            <w:rFonts w:asciiTheme="minorHAnsi" w:hAnsiTheme="minorHAnsi"/>
          </w:rPr>
          <w:t xml:space="preserve"> 1999). Nonetheless,</w:t>
        </w:r>
      </w:ins>
      <w:ins w:id="19" w:author="Jeff Groh" w:date="2018-10-01T14:25:00Z">
        <w:r w:rsidR="00996725">
          <w:rPr>
            <w:rFonts w:asciiTheme="minorHAnsi" w:hAnsiTheme="minorHAnsi"/>
          </w:rPr>
          <w:t xml:space="preserve"> isolation</w:t>
        </w:r>
      </w:ins>
      <w:ins w:id="20" w:author="Jeff Groh" w:date="2018-10-01T14:29:00Z">
        <w:r w:rsidR="00996725">
          <w:rPr>
            <w:rFonts w:asciiTheme="minorHAnsi" w:hAnsiTheme="minorHAnsi"/>
          </w:rPr>
          <w:t xml:space="preserve"> </w:t>
        </w:r>
      </w:ins>
      <w:ins w:id="21" w:author="Jeff Groh" w:date="2018-10-01T14:30:00Z">
        <w:r w:rsidR="00996725">
          <w:rPr>
            <w:rFonts w:asciiTheme="minorHAnsi" w:hAnsiTheme="minorHAnsi"/>
          </w:rPr>
          <w:t xml:space="preserve">is </w:t>
        </w:r>
      </w:ins>
      <w:ins w:id="22" w:author="Jeff Groh" w:date="2018-10-01T14:25:00Z">
        <w:r w:rsidR="00996725">
          <w:rPr>
            <w:rFonts w:asciiTheme="minorHAnsi" w:hAnsiTheme="minorHAnsi"/>
          </w:rPr>
          <w:t>incomplet</w:t>
        </w:r>
      </w:ins>
      <w:ins w:id="23" w:author="Jeff Groh" w:date="2018-10-01T14:27:00Z">
        <w:r w:rsidR="00996725">
          <w:rPr>
            <w:rFonts w:asciiTheme="minorHAnsi" w:hAnsiTheme="minorHAnsi"/>
          </w:rPr>
          <w:t>e</w:t>
        </w:r>
      </w:ins>
      <w:ins w:id="24" w:author="Jeff Groh" w:date="2018-10-01T14:34:00Z">
        <w:r w:rsidR="00996725">
          <w:rPr>
            <w:rFonts w:asciiTheme="minorHAnsi" w:hAnsiTheme="minorHAnsi"/>
          </w:rPr>
          <w:t>, contributing to a semipermeable species boundary</w:t>
        </w:r>
      </w:ins>
      <w:ins w:id="25" w:author="Jeff Groh" w:date="2018-10-02T10:37:00Z">
        <w:r w:rsidR="000D2691">
          <w:rPr>
            <w:rFonts w:asciiTheme="minorHAnsi" w:hAnsiTheme="minorHAnsi"/>
          </w:rPr>
          <w:t xml:space="preserve"> between these </w:t>
        </w:r>
      </w:ins>
      <w:ins w:id="26" w:author="Jeff Groh [2]" w:date="2018-11-03T07:08:00Z">
        <w:r w:rsidR="007027B8">
          <w:rPr>
            <w:rFonts w:asciiTheme="minorHAnsi" w:hAnsiTheme="minorHAnsi"/>
          </w:rPr>
          <w:t>species</w:t>
        </w:r>
      </w:ins>
      <w:ins w:id="27" w:author="Jeff Groh" w:date="2018-10-01T14:32:00Z">
        <w:r w:rsidR="00996725">
          <w:rPr>
            <w:rFonts w:asciiTheme="minorHAnsi" w:hAnsiTheme="minorHAnsi"/>
          </w:rPr>
          <w:t xml:space="preserve">. </w:t>
        </w:r>
      </w:ins>
      <w:ins w:id="28" w:author="Jeff Groh" w:date="2018-10-01T15:07:00Z">
        <w:r w:rsidR="007F5A53">
          <w:rPr>
            <w:rFonts w:asciiTheme="minorHAnsi" w:hAnsiTheme="minorHAnsi"/>
          </w:rPr>
          <w:t xml:space="preserve">While </w:t>
        </w:r>
      </w:ins>
      <w:ins w:id="29" w:author="Jeff Groh [2]" w:date="2018-11-03T07:09:00Z">
        <w:r w:rsidR="007027B8">
          <w:rPr>
            <w:rFonts w:asciiTheme="minorHAnsi" w:hAnsiTheme="minorHAnsi"/>
          </w:rPr>
          <w:t>natural</w:t>
        </w:r>
      </w:ins>
      <w:ins w:id="30" w:author="Jeff Groh [2]" w:date="2018-11-03T12:28:00Z">
        <w:r w:rsidR="004E5172">
          <w:rPr>
            <w:rFonts w:asciiTheme="minorHAnsi" w:hAnsiTheme="minorHAnsi"/>
          </w:rPr>
          <w:t>ly-</w:t>
        </w:r>
      </w:ins>
      <w:ins w:id="31" w:author="Jeff Groh [2]" w:date="2018-11-03T12:29:00Z">
        <w:r w:rsidR="004E5172">
          <w:rPr>
            <w:rFonts w:asciiTheme="minorHAnsi" w:hAnsiTheme="minorHAnsi"/>
          </w:rPr>
          <w:t>occurring</w:t>
        </w:r>
      </w:ins>
      <w:ins w:id="32" w:author="Jeff Groh [2]" w:date="2018-11-03T07:09:00Z">
        <w:r w:rsidR="007027B8">
          <w:rPr>
            <w:rFonts w:asciiTheme="minorHAnsi" w:hAnsiTheme="minorHAnsi"/>
          </w:rPr>
          <w:t xml:space="preserve"> </w:t>
        </w:r>
      </w:ins>
      <w:ins w:id="33" w:author="Jeff Groh" w:date="2018-10-01T15:07:00Z">
        <w:r w:rsidR="007F5A53">
          <w:rPr>
            <w:rFonts w:asciiTheme="minorHAnsi" w:hAnsiTheme="minorHAnsi"/>
          </w:rPr>
          <w:t xml:space="preserve">hybrids between </w:t>
        </w:r>
      </w:ins>
      <w:ins w:id="34" w:author="Jeff Groh [2]" w:date="2018-11-03T07:08:00Z">
        <w:r w:rsidR="007027B8">
          <w:rPr>
            <w:rFonts w:asciiTheme="minorHAnsi" w:hAnsiTheme="minorHAnsi"/>
          </w:rPr>
          <w:t xml:space="preserve">other </w:t>
        </w:r>
        <w:r w:rsidR="007027B8">
          <w:rPr>
            <w:rFonts w:asciiTheme="minorHAnsi" w:hAnsiTheme="minorHAnsi"/>
            <w:i/>
          </w:rPr>
          <w:t xml:space="preserve">Aquilegia </w:t>
        </w:r>
        <w:r w:rsidR="007027B8">
          <w:rPr>
            <w:rFonts w:asciiTheme="minorHAnsi" w:hAnsiTheme="minorHAnsi"/>
          </w:rPr>
          <w:t>memb</w:t>
        </w:r>
      </w:ins>
      <w:ins w:id="35" w:author="Jeff Groh [2]" w:date="2018-11-03T07:09:00Z">
        <w:r w:rsidR="007027B8">
          <w:rPr>
            <w:rFonts w:asciiTheme="minorHAnsi" w:hAnsiTheme="minorHAnsi"/>
          </w:rPr>
          <w:t>ers</w:t>
        </w:r>
      </w:ins>
      <w:ins w:id="36" w:author="Jeff Groh" w:date="2018-10-01T15:07:00Z">
        <w:r w:rsidR="007F5A53">
          <w:rPr>
            <w:rFonts w:asciiTheme="minorHAnsi" w:hAnsiTheme="minorHAnsi"/>
          </w:rPr>
          <w:t xml:space="preserve"> are known</w:t>
        </w:r>
      </w:ins>
      <w:ins w:id="37" w:author="Jeff Groh" w:date="2018-10-01T15:30:00Z">
        <w:r w:rsidR="007F5A53">
          <w:rPr>
            <w:rFonts w:asciiTheme="minorHAnsi" w:hAnsiTheme="minorHAnsi"/>
          </w:rPr>
          <w:t>,</w:t>
        </w:r>
      </w:ins>
      <w:ins w:id="38" w:author="Jeff Groh [2]" w:date="2018-10-29T13:18:00Z">
        <w:r w:rsidR="00FF582C">
          <w:rPr>
            <w:rFonts w:asciiTheme="minorHAnsi" w:hAnsiTheme="minorHAnsi"/>
          </w:rPr>
          <w:t xml:space="preserve"> </w:t>
        </w:r>
      </w:ins>
      <w:del w:id="39" w:author="Jeff Groh" w:date="2018-10-01T14:04:00Z">
        <w:r w:rsidR="004534DC" w:rsidRPr="00B86D07" w:rsidDel="00996725">
          <w:rPr>
            <w:rFonts w:asciiTheme="minorHAnsi" w:hAnsiTheme="minorHAnsi"/>
          </w:rPr>
          <w:delText xml:space="preserve">ve </w:delText>
        </w:r>
      </w:del>
      <w:del w:id="40" w:author="Jeff Groh" w:date="2018-10-01T14:34:00Z">
        <w:r w:rsidR="004534DC" w:rsidRPr="00B86D07" w:rsidDel="00996725">
          <w:rPr>
            <w:rFonts w:asciiTheme="minorHAnsi" w:hAnsiTheme="minorHAnsi"/>
          </w:rPr>
          <w:delText xml:space="preserve">demonstrated that pollinator-mediated selection on floral morphology can maintain interspecific differences in floral traits known to influence reproductive isolation </w:delText>
        </w:r>
        <w:r w:rsidR="004534DC" w:rsidRPr="00B86D07" w:rsidDel="00996725">
          <w:rPr>
            <w:rFonts w:asciiTheme="minorHAnsi" w:hAnsiTheme="minorHAnsi"/>
          </w:rPr>
          <w:fldChar w:fldCharType="begin" w:fldLock="1"/>
        </w:r>
        <w:r w:rsidR="004534DC" w:rsidRPr="00B86D07" w:rsidDel="00996725">
          <w:rPr>
            <w:rFonts w:asciiTheme="minorHAnsi" w:hAnsiTheme="minorHAnsi"/>
          </w:rPr>
          <w:delInstrText>ADDIN CSL_CITATION { "citationItems" : [ { "id" : "ITEM-1", "itemData" : { "author" : [ { "dropping-particle" : "", "family" : "Grant", "given" : "Verne", "non-dropping-particle" : "", "parse-names" : false, "suffix" : "" } ], "container-title" : "El Aliso", "id" : "ITEM-1", "issue" : "4", "issued" : { "date-parts" : [ [ "1952" ] ] }, "page" : "341-360", "title" : "Isolation and hybridization hetween Aquilegia formosa and A . pubescens", "type" : "article-journal", "volume" : "2" }, "uris" : [ "http://www.mendeley.com/documents/?uuid=27a9a62d-17cc-45b7-976a-b8d34ede2e89" ] }, { "id" : "ITEM-2", "itemData" : { "DOI" : "10.1098/rspb.1999.0915", "ISBN" : "09628452", "ISSN" : "0962-8452", "PMID" : "8146145", "abstract" : "Habitat preference and pollination syndrome have been suggested as major factors in reproductive isolation among plant species. The columbine genus Aquilegia contains species that have been used as classic examples of reproductive isolation due to ecological and floral factors. In this analysis Aquilegia formosa, Aquilegia pubescens, and natural hybrid populations between these two species were assayed for genetic and morphological variation. Clinal variation was evident for three \"random amplified polymorphic DNA\" loci and five morphological characters along a transect extending from a lower altitude A. formosa population, through an intermediate hybrid population, to a higher altitude A. pubescens population. Similar clinal variation was also discovered for a transect that included A. formosa-like, hybrid, and A. pubescens-like populations at a single elevation. The change in the frequency of both sets of markers was closely associated with change in habitat. The molecular markers indicate the presence of bidirectional introgression between these two species. In contrast, there was apparently selection against introgression of four of the five alternate floral characters. Selection against the incorporation of floral characters from one species into the other species was suggested by the introgression of the DNA markers with little or no introgression of the four floral characters. These findings suggest the importance of adaptations associated with both pollination syndromes and habitat preference on species integrity.", "author" : [ { "dropping-particle" : "", "family" : "Hodges", "given" : "S.A.", "non-dropping-particle" : "", "parse-names" : false, "suffix" : "" }, { "dropping-particle" : "", "family" : "Arnold", "given" : "M.L.", "non-dropping-particle" : "", "parse-names" : false, "suffix" : "" } ], "container-title" : "Proceedings of the National Academy of Sciences of the United States of America", "id" : "ITEM-2", "issue" : "March", "issued" : { "date-parts" : [ [ "1994" ] ] }, "page" : "2493-2496", "title" : "Floral and ecological isolation between Aquilegia formosa and Aquilegia pubescens.", "type" : "article-journal", "volume" : "91" }, "uris" : [ "http://www.mendeley.com/documents/?uuid=0bbda660-2bca-4766-bcb3-1f4c4278913d" ] }, { "id" : "ITEM-3", "itemData" : { "author" : [ { "dropping-particle" : "", "family" : "Chase", "given" : "Valerie.C.", "non-dropping-particle" : "", "parse-names" : false, "suffix" : "" }, { "dropping-particle" : "", "family" : "Raven", "given" : "Peter H.", "non-dropping-particle" : "", "parse-names" : false, "suffix" : "" } ], "container-title" : "Evolution", "id" : "ITEM-3", "issue" : "September", "issued" : { "date-parts" : [ [ "1975" ] ] }, "page" : "474-486", "title" : "Evolutionary and ecological relationships between Aquilegia formosa and A. pubescens (Ranunculaceae), two perennial plants", "type" : "article-journal", "volume" : "29" }, "uris" : [ "http://www.mendeley.com/documents/?uuid=a26a0513-6511-4a0d-aa31-6c289f1bf7c4" ] } ], "mendeley" : { "formattedCitation" : "(Chase &amp; Raven, 1975; Grant, 1952; Hodges &amp; Arnold, 1994)", "manualFormatting" : "(Grant, 1952; Hodges &amp; Arnold, 1994)", "plainTextFormattedCitation" : "(Chase &amp; Raven, 1975; Grant, 1952; Hodges &amp; Arnold, 1994)", "previouslyFormattedCitation" : "(Chase &amp; Raven, 1975; Grant, 1952; Hodges &amp; Arnold, 1994)" }, "properties" : { "noteIndex" : 0 }, "schema" : "https://github.com/citation-style-language/schema/raw/master/csl-citation.json" }</w:delInstrText>
        </w:r>
        <w:r w:rsidR="004534DC" w:rsidRPr="00B86D07" w:rsidDel="00996725">
          <w:rPr>
            <w:rFonts w:asciiTheme="minorHAnsi" w:hAnsiTheme="minorHAnsi"/>
          </w:rPr>
          <w:fldChar w:fldCharType="separate"/>
        </w:r>
        <w:r w:rsidR="00D52600" w:rsidDel="00996725">
          <w:rPr>
            <w:rFonts w:asciiTheme="minorHAnsi" w:hAnsiTheme="minorHAnsi"/>
            <w:noProof/>
          </w:rPr>
          <w:delText>(Grant, 1952; Hodges and</w:delText>
        </w:r>
        <w:r w:rsidR="004534DC" w:rsidRPr="00B86D07" w:rsidDel="00996725">
          <w:rPr>
            <w:rFonts w:asciiTheme="minorHAnsi" w:hAnsiTheme="minorHAnsi"/>
            <w:noProof/>
          </w:rPr>
          <w:delText xml:space="preserve"> Arnold, 1994)</w:delText>
        </w:r>
        <w:r w:rsidR="004534DC" w:rsidRPr="00B86D07" w:rsidDel="00996725">
          <w:rPr>
            <w:rFonts w:asciiTheme="minorHAnsi" w:hAnsiTheme="minorHAnsi"/>
          </w:rPr>
          <w:fldChar w:fldCharType="end"/>
        </w:r>
        <w:r w:rsidR="004534DC" w:rsidRPr="00B86D07" w:rsidDel="00996725">
          <w:rPr>
            <w:rFonts w:asciiTheme="minorHAnsi" w:hAnsiTheme="minorHAnsi"/>
          </w:rPr>
          <w:delText xml:space="preserve">, </w:delText>
        </w:r>
        <w:r w:rsidR="00593625" w:rsidDel="00996725">
          <w:rPr>
            <w:rFonts w:asciiTheme="minorHAnsi" w:hAnsiTheme="minorHAnsi"/>
          </w:rPr>
          <w:delText>al</w:delText>
        </w:r>
        <w:r w:rsidR="004534DC" w:rsidRPr="00B86D07" w:rsidDel="00996725">
          <w:rPr>
            <w:rFonts w:asciiTheme="minorHAnsi" w:hAnsiTheme="minorHAnsi"/>
          </w:rPr>
          <w:delText xml:space="preserve">though </w:delText>
        </w:r>
      </w:del>
      <w:del w:id="41" w:author="Jeff Groh" w:date="2018-10-01T13:46:00Z">
        <w:r w:rsidR="004534DC" w:rsidRPr="00B86D07" w:rsidDel="00996725">
          <w:rPr>
            <w:rFonts w:asciiTheme="minorHAnsi" w:hAnsiTheme="minorHAnsi"/>
          </w:rPr>
          <w:delText>this appears insufficient to prevent</w:delText>
        </w:r>
        <w:r w:rsidR="00FB0ED9" w:rsidRPr="00B86D07" w:rsidDel="00996725">
          <w:rPr>
            <w:rFonts w:asciiTheme="minorHAnsi" w:hAnsiTheme="minorHAnsi"/>
          </w:rPr>
          <w:delText xml:space="preserve"> </w:delText>
        </w:r>
        <w:r w:rsidR="00036A6B" w:rsidRPr="00B86D07" w:rsidDel="00996725">
          <w:rPr>
            <w:rFonts w:asciiTheme="minorHAnsi" w:hAnsiTheme="minorHAnsi"/>
          </w:rPr>
          <w:delText xml:space="preserve">genetic </w:delText>
        </w:r>
        <w:r w:rsidR="00FB0ED9" w:rsidRPr="00B86D07" w:rsidDel="00996725">
          <w:rPr>
            <w:rFonts w:asciiTheme="minorHAnsi" w:hAnsiTheme="minorHAnsi"/>
          </w:rPr>
          <w:delText>homogenization</w:delText>
        </w:r>
        <w:r w:rsidR="00FB0ED9" w:rsidRPr="00B86D07" w:rsidDel="00996725">
          <w:rPr>
            <w:rStyle w:val="CommentReference"/>
            <w:rFonts w:asciiTheme="minorHAnsi" w:hAnsiTheme="minorHAnsi"/>
          </w:rPr>
          <w:delText xml:space="preserve"> </w:delText>
        </w:r>
      </w:del>
      <w:del w:id="42" w:author="Jeff Groh" w:date="2018-10-01T14:34:00Z">
        <w:r w:rsidR="00FB0ED9" w:rsidRPr="00B86D07" w:rsidDel="00996725">
          <w:rPr>
            <w:rFonts w:asciiTheme="minorHAnsi" w:hAnsiTheme="minorHAnsi"/>
          </w:rPr>
          <w:delText xml:space="preserve">at </w:delText>
        </w:r>
        <w:r w:rsidR="004534DC" w:rsidRPr="00B86D07" w:rsidDel="00996725">
          <w:rPr>
            <w:rFonts w:asciiTheme="minorHAnsi" w:hAnsiTheme="minorHAnsi"/>
          </w:rPr>
          <w:delText xml:space="preserve">neutral loci (Cooper et al., 2010). </w:delText>
        </w:r>
      </w:del>
      <w:del w:id="43" w:author="Jeff Groh" w:date="2018-10-01T14:35:00Z">
        <w:r w:rsidR="001B7C55" w:rsidDel="00996725">
          <w:rPr>
            <w:rFonts w:asciiTheme="minorHAnsi" w:hAnsiTheme="minorHAnsi"/>
          </w:rPr>
          <w:delText>Ye</w:delText>
        </w:r>
      </w:del>
      <w:del w:id="44" w:author="Jeff Groh" w:date="2018-10-01T14:34:00Z">
        <w:r w:rsidR="001B7C55" w:rsidDel="00996725">
          <w:rPr>
            <w:rFonts w:asciiTheme="minorHAnsi" w:hAnsiTheme="minorHAnsi"/>
          </w:rPr>
          <w:delText>t</w:delText>
        </w:r>
      </w:del>
      <w:del w:id="45" w:author="Jeff Groh" w:date="2018-10-01T15:30:00Z">
        <w:r w:rsidR="001B7C55" w:rsidDel="007F5A53">
          <w:rPr>
            <w:rFonts w:asciiTheme="minorHAnsi" w:hAnsiTheme="minorHAnsi"/>
          </w:rPr>
          <w:delText>,</w:delText>
        </w:r>
      </w:del>
      <w:r w:rsidR="001B7C55">
        <w:rPr>
          <w:rFonts w:asciiTheme="minorHAnsi" w:hAnsiTheme="minorHAnsi"/>
        </w:rPr>
        <w:t>p</w:t>
      </w:r>
      <w:r w:rsidR="004534DC" w:rsidRPr="00B86D07">
        <w:rPr>
          <w:rFonts w:asciiTheme="minorHAnsi" w:hAnsiTheme="minorHAnsi"/>
        </w:rPr>
        <w:t xml:space="preserve">opulation-level studies of </w:t>
      </w:r>
      <w:r w:rsidR="004E5172">
        <w:rPr>
          <w:rFonts w:asciiTheme="minorHAnsi" w:hAnsiTheme="minorHAnsi"/>
        </w:rPr>
        <w:t xml:space="preserve">natural </w:t>
      </w:r>
      <w:r w:rsidR="004534DC" w:rsidRPr="00B86D07">
        <w:rPr>
          <w:rFonts w:asciiTheme="minorHAnsi" w:hAnsiTheme="minorHAnsi"/>
        </w:rPr>
        <w:t xml:space="preserve">hybridization in </w:t>
      </w:r>
      <w:r w:rsidR="007027B8">
        <w:rPr>
          <w:rFonts w:asciiTheme="minorHAnsi" w:hAnsiTheme="minorHAnsi"/>
        </w:rPr>
        <w:t>the genus</w:t>
      </w:r>
      <w:r w:rsidR="007027B8">
        <w:rPr>
          <w:rFonts w:asciiTheme="minorHAnsi" w:hAnsiTheme="minorHAnsi"/>
          <w:i/>
        </w:rPr>
        <w:t xml:space="preserve"> </w:t>
      </w:r>
      <w:r w:rsidR="004534DC" w:rsidRPr="00B86D07">
        <w:rPr>
          <w:rFonts w:asciiTheme="minorHAnsi" w:hAnsiTheme="minorHAnsi"/>
        </w:rPr>
        <w:t xml:space="preserve">have </w:t>
      </w:r>
      <w:r w:rsidR="007F5A53">
        <w:rPr>
          <w:rFonts w:asciiTheme="minorHAnsi" w:hAnsiTheme="minorHAnsi"/>
        </w:rPr>
        <w:t xml:space="preserve">thus far </w:t>
      </w:r>
      <w:r w:rsidR="004534DC" w:rsidRPr="00B86D07">
        <w:rPr>
          <w:rFonts w:asciiTheme="minorHAnsi" w:hAnsiTheme="minorHAnsi"/>
        </w:rPr>
        <w:t xml:space="preserve">focused nearly exclusively on this </w:t>
      </w:r>
      <w:ins w:id="46" w:author="Jeff Groh" w:date="2018-10-01T13:40:00Z">
        <w:r w:rsidR="00B43C6D" w:rsidRPr="00B86D07">
          <w:rPr>
            <w:rFonts w:asciiTheme="minorHAnsi" w:hAnsiTheme="minorHAnsi"/>
          </w:rPr>
          <w:t>s</w:t>
        </w:r>
        <w:r w:rsidR="00B43C6D">
          <w:rPr>
            <w:rFonts w:asciiTheme="minorHAnsi" w:hAnsiTheme="minorHAnsi"/>
          </w:rPr>
          <w:t>pecies pair</w:t>
        </w:r>
      </w:ins>
      <w:r w:rsidR="004534DC" w:rsidRPr="00B86D07">
        <w:rPr>
          <w:rFonts w:asciiTheme="minorHAnsi" w:hAnsiTheme="minorHAnsi"/>
        </w:rPr>
        <w:t xml:space="preserve">, with comparably little attention given to variable outcomes of hybridization </w:t>
      </w:r>
      <w:ins w:id="47" w:author="Jeff Groh" w:date="2018-10-03T17:08:00Z">
        <w:r w:rsidR="00B41031">
          <w:rPr>
            <w:rFonts w:asciiTheme="minorHAnsi" w:hAnsiTheme="minorHAnsi"/>
          </w:rPr>
          <w:t>among</w:t>
        </w:r>
      </w:ins>
      <w:r w:rsidR="004534DC" w:rsidRPr="00B86D07">
        <w:rPr>
          <w:rFonts w:asciiTheme="minorHAnsi" w:hAnsiTheme="minorHAnsi"/>
        </w:rPr>
        <w:t xml:space="preserve"> other </w:t>
      </w:r>
      <w:r w:rsidR="00952EC7">
        <w:rPr>
          <w:rFonts w:asciiTheme="minorHAnsi" w:hAnsiTheme="minorHAnsi"/>
        </w:rPr>
        <w:t>species</w:t>
      </w:r>
      <w:r w:rsidR="00AB0E1A">
        <w:rPr>
          <w:rFonts w:asciiTheme="minorHAnsi" w:hAnsiTheme="minorHAnsi"/>
        </w:rPr>
        <w:t xml:space="preserve"> (but see Pelton, 1957</w:t>
      </w:r>
      <w:r w:rsidR="00130813">
        <w:rPr>
          <w:rFonts w:asciiTheme="minorHAnsi" w:hAnsiTheme="minorHAnsi"/>
        </w:rPr>
        <w:t>; Miller, 1978)</w:t>
      </w:r>
      <w:r w:rsidR="004534DC" w:rsidRPr="00B86D07">
        <w:rPr>
          <w:rFonts w:asciiTheme="minorHAnsi" w:hAnsiTheme="minorHAnsi"/>
        </w:rPr>
        <w:t xml:space="preserve">. </w:t>
      </w:r>
    </w:p>
    <w:p w14:paraId="2B2A6DA1" w14:textId="0D42CCD7" w:rsidR="008935E3" w:rsidRPr="00B86D07" w:rsidRDefault="004534DC" w:rsidP="00974F12">
      <w:pPr>
        <w:spacing w:line="360" w:lineRule="auto"/>
        <w:ind w:firstLine="720"/>
        <w:rPr>
          <w:rFonts w:asciiTheme="minorHAnsi" w:hAnsiTheme="minorHAnsi"/>
        </w:rPr>
      </w:pPr>
      <w:r w:rsidRPr="00B86D07">
        <w:rPr>
          <w:rFonts w:asciiTheme="minorHAnsi" w:hAnsiTheme="minorHAnsi"/>
        </w:rPr>
        <w:t xml:space="preserve">The range of </w:t>
      </w:r>
      <w:r w:rsidRPr="00B86D07">
        <w:rPr>
          <w:rFonts w:asciiTheme="minorHAnsi" w:hAnsiTheme="minorHAnsi"/>
          <w:i/>
        </w:rPr>
        <w:t xml:space="preserve">Aquilegia formosa </w:t>
      </w:r>
      <w:r w:rsidRPr="00B86D07">
        <w:rPr>
          <w:rFonts w:asciiTheme="minorHAnsi" w:hAnsiTheme="minorHAnsi"/>
        </w:rPr>
        <w:t xml:space="preserve">(Fig. 1A) overlaps with that of its </w:t>
      </w:r>
      <w:ins w:id="48" w:author="Jeff Groh" w:date="2018-10-03T08:40:00Z">
        <w:r w:rsidR="00366657">
          <w:rPr>
            <w:rFonts w:asciiTheme="minorHAnsi" w:hAnsiTheme="minorHAnsi"/>
          </w:rPr>
          <w:t>close</w:t>
        </w:r>
      </w:ins>
      <w:del w:id="49" w:author="Jeff Groh" w:date="2018-10-03T08:40:00Z">
        <w:r w:rsidRPr="00B86D07" w:rsidDel="00366657">
          <w:rPr>
            <w:rFonts w:asciiTheme="minorHAnsi" w:hAnsiTheme="minorHAnsi"/>
          </w:rPr>
          <w:delText>sister</w:delText>
        </w:r>
      </w:del>
      <w:r w:rsidRPr="00B86D07">
        <w:rPr>
          <w:rFonts w:asciiTheme="minorHAnsi" w:hAnsiTheme="minorHAnsi"/>
        </w:rPr>
        <w:t xml:space="preserve"> </w:t>
      </w:r>
      <w:ins w:id="50" w:author="Jeff Groh" w:date="2018-10-03T08:40:00Z">
        <w:r w:rsidR="00366657">
          <w:rPr>
            <w:rFonts w:asciiTheme="minorHAnsi" w:hAnsiTheme="minorHAnsi"/>
          </w:rPr>
          <w:t>relative</w:t>
        </w:r>
      </w:ins>
      <w:ins w:id="51" w:author="Jeff Groh" w:date="2018-10-03T08:41:00Z">
        <w:r w:rsidR="00366657">
          <w:rPr>
            <w:rFonts w:asciiTheme="minorHAnsi" w:hAnsiTheme="minorHAnsi"/>
          </w:rPr>
          <w:t>,</w:t>
        </w:r>
      </w:ins>
      <w:r w:rsidRPr="00B86D07">
        <w:rPr>
          <w:rFonts w:asciiTheme="minorHAnsi" w:hAnsiTheme="minorHAnsi"/>
        </w:rPr>
        <w:t xml:space="preserve"> </w:t>
      </w:r>
      <w:r w:rsidRPr="00B86D07">
        <w:rPr>
          <w:rFonts w:asciiTheme="minorHAnsi" w:hAnsiTheme="minorHAnsi"/>
          <w:i/>
        </w:rPr>
        <w:t xml:space="preserve">A. flavescens </w:t>
      </w:r>
      <w:r w:rsidR="002F4931">
        <w:rPr>
          <w:rFonts w:asciiTheme="minorHAnsi" w:hAnsiTheme="minorHAnsi"/>
        </w:rPr>
        <w:t>(Fig. 1B)</w:t>
      </w:r>
      <w:r w:rsidR="00366657">
        <w:rPr>
          <w:rFonts w:asciiTheme="minorHAnsi" w:hAnsiTheme="minorHAnsi"/>
        </w:rPr>
        <w:t>,</w:t>
      </w:r>
      <w:r w:rsidR="00101185">
        <w:rPr>
          <w:rFonts w:asciiTheme="minorHAnsi" w:hAnsiTheme="minorHAnsi"/>
        </w:rPr>
        <w:t xml:space="preserve"> (</w:t>
      </w:r>
      <w:r w:rsidR="00366657">
        <w:rPr>
          <w:rFonts w:asciiTheme="minorHAnsi" w:hAnsiTheme="minorHAnsi"/>
        </w:rPr>
        <w:t xml:space="preserve">Payson 1918; </w:t>
      </w:r>
      <w:r w:rsidR="00101185">
        <w:rPr>
          <w:rFonts w:asciiTheme="minorHAnsi" w:hAnsiTheme="minorHAnsi"/>
        </w:rPr>
        <w:t xml:space="preserve">Fior </w:t>
      </w:r>
      <w:r w:rsidR="00BD5EBB">
        <w:rPr>
          <w:rFonts w:asciiTheme="minorHAnsi" w:hAnsiTheme="minorHAnsi" w:cstheme="minorHAnsi"/>
          <w:i/>
          <w:color w:val="000000" w:themeColor="text1"/>
        </w:rPr>
        <w:t>et al.</w:t>
      </w:r>
      <w:r w:rsidR="00101185">
        <w:rPr>
          <w:rFonts w:asciiTheme="minorHAnsi" w:hAnsiTheme="minorHAnsi"/>
        </w:rPr>
        <w:t xml:space="preserve"> 2013)</w:t>
      </w:r>
      <w:r w:rsidR="002F4931">
        <w:rPr>
          <w:rFonts w:asciiTheme="minorHAnsi" w:hAnsiTheme="minorHAnsi"/>
        </w:rPr>
        <w:t>, in montane parts of w</w:t>
      </w:r>
      <w:r w:rsidRPr="00B86D07">
        <w:rPr>
          <w:rFonts w:asciiTheme="minorHAnsi" w:hAnsiTheme="minorHAnsi"/>
        </w:rPr>
        <w:t>estern North America</w:t>
      </w:r>
      <w:r w:rsidR="00055240" w:rsidRPr="00B86D07">
        <w:rPr>
          <w:rFonts w:asciiTheme="minorHAnsi" w:hAnsiTheme="minorHAnsi"/>
        </w:rPr>
        <w:t xml:space="preserve"> (Fig. 1C)</w:t>
      </w:r>
      <w:r w:rsidR="00101185">
        <w:rPr>
          <w:rFonts w:asciiTheme="minorHAnsi" w:hAnsiTheme="minorHAnsi"/>
        </w:rPr>
        <w:t xml:space="preserve">. </w:t>
      </w:r>
      <w:r w:rsidRPr="00B86D07">
        <w:rPr>
          <w:rFonts w:asciiTheme="minorHAnsi" w:hAnsiTheme="minorHAnsi"/>
        </w:rPr>
        <w:t>The former species occurs commonly in lowlands along the Pacific</w:t>
      </w:r>
      <w:r w:rsidR="00FF582C">
        <w:rPr>
          <w:rFonts w:asciiTheme="minorHAnsi" w:hAnsiTheme="minorHAnsi"/>
        </w:rPr>
        <w:t xml:space="preserve"> slope</w:t>
      </w:r>
      <w:r w:rsidRPr="00B86D07">
        <w:rPr>
          <w:rFonts w:asciiTheme="minorHAnsi" w:hAnsiTheme="minorHAnsi"/>
        </w:rPr>
        <w:t>, whereas the latter is most commonly restricted to high elevations of the Rocky Mountains</w:t>
      </w:r>
      <w:r w:rsidR="006C0EEC">
        <w:rPr>
          <w:rFonts w:asciiTheme="minorHAnsi" w:hAnsiTheme="minorHAnsi"/>
        </w:rPr>
        <w:t xml:space="preserve">. </w:t>
      </w:r>
      <w:r w:rsidRPr="00B86D07">
        <w:rPr>
          <w:rFonts w:asciiTheme="minorHAnsi" w:hAnsiTheme="minorHAnsi"/>
        </w:rPr>
        <w:t>In mountainous regions where they occur in proximity, the species are generally separated altitudinally</w:t>
      </w:r>
      <w:r w:rsidR="00725CC7">
        <w:rPr>
          <w:rFonts w:asciiTheme="minorHAnsi" w:hAnsiTheme="minorHAnsi"/>
        </w:rPr>
        <w:t>,</w:t>
      </w:r>
      <w:r w:rsidRPr="00B86D07">
        <w:rPr>
          <w:rFonts w:asciiTheme="minorHAnsi" w:hAnsiTheme="minorHAnsi"/>
        </w:rPr>
        <w:t xml:space="preserve"> with </w:t>
      </w:r>
      <w:r w:rsidRPr="00B86D07">
        <w:rPr>
          <w:rFonts w:asciiTheme="minorHAnsi" w:hAnsiTheme="minorHAnsi"/>
          <w:i/>
        </w:rPr>
        <w:t>A. flavescens</w:t>
      </w:r>
      <w:r w:rsidRPr="00B86D07">
        <w:rPr>
          <w:rFonts w:asciiTheme="minorHAnsi" w:hAnsiTheme="minorHAnsi"/>
        </w:rPr>
        <w:t xml:space="preserve"> growing at high elevations and </w:t>
      </w:r>
      <w:r w:rsidRPr="00B86D07">
        <w:rPr>
          <w:rFonts w:asciiTheme="minorHAnsi" w:hAnsiTheme="minorHAnsi"/>
          <w:i/>
        </w:rPr>
        <w:t xml:space="preserve">A. formosa </w:t>
      </w:r>
      <w:r w:rsidRPr="00B86D07">
        <w:rPr>
          <w:rFonts w:asciiTheme="minorHAnsi" w:hAnsiTheme="minorHAnsi"/>
        </w:rPr>
        <w:t>growing along creek sides in valleys</w:t>
      </w:r>
      <w:r w:rsidR="006C0EEC">
        <w:rPr>
          <w:rFonts w:asciiTheme="minorHAnsi" w:hAnsiTheme="minorHAnsi"/>
        </w:rPr>
        <w:t xml:space="preserve"> (Payson 1918</w:t>
      </w:r>
      <w:r w:rsidR="00D174F8">
        <w:rPr>
          <w:rFonts w:asciiTheme="minorHAnsi" w:hAnsiTheme="minorHAnsi"/>
        </w:rPr>
        <w:t>, personal observation</w:t>
      </w:r>
      <w:r w:rsidR="006C0EEC">
        <w:rPr>
          <w:rFonts w:asciiTheme="minorHAnsi" w:hAnsiTheme="minorHAnsi"/>
        </w:rPr>
        <w:t>)</w:t>
      </w:r>
      <w:r w:rsidRPr="00B86D07">
        <w:rPr>
          <w:rFonts w:asciiTheme="minorHAnsi" w:hAnsiTheme="minorHAnsi"/>
        </w:rPr>
        <w:t xml:space="preserve">. </w:t>
      </w:r>
      <w:ins w:id="52" w:author="Jeff Groh" w:date="2018-10-01T18:49:00Z">
        <w:r w:rsidR="00101185">
          <w:rPr>
            <w:rFonts w:asciiTheme="minorHAnsi" w:hAnsiTheme="minorHAnsi"/>
          </w:rPr>
          <w:t xml:space="preserve">Both </w:t>
        </w:r>
      </w:ins>
      <w:ins w:id="53" w:author="Jeff Groh [3]" w:date="2018-10-30T11:46:00Z">
        <w:r w:rsidR="00A24B39">
          <w:rPr>
            <w:rFonts w:asciiTheme="minorHAnsi" w:hAnsiTheme="minorHAnsi"/>
          </w:rPr>
          <w:t>species</w:t>
        </w:r>
      </w:ins>
      <w:ins w:id="54" w:author="Jeff Groh" w:date="2018-10-03T08:43:00Z">
        <w:r w:rsidR="00366657">
          <w:rPr>
            <w:rFonts w:asciiTheme="minorHAnsi" w:hAnsiTheme="minorHAnsi"/>
          </w:rPr>
          <w:t>,</w:t>
        </w:r>
      </w:ins>
      <w:ins w:id="55" w:author="Jeff Groh" w:date="2018-10-02T10:47:00Z">
        <w:r w:rsidR="000D2691">
          <w:rPr>
            <w:rFonts w:asciiTheme="minorHAnsi" w:hAnsiTheme="minorHAnsi"/>
          </w:rPr>
          <w:t xml:space="preserve"> diploid</w:t>
        </w:r>
      </w:ins>
      <w:ins w:id="56" w:author="Jeff Groh" w:date="2018-10-03T08:43:00Z">
        <w:r w:rsidR="00366657">
          <w:rPr>
            <w:rFonts w:asciiTheme="minorHAnsi" w:hAnsiTheme="minorHAnsi"/>
          </w:rPr>
          <w:t>s</w:t>
        </w:r>
      </w:ins>
      <w:ins w:id="57" w:author="Jeff Groh" w:date="2018-10-02T10:47:00Z">
        <w:r w:rsidR="00366657">
          <w:rPr>
            <w:rFonts w:asciiTheme="minorHAnsi" w:hAnsiTheme="minorHAnsi"/>
          </w:rPr>
          <w:t>,</w:t>
        </w:r>
      </w:ins>
      <w:ins w:id="58" w:author="Jeff Groh" w:date="2018-10-02T10:46:00Z">
        <w:r w:rsidR="000D2691">
          <w:rPr>
            <w:rFonts w:asciiTheme="minorHAnsi" w:hAnsiTheme="minorHAnsi"/>
          </w:rPr>
          <w:t xml:space="preserve"> </w:t>
        </w:r>
      </w:ins>
      <w:r w:rsidR="0037161B">
        <w:rPr>
          <w:rFonts w:asciiTheme="minorHAnsi" w:hAnsiTheme="minorHAnsi"/>
        </w:rPr>
        <w:t>are classified</w:t>
      </w:r>
      <w:r w:rsidR="00101185">
        <w:rPr>
          <w:rFonts w:asciiTheme="minorHAnsi" w:hAnsiTheme="minorHAnsi"/>
        </w:rPr>
        <w:t xml:space="preserve"> as hummingbird-pollinated (Grant, 1994), and are also readily visited by bees</w:t>
      </w:r>
      <w:r w:rsidR="000D2691">
        <w:rPr>
          <w:rFonts w:asciiTheme="minorHAnsi" w:hAnsiTheme="minorHAnsi"/>
        </w:rPr>
        <w:t xml:space="preserve"> and other insects</w:t>
      </w:r>
      <w:r w:rsidR="0037161B">
        <w:rPr>
          <w:rFonts w:asciiTheme="minorHAnsi" w:hAnsiTheme="minorHAnsi"/>
        </w:rPr>
        <w:t xml:space="preserve"> which may</w:t>
      </w:r>
      <w:r w:rsidR="00FF582C">
        <w:rPr>
          <w:rFonts w:asciiTheme="minorHAnsi" w:hAnsiTheme="minorHAnsi"/>
        </w:rPr>
        <w:t xml:space="preserve"> act as pollinators</w:t>
      </w:r>
      <w:r w:rsidR="00101185">
        <w:rPr>
          <w:rFonts w:asciiTheme="minorHAnsi" w:hAnsiTheme="minorHAnsi"/>
        </w:rPr>
        <w:t xml:space="preserve">. </w:t>
      </w:r>
      <w:r w:rsidR="00FF582C">
        <w:rPr>
          <w:rFonts w:asciiTheme="minorHAnsi" w:hAnsiTheme="minorHAnsi"/>
        </w:rPr>
        <w:t>Differences in floral morphology and color may potentially provide some floral isolation, but</w:t>
      </w:r>
      <w:r w:rsidR="00101185">
        <w:rPr>
          <w:rFonts w:asciiTheme="minorHAnsi" w:hAnsiTheme="minorHAnsi"/>
        </w:rPr>
        <w:t xml:space="preserve"> shared animal pollinators evidently effect cross-pollination, as </w:t>
      </w:r>
      <w:r w:rsidRPr="00B86D07">
        <w:rPr>
          <w:rFonts w:asciiTheme="minorHAnsi" w:hAnsiTheme="minorHAnsi"/>
        </w:rPr>
        <w:t>hybrid</w:t>
      </w:r>
      <w:r w:rsidR="00C974D2">
        <w:rPr>
          <w:rFonts w:asciiTheme="minorHAnsi" w:hAnsiTheme="minorHAnsi"/>
        </w:rPr>
        <w:t>s</w:t>
      </w:r>
      <w:r w:rsidRPr="00B86D07">
        <w:rPr>
          <w:rFonts w:asciiTheme="minorHAnsi" w:hAnsiTheme="minorHAnsi"/>
        </w:rPr>
        <w:t xml:space="preserve"> </w:t>
      </w:r>
      <w:r w:rsidR="00E85440" w:rsidRPr="00B86D07">
        <w:rPr>
          <w:rFonts w:asciiTheme="minorHAnsi" w:hAnsiTheme="minorHAnsi"/>
        </w:rPr>
        <w:t>form readily</w:t>
      </w:r>
      <w:r w:rsidRPr="00B86D07">
        <w:rPr>
          <w:rFonts w:asciiTheme="minorHAnsi" w:hAnsiTheme="minorHAnsi"/>
        </w:rPr>
        <w:t xml:space="preserve"> </w:t>
      </w:r>
      <w:r w:rsidR="000D2691">
        <w:rPr>
          <w:rFonts w:asciiTheme="minorHAnsi" w:hAnsiTheme="minorHAnsi"/>
        </w:rPr>
        <w:t xml:space="preserve">and persist </w:t>
      </w:r>
      <w:r w:rsidRPr="00B86D07">
        <w:rPr>
          <w:rFonts w:asciiTheme="minorHAnsi" w:hAnsiTheme="minorHAnsi"/>
        </w:rPr>
        <w:t>in contact zones</w:t>
      </w:r>
      <w:r w:rsidR="00826BDB">
        <w:rPr>
          <w:rFonts w:asciiTheme="minorHAnsi" w:hAnsiTheme="minorHAnsi"/>
        </w:rPr>
        <w:t xml:space="preserve"> </w:t>
      </w:r>
      <w:r w:rsidR="00826BDB" w:rsidRPr="00B86D07">
        <w:rPr>
          <w:rFonts w:asciiTheme="minorHAnsi" w:hAnsiTheme="minorHAnsi"/>
        </w:rPr>
        <w:fldChar w:fldCharType="begin" w:fldLock="1"/>
      </w:r>
      <w:r w:rsidR="00826BDB" w:rsidRPr="00B86D07">
        <w:rPr>
          <w:rFonts w:asciiTheme="minorHAnsi" w:hAnsiTheme="minorHAnsi"/>
        </w:rPr>
        <w:instrText>ADDIN CSL_CITATION { "citationItems" : [ { "id" : "ITEM-1", "itemData" : { "ISBN" : "091984300X", "author" : [ { "dropping-particle" : "", "family" : "Anthony", "given" : "J. F.", "non-dropping-particle" : "", "parse-names" : false, "suffix" : "" }, { "dropping-particle" : "", "family" : "Ganders", "given" : "Fred R. Griffiths", "non-dropping-particle" : "", "parse-names" : false, "suffix" : "" } ], "id" : "ITEM-1", "issued" : { "date-parts" : [ [ "1983" ] ] }, "publisher" : "Flight Press", "publisher-place" : "Vancouver", "title" : "Wildflower Genetics: A Field Guide for British Columbia and the Pacific Northwest", "type" : "book" }, "uris" : [ "http://www.mendeley.com/documents/?uuid=c746e83a-a392-4c1d-b5bb-8d1afa1e03f3" ] } ], "mendeley" : { "formattedCitation" : "(Anthony &amp; Ganders, 1983)", "plainTextFormattedCitation" : "(Anthony &amp; Ganders, 1983)", "previouslyFormattedCitation" : "(Anthony &amp; Ganders, 1983)" }, "properties" : { "noteIndex" : 0 }, "schema" : "https://github.com/citation-style-language/schema/raw/master/csl-citation.json" }</w:instrText>
      </w:r>
      <w:r w:rsidR="00826BDB" w:rsidRPr="00B86D07">
        <w:rPr>
          <w:rFonts w:asciiTheme="minorHAnsi" w:hAnsiTheme="minorHAnsi"/>
        </w:rPr>
        <w:fldChar w:fldCharType="separate"/>
      </w:r>
      <w:r w:rsidR="00826BDB" w:rsidRPr="00B86D07">
        <w:rPr>
          <w:rFonts w:asciiTheme="minorHAnsi" w:hAnsiTheme="minorHAnsi"/>
          <w:noProof/>
        </w:rPr>
        <w:t xml:space="preserve">(Payson 1918; Grant 1952; Griffiths </w:t>
      </w:r>
      <w:r w:rsidR="00ED3394">
        <w:rPr>
          <w:rFonts w:asciiTheme="minorHAnsi" w:hAnsiTheme="minorHAnsi"/>
          <w:noProof/>
        </w:rPr>
        <w:t>and</w:t>
      </w:r>
      <w:r w:rsidR="00826BDB" w:rsidRPr="00B86D07">
        <w:rPr>
          <w:rFonts w:asciiTheme="minorHAnsi" w:hAnsiTheme="minorHAnsi"/>
          <w:noProof/>
        </w:rPr>
        <w:t xml:space="preserve"> Gand</w:t>
      </w:r>
      <w:r w:rsidR="00CE6ECA">
        <w:rPr>
          <w:rFonts w:asciiTheme="minorHAnsi" w:hAnsiTheme="minorHAnsi"/>
          <w:noProof/>
        </w:rPr>
        <w:t>ers, 1983; Whittemore 1997</w:t>
      </w:r>
      <w:r w:rsidR="00826BDB" w:rsidRPr="00B86D07">
        <w:rPr>
          <w:rFonts w:asciiTheme="minorHAnsi" w:hAnsiTheme="minorHAnsi"/>
          <w:noProof/>
        </w:rPr>
        <w:t>)</w:t>
      </w:r>
      <w:r w:rsidR="00826BDB" w:rsidRPr="00B86D07">
        <w:rPr>
          <w:rFonts w:asciiTheme="minorHAnsi" w:hAnsiTheme="minorHAnsi"/>
        </w:rPr>
        <w:fldChar w:fldCharType="end"/>
      </w:r>
      <w:r w:rsidR="00C974D2">
        <w:rPr>
          <w:rFonts w:asciiTheme="minorHAnsi" w:hAnsiTheme="minorHAnsi"/>
        </w:rPr>
        <w:t xml:space="preserve">.  </w:t>
      </w:r>
      <w:r w:rsidR="003067A9">
        <w:rPr>
          <w:rFonts w:asciiTheme="minorHAnsi" w:hAnsiTheme="minorHAnsi"/>
        </w:rPr>
        <w:t>Intriguingly, botanis</w:t>
      </w:r>
      <w:r w:rsidR="00826BDB">
        <w:rPr>
          <w:rFonts w:asciiTheme="minorHAnsi" w:hAnsiTheme="minorHAnsi"/>
        </w:rPr>
        <w:t xml:space="preserve">ts have </w:t>
      </w:r>
      <w:r w:rsidR="00E52630">
        <w:rPr>
          <w:rFonts w:asciiTheme="minorHAnsi" w:hAnsiTheme="minorHAnsi"/>
        </w:rPr>
        <w:t>noted</w:t>
      </w:r>
      <w:r w:rsidR="00826BDB">
        <w:rPr>
          <w:rFonts w:asciiTheme="minorHAnsi" w:hAnsiTheme="minorHAnsi"/>
        </w:rPr>
        <w:t xml:space="preserve"> a tendency for these</w:t>
      </w:r>
      <w:r w:rsidR="003067A9">
        <w:rPr>
          <w:rFonts w:asciiTheme="minorHAnsi" w:hAnsiTheme="minorHAnsi"/>
        </w:rPr>
        <w:t xml:space="preserve"> hybrids to replace the typical parental forms</w:t>
      </w:r>
      <w:r w:rsidR="00826BDB">
        <w:rPr>
          <w:rFonts w:asciiTheme="minorHAnsi" w:hAnsiTheme="minorHAnsi"/>
        </w:rPr>
        <w:t>.</w:t>
      </w:r>
      <w:r w:rsidRPr="00B86D07">
        <w:rPr>
          <w:rFonts w:asciiTheme="minorHAnsi" w:hAnsiTheme="minorHAnsi"/>
          <w:b/>
        </w:rPr>
        <w:t xml:space="preserve"> </w:t>
      </w:r>
      <w:r w:rsidR="00533B7D">
        <w:rPr>
          <w:rFonts w:asciiTheme="minorHAnsi" w:hAnsiTheme="minorHAnsi"/>
        </w:rPr>
        <w:t>MacBride and Payson (1917</w:t>
      </w:r>
      <w:r w:rsidR="008935E3" w:rsidRPr="00B86D07">
        <w:rPr>
          <w:rFonts w:asciiTheme="minorHAnsi" w:hAnsiTheme="minorHAnsi"/>
        </w:rPr>
        <w:t>) wrote:</w:t>
      </w:r>
      <w:r w:rsidR="00E85440" w:rsidRPr="00B86D07">
        <w:rPr>
          <w:rFonts w:asciiTheme="minorHAnsi" w:hAnsiTheme="minorHAnsi"/>
        </w:rPr>
        <w:t xml:space="preserve"> </w:t>
      </w:r>
      <w:r w:rsidR="008935E3" w:rsidRPr="00CA3CC9">
        <w:rPr>
          <w:rFonts w:asciiTheme="minorHAnsi" w:hAnsiTheme="minorHAnsi"/>
          <w:i/>
        </w:rPr>
        <w:t xml:space="preserve">“One such state </w:t>
      </w:r>
      <w:r w:rsidR="001C269E" w:rsidRPr="00E069F9">
        <w:rPr>
          <w:rFonts w:asciiTheme="minorHAnsi" w:hAnsiTheme="minorHAnsi"/>
        </w:rPr>
        <w:t xml:space="preserve">[hybridity] </w:t>
      </w:r>
      <w:r w:rsidR="008935E3" w:rsidRPr="00CA3CC9">
        <w:rPr>
          <w:rFonts w:asciiTheme="minorHAnsi" w:hAnsiTheme="minorHAnsi"/>
          <w:i/>
        </w:rPr>
        <w:t>has been evolved in central Idaho and there in many localities entirely replaces the typical form of the species, so apparently it has acquired a certain degree of stability.</w:t>
      </w:r>
      <w:r w:rsidR="0031781B" w:rsidRPr="00CA3CC9">
        <w:rPr>
          <w:rFonts w:asciiTheme="minorHAnsi" w:hAnsiTheme="minorHAnsi"/>
          <w:i/>
        </w:rPr>
        <w:t xml:space="preserve"> This form is similar to A. flavescens except that the sepals are salmon-color or flushed with pink. This color modification is striking and extremely beautiful, well worth, it would seem, varietal recognition.</w:t>
      </w:r>
      <w:r w:rsidR="008935E3" w:rsidRPr="00CA3CC9">
        <w:rPr>
          <w:rFonts w:asciiTheme="minorHAnsi" w:hAnsiTheme="minorHAnsi"/>
          <w:i/>
        </w:rPr>
        <w:t>”</w:t>
      </w:r>
      <w:r w:rsidR="00E85440" w:rsidRPr="00B86D07">
        <w:rPr>
          <w:rFonts w:asciiTheme="minorHAnsi" w:hAnsiTheme="minorHAnsi"/>
          <w:i/>
        </w:rPr>
        <w:t xml:space="preserve"> </w:t>
      </w:r>
      <w:r w:rsidR="00E44E09" w:rsidRPr="00B86D07">
        <w:rPr>
          <w:rFonts w:asciiTheme="minorHAnsi" w:hAnsiTheme="minorHAnsi"/>
        </w:rPr>
        <w:t xml:space="preserve">Yet, confusion exists as to </w:t>
      </w:r>
      <w:r w:rsidR="00C969C0">
        <w:rPr>
          <w:rFonts w:asciiTheme="minorHAnsi" w:hAnsiTheme="minorHAnsi"/>
        </w:rPr>
        <w:t>whether plants with</w:t>
      </w:r>
      <w:r w:rsidR="00B1731C" w:rsidRPr="00B86D07">
        <w:rPr>
          <w:rFonts w:asciiTheme="minorHAnsi" w:hAnsiTheme="minorHAnsi"/>
        </w:rPr>
        <w:t xml:space="preserve"> intermediate floral color (often labelled </w:t>
      </w:r>
      <w:r w:rsidR="00B1731C" w:rsidRPr="00B86D07">
        <w:rPr>
          <w:rFonts w:asciiTheme="minorHAnsi" w:hAnsiTheme="minorHAnsi"/>
          <w:i/>
        </w:rPr>
        <w:t xml:space="preserve">A. flavescens </w:t>
      </w:r>
      <w:r w:rsidR="00B1731C" w:rsidRPr="00B86D07">
        <w:rPr>
          <w:rFonts w:asciiTheme="minorHAnsi" w:hAnsiTheme="minorHAnsi"/>
        </w:rPr>
        <w:t>var</w:t>
      </w:r>
      <w:r w:rsidR="00B1731C" w:rsidRPr="00B86D07">
        <w:rPr>
          <w:rFonts w:asciiTheme="minorHAnsi" w:hAnsiTheme="minorHAnsi"/>
          <w:i/>
        </w:rPr>
        <w:t>. miniana</w:t>
      </w:r>
      <w:r w:rsidR="00B1731C" w:rsidRPr="00B86D07">
        <w:rPr>
          <w:rFonts w:asciiTheme="minorHAnsi" w:hAnsiTheme="minorHAnsi"/>
        </w:rPr>
        <w:t>) are hybrids</w:t>
      </w:r>
      <w:r w:rsidR="007027B8">
        <w:rPr>
          <w:rFonts w:asciiTheme="minorHAnsi" w:hAnsiTheme="minorHAnsi"/>
        </w:rPr>
        <w:t>,</w:t>
      </w:r>
      <w:r w:rsidR="00B1731C" w:rsidRPr="00B86D07">
        <w:rPr>
          <w:rFonts w:asciiTheme="minorHAnsi" w:hAnsiTheme="minorHAnsi"/>
        </w:rPr>
        <w:t xml:space="preserve"> or rather</w:t>
      </w:r>
      <w:r w:rsidR="00E44E09" w:rsidRPr="00B86D07">
        <w:rPr>
          <w:rFonts w:asciiTheme="minorHAnsi" w:hAnsiTheme="minorHAnsi"/>
        </w:rPr>
        <w:t xml:space="preserve"> </w:t>
      </w:r>
      <w:r w:rsidR="00E85440" w:rsidRPr="00B86D07">
        <w:rPr>
          <w:rFonts w:asciiTheme="minorHAnsi" w:hAnsiTheme="minorHAnsi"/>
        </w:rPr>
        <w:t xml:space="preserve">pink-flowered morphs of otherwise </w:t>
      </w:r>
      <w:r w:rsidR="007027B8">
        <w:rPr>
          <w:rFonts w:asciiTheme="minorHAnsi" w:hAnsiTheme="minorHAnsi"/>
        </w:rPr>
        <w:t>typical</w:t>
      </w:r>
      <w:r w:rsidR="00E85440" w:rsidRPr="00B86D07">
        <w:rPr>
          <w:rFonts w:asciiTheme="minorHAnsi" w:hAnsiTheme="minorHAnsi"/>
        </w:rPr>
        <w:t xml:space="preserve"> </w:t>
      </w:r>
      <w:r w:rsidR="00E85440" w:rsidRPr="00B86D07">
        <w:rPr>
          <w:rFonts w:asciiTheme="minorHAnsi" w:hAnsiTheme="minorHAnsi"/>
          <w:i/>
        </w:rPr>
        <w:t>A. flavescens</w:t>
      </w:r>
      <w:r w:rsidR="00E44E09" w:rsidRPr="00B86D07">
        <w:rPr>
          <w:rFonts w:asciiTheme="minorHAnsi" w:hAnsiTheme="minorHAnsi"/>
        </w:rPr>
        <w:t xml:space="preserve"> (Whittemore, 1997). </w:t>
      </w:r>
      <w:ins w:id="59" w:author="Jeff Groh [2]" w:date="2018-10-25T11:04:00Z">
        <w:r w:rsidR="00E32E20">
          <w:rPr>
            <w:rFonts w:asciiTheme="minorHAnsi" w:hAnsiTheme="minorHAnsi"/>
          </w:rPr>
          <w:t xml:space="preserve">Classification of such individuals </w:t>
        </w:r>
      </w:ins>
      <w:ins w:id="60" w:author="Jeff Groh [2]" w:date="2018-10-25T11:06:00Z">
        <w:r w:rsidR="00E32E20">
          <w:rPr>
            <w:rFonts w:asciiTheme="minorHAnsi" w:hAnsiTheme="minorHAnsi"/>
          </w:rPr>
          <w:t xml:space="preserve">should </w:t>
        </w:r>
      </w:ins>
      <w:ins w:id="61" w:author="Jeff Groh [2]" w:date="2018-10-29T13:21:00Z">
        <w:r w:rsidR="00FF582C">
          <w:rPr>
            <w:rFonts w:asciiTheme="minorHAnsi" w:hAnsiTheme="minorHAnsi"/>
          </w:rPr>
          <w:t>ideally</w:t>
        </w:r>
      </w:ins>
      <w:ins w:id="62" w:author="Jeff Groh [2]" w:date="2018-10-25T11:04:00Z">
        <w:r w:rsidR="00E32E20">
          <w:rPr>
            <w:rFonts w:asciiTheme="minorHAnsi" w:hAnsiTheme="minorHAnsi"/>
          </w:rPr>
          <w:t xml:space="preserve"> </w:t>
        </w:r>
      </w:ins>
      <w:ins w:id="63" w:author="Jeff Groh [2]" w:date="2018-10-25T11:05:00Z">
        <w:r w:rsidR="00E32E20">
          <w:rPr>
            <w:rFonts w:asciiTheme="minorHAnsi" w:hAnsiTheme="minorHAnsi"/>
          </w:rPr>
          <w:t>integrate</w:t>
        </w:r>
      </w:ins>
      <w:ins w:id="64" w:author="Jeff Groh [2]" w:date="2018-10-25T11:06:00Z">
        <w:r w:rsidR="00E32E20">
          <w:rPr>
            <w:rFonts w:asciiTheme="minorHAnsi" w:hAnsiTheme="minorHAnsi"/>
          </w:rPr>
          <w:t xml:space="preserve"> genetic</w:t>
        </w:r>
      </w:ins>
      <w:ins w:id="65" w:author="Jeff Groh" w:date="2018-10-01T19:41:00Z">
        <w:r w:rsidR="001C09C8">
          <w:rPr>
            <w:rFonts w:asciiTheme="minorHAnsi" w:hAnsiTheme="minorHAnsi"/>
          </w:rPr>
          <w:t>,</w:t>
        </w:r>
      </w:ins>
      <w:ins w:id="66" w:author="Jeff Groh [2]" w:date="2018-10-25T11:06:00Z">
        <w:r w:rsidR="00E32E20">
          <w:rPr>
            <w:rFonts w:asciiTheme="minorHAnsi" w:hAnsiTheme="minorHAnsi"/>
          </w:rPr>
          <w:t xml:space="preserve"> morphological, and biogeographical information.</w:t>
        </w:r>
      </w:ins>
      <w:ins w:id="67" w:author="Jeff Groh" w:date="2018-10-01T19:41:00Z">
        <w:del w:id="68" w:author="Jeff Groh [2]" w:date="2018-10-25T11:06:00Z">
          <w:r w:rsidR="001C09C8" w:rsidDel="00E32E20">
            <w:rPr>
              <w:rFonts w:asciiTheme="minorHAnsi" w:hAnsiTheme="minorHAnsi"/>
            </w:rPr>
            <w:delText xml:space="preserve"> aided by</w:delText>
          </w:r>
        </w:del>
      </w:ins>
      <w:ins w:id="69" w:author="Jeff Groh" w:date="2018-10-01T19:05:00Z">
        <w:del w:id="70" w:author="Jeff Groh [2]" w:date="2018-10-25T11:06:00Z">
          <w:r w:rsidR="00E25650" w:rsidDel="00E32E20">
            <w:rPr>
              <w:rFonts w:asciiTheme="minorHAnsi" w:hAnsiTheme="minorHAnsi"/>
            </w:rPr>
            <w:delText xml:space="preserve"> </w:delText>
          </w:r>
        </w:del>
      </w:ins>
      <w:del w:id="71" w:author="Jeff Groh [2]" w:date="2018-10-25T11:06:00Z">
        <w:r w:rsidR="00E85440" w:rsidRPr="00B86D07" w:rsidDel="00E32E20">
          <w:rPr>
            <w:rFonts w:asciiTheme="minorHAnsi" w:hAnsiTheme="minorHAnsi"/>
          </w:rPr>
          <w:delText xml:space="preserve">detailed study of </w:delText>
        </w:r>
        <w:r w:rsidR="0031781B" w:rsidRPr="00B86D07" w:rsidDel="00E32E20">
          <w:rPr>
            <w:rFonts w:asciiTheme="minorHAnsi" w:hAnsiTheme="minorHAnsi"/>
          </w:rPr>
          <w:delText>floral morphology</w:delText>
        </w:r>
        <w:r w:rsidR="001C09C8" w:rsidDel="00E32E20">
          <w:rPr>
            <w:rFonts w:asciiTheme="minorHAnsi" w:hAnsiTheme="minorHAnsi"/>
          </w:rPr>
          <w:delText xml:space="preserve"> and a </w:delText>
        </w:r>
        <w:r w:rsidR="0044278C" w:rsidRPr="00B86D07" w:rsidDel="00E32E20">
          <w:rPr>
            <w:rFonts w:asciiTheme="minorHAnsi" w:hAnsiTheme="minorHAnsi"/>
          </w:rPr>
          <w:delText>biogeographical</w:delText>
        </w:r>
        <w:r w:rsidR="0031781B" w:rsidRPr="00B86D07" w:rsidDel="00E32E20">
          <w:rPr>
            <w:rFonts w:asciiTheme="minorHAnsi" w:hAnsiTheme="minorHAnsi"/>
          </w:rPr>
          <w:delText xml:space="preserve"> </w:delText>
        </w:r>
        <w:r w:rsidR="0044278C" w:rsidRPr="00B86D07" w:rsidDel="00E32E20">
          <w:rPr>
            <w:rFonts w:asciiTheme="minorHAnsi" w:hAnsiTheme="minorHAnsi"/>
          </w:rPr>
          <w:delText>interpretation.</w:delText>
        </w:r>
        <w:r w:rsidR="0031781B" w:rsidRPr="00B86D07" w:rsidDel="00E32E20">
          <w:rPr>
            <w:rFonts w:asciiTheme="minorHAnsi" w:hAnsiTheme="minorHAnsi"/>
          </w:rPr>
          <w:delText xml:space="preserve"> </w:delText>
        </w:r>
        <w:r w:rsidR="00E85440" w:rsidRPr="00B86D07" w:rsidDel="00E32E20">
          <w:rPr>
            <w:rFonts w:asciiTheme="minorHAnsi" w:hAnsiTheme="minorHAnsi"/>
          </w:rPr>
          <w:delText xml:space="preserve"> </w:delText>
        </w:r>
      </w:del>
    </w:p>
    <w:p w14:paraId="4246D990" w14:textId="1FB2EEFE" w:rsidR="00B71742" w:rsidRPr="00EC6D42" w:rsidRDefault="004534DC" w:rsidP="00974F12">
      <w:pPr>
        <w:spacing w:line="360" w:lineRule="auto"/>
        <w:ind w:firstLine="720"/>
        <w:outlineLvl w:val="0"/>
        <w:rPr>
          <w:rFonts w:asciiTheme="minorHAnsi" w:hAnsiTheme="minorHAnsi"/>
          <w:color w:val="FF0000"/>
        </w:rPr>
      </w:pPr>
      <w:r w:rsidRPr="00B86D07">
        <w:rPr>
          <w:rFonts w:asciiTheme="minorHAnsi" w:hAnsiTheme="minorHAnsi"/>
        </w:rPr>
        <w:lastRenderedPageBreak/>
        <w:t xml:space="preserve">A putative hybrid population of </w:t>
      </w:r>
      <w:r w:rsidRPr="00B86D07">
        <w:rPr>
          <w:rFonts w:asciiTheme="minorHAnsi" w:hAnsiTheme="minorHAnsi"/>
          <w:i/>
        </w:rPr>
        <w:t xml:space="preserve">A. formosa </w:t>
      </w:r>
      <w:r w:rsidR="00623EC9" w:rsidRPr="00623EC9">
        <w:rPr>
          <w:rFonts w:asciiTheme="minorHAnsi" w:hAnsiTheme="minorHAnsi"/>
        </w:rPr>
        <w:t>×</w:t>
      </w:r>
      <w:r w:rsidRPr="00B86D07">
        <w:rPr>
          <w:rFonts w:asciiTheme="minorHAnsi" w:hAnsiTheme="minorHAnsi"/>
          <w:i/>
        </w:rPr>
        <w:t xml:space="preserve"> </w:t>
      </w:r>
      <w:r w:rsidR="00F711A9">
        <w:rPr>
          <w:rFonts w:asciiTheme="minorHAnsi" w:hAnsiTheme="minorHAnsi"/>
          <w:i/>
        </w:rPr>
        <w:t xml:space="preserve">A. </w:t>
      </w:r>
      <w:r w:rsidRPr="00B86D07">
        <w:rPr>
          <w:rFonts w:asciiTheme="minorHAnsi" w:hAnsiTheme="minorHAnsi"/>
          <w:i/>
        </w:rPr>
        <w:t xml:space="preserve">flavescens </w:t>
      </w:r>
      <w:r w:rsidR="002414F0">
        <w:rPr>
          <w:rFonts w:asciiTheme="minorHAnsi" w:hAnsiTheme="minorHAnsi"/>
        </w:rPr>
        <w:t xml:space="preserve">(Fig. 2) </w:t>
      </w:r>
      <w:r w:rsidRPr="00B86D07">
        <w:rPr>
          <w:rFonts w:asciiTheme="minorHAnsi" w:hAnsiTheme="minorHAnsi"/>
        </w:rPr>
        <w:t xml:space="preserve">was </w:t>
      </w:r>
      <w:r w:rsidR="001C269E">
        <w:rPr>
          <w:rFonts w:asciiTheme="minorHAnsi" w:hAnsiTheme="minorHAnsi"/>
        </w:rPr>
        <w:t xml:space="preserve">originally </w:t>
      </w:r>
      <w:r w:rsidR="002414F0">
        <w:rPr>
          <w:rFonts w:asciiTheme="minorHAnsi" w:hAnsiTheme="minorHAnsi"/>
        </w:rPr>
        <w:t xml:space="preserve">identified </w:t>
      </w:r>
      <w:r w:rsidR="00EB62B3">
        <w:rPr>
          <w:rFonts w:asciiTheme="minorHAnsi" w:hAnsiTheme="minorHAnsi"/>
        </w:rPr>
        <w:t>by</w:t>
      </w:r>
      <w:r w:rsidR="001C269E">
        <w:rPr>
          <w:rFonts w:asciiTheme="minorHAnsi" w:hAnsiTheme="minorHAnsi"/>
        </w:rPr>
        <w:t xml:space="preserve"> one of us</w:t>
      </w:r>
      <w:r w:rsidR="00EB62B3">
        <w:rPr>
          <w:rFonts w:asciiTheme="minorHAnsi" w:hAnsiTheme="minorHAnsi"/>
        </w:rPr>
        <w:t xml:space="preserve"> </w:t>
      </w:r>
      <w:r w:rsidR="00FF582C">
        <w:rPr>
          <w:rFonts w:asciiTheme="minorHAnsi" w:hAnsiTheme="minorHAnsi"/>
        </w:rPr>
        <w:t xml:space="preserve">(CRB) </w:t>
      </w:r>
      <w:r w:rsidRPr="00B86D07">
        <w:rPr>
          <w:rFonts w:asciiTheme="minorHAnsi" w:hAnsiTheme="minorHAnsi"/>
        </w:rPr>
        <w:t xml:space="preserve">on the upper slope of Porcupine Ridge in the Marble Range, British Columbia (BC) in the summer of 2016, and examined </w:t>
      </w:r>
      <w:r w:rsidR="00EB62B3">
        <w:rPr>
          <w:rFonts w:asciiTheme="minorHAnsi" w:hAnsiTheme="minorHAnsi"/>
        </w:rPr>
        <w:t>by the author</w:t>
      </w:r>
      <w:r w:rsidR="003067A9">
        <w:rPr>
          <w:rFonts w:asciiTheme="minorHAnsi" w:hAnsiTheme="minorHAnsi"/>
        </w:rPr>
        <w:t>s</w:t>
      </w:r>
      <w:r w:rsidR="00EB62B3">
        <w:rPr>
          <w:rFonts w:asciiTheme="minorHAnsi" w:hAnsiTheme="minorHAnsi"/>
        </w:rPr>
        <w:t xml:space="preserve"> </w:t>
      </w:r>
      <w:r w:rsidRPr="00B86D07">
        <w:rPr>
          <w:rFonts w:asciiTheme="minorHAnsi" w:hAnsiTheme="minorHAnsi"/>
        </w:rPr>
        <w:t xml:space="preserve">in detail the following summer. This site lies </w:t>
      </w:r>
      <w:r w:rsidR="000D2691">
        <w:rPr>
          <w:rFonts w:asciiTheme="minorHAnsi" w:hAnsiTheme="minorHAnsi"/>
        </w:rPr>
        <w:t>squarely</w:t>
      </w:r>
      <w:r w:rsidR="00BF5246">
        <w:rPr>
          <w:rFonts w:asciiTheme="minorHAnsi" w:hAnsiTheme="minorHAnsi"/>
        </w:rPr>
        <w:t xml:space="preserve"> </w:t>
      </w:r>
      <w:r w:rsidRPr="00B86D07">
        <w:rPr>
          <w:rFonts w:asciiTheme="minorHAnsi" w:hAnsiTheme="minorHAnsi"/>
        </w:rPr>
        <w:t xml:space="preserve">within the typical range of </w:t>
      </w:r>
      <w:r w:rsidRPr="00B86D07">
        <w:rPr>
          <w:rFonts w:asciiTheme="minorHAnsi" w:hAnsiTheme="minorHAnsi"/>
          <w:i/>
        </w:rPr>
        <w:t xml:space="preserve">A. </w:t>
      </w:r>
      <w:r w:rsidR="009B658F">
        <w:rPr>
          <w:rFonts w:asciiTheme="minorHAnsi" w:hAnsiTheme="minorHAnsi"/>
          <w:i/>
        </w:rPr>
        <w:t>formosa,</w:t>
      </w:r>
      <w:r w:rsidRPr="00B86D07">
        <w:rPr>
          <w:rFonts w:asciiTheme="minorHAnsi" w:hAnsiTheme="minorHAnsi"/>
          <w:i/>
        </w:rPr>
        <w:t xml:space="preserve"> </w:t>
      </w:r>
      <w:r w:rsidR="000232EE">
        <w:rPr>
          <w:rFonts w:asciiTheme="minorHAnsi" w:hAnsiTheme="minorHAnsi"/>
        </w:rPr>
        <w:t>but</w:t>
      </w:r>
      <w:r w:rsidR="009B658F">
        <w:rPr>
          <w:rFonts w:asciiTheme="minorHAnsi" w:hAnsiTheme="minorHAnsi"/>
        </w:rPr>
        <w:t xml:space="preserve"> </w:t>
      </w:r>
      <w:r w:rsidR="00E04455">
        <w:rPr>
          <w:rFonts w:asciiTheme="minorHAnsi" w:hAnsiTheme="minorHAnsi"/>
        </w:rPr>
        <w:t>over 2</w:t>
      </w:r>
      <w:r w:rsidR="00E85440" w:rsidRPr="00B86D07">
        <w:rPr>
          <w:rFonts w:asciiTheme="minorHAnsi" w:hAnsiTheme="minorHAnsi"/>
        </w:rPr>
        <w:t xml:space="preserve">00 km to the west </w:t>
      </w:r>
      <w:r w:rsidRPr="00B86D07">
        <w:rPr>
          <w:rFonts w:asciiTheme="minorHAnsi" w:hAnsiTheme="minorHAnsi"/>
        </w:rPr>
        <w:t xml:space="preserve">of </w:t>
      </w:r>
      <w:r w:rsidR="00E85440" w:rsidRPr="00B86D07">
        <w:rPr>
          <w:rFonts w:asciiTheme="minorHAnsi" w:hAnsiTheme="minorHAnsi"/>
        </w:rPr>
        <w:t xml:space="preserve">the nearest </w:t>
      </w:r>
      <w:r w:rsidR="000D2691">
        <w:rPr>
          <w:rFonts w:asciiTheme="minorHAnsi" w:hAnsiTheme="minorHAnsi"/>
        </w:rPr>
        <w:t>reliable records</w:t>
      </w:r>
      <w:r w:rsidR="00E85440" w:rsidRPr="00B86D07">
        <w:rPr>
          <w:rFonts w:asciiTheme="minorHAnsi" w:hAnsiTheme="minorHAnsi"/>
        </w:rPr>
        <w:t xml:space="preserve"> of </w:t>
      </w:r>
      <w:r w:rsidRPr="00B86D07">
        <w:rPr>
          <w:rFonts w:asciiTheme="minorHAnsi" w:hAnsiTheme="minorHAnsi"/>
          <w:i/>
        </w:rPr>
        <w:t>A. flavescens</w:t>
      </w:r>
      <w:r w:rsidRPr="00B86D07">
        <w:rPr>
          <w:rFonts w:asciiTheme="minorHAnsi" w:hAnsiTheme="minorHAnsi"/>
        </w:rPr>
        <w:t xml:space="preserve">. Although hybrid populations appear to be common in </w:t>
      </w:r>
      <w:r w:rsidR="00866352">
        <w:rPr>
          <w:rFonts w:asciiTheme="minorHAnsi" w:hAnsiTheme="minorHAnsi"/>
        </w:rPr>
        <w:t>south</w:t>
      </w:r>
      <w:r w:rsidR="00E85440" w:rsidRPr="00B86D07">
        <w:rPr>
          <w:rFonts w:asciiTheme="minorHAnsi" w:hAnsiTheme="minorHAnsi"/>
        </w:rPr>
        <w:t>eastern BC,</w:t>
      </w:r>
      <w:r w:rsidRPr="00B86D07">
        <w:rPr>
          <w:rFonts w:asciiTheme="minorHAnsi" w:hAnsiTheme="minorHAnsi"/>
        </w:rPr>
        <w:t xml:space="preserve"> this population is striking due to the absence of one of the parents</w:t>
      </w:r>
      <w:r w:rsidR="0084492F">
        <w:rPr>
          <w:rFonts w:asciiTheme="minorHAnsi" w:hAnsiTheme="minorHAnsi"/>
        </w:rPr>
        <w:t>.</w:t>
      </w:r>
      <w:r w:rsidRPr="00B86D07">
        <w:rPr>
          <w:rFonts w:asciiTheme="minorHAnsi" w:hAnsiTheme="minorHAnsi"/>
        </w:rPr>
        <w:t xml:space="preserve"> </w:t>
      </w:r>
      <w:r w:rsidR="0084492F">
        <w:rPr>
          <w:rFonts w:asciiTheme="minorHAnsi" w:hAnsiTheme="minorHAnsi"/>
        </w:rPr>
        <w:t>T</w:t>
      </w:r>
      <w:r w:rsidRPr="00B86D07">
        <w:rPr>
          <w:rFonts w:asciiTheme="minorHAnsi" w:hAnsiTheme="minorHAnsi"/>
        </w:rPr>
        <w:t xml:space="preserve">wo independent surveys of the surrounding area in different years failed to detect any pure </w:t>
      </w:r>
      <w:r w:rsidRPr="00B86D07">
        <w:rPr>
          <w:rFonts w:asciiTheme="minorHAnsi" w:hAnsiTheme="minorHAnsi"/>
          <w:i/>
        </w:rPr>
        <w:t xml:space="preserve">A. flavescens </w:t>
      </w:r>
      <w:r w:rsidRPr="00B86D07">
        <w:rPr>
          <w:rFonts w:asciiTheme="minorHAnsi" w:hAnsiTheme="minorHAnsi"/>
        </w:rPr>
        <w:t xml:space="preserve">individuals. </w:t>
      </w:r>
      <w:r w:rsidR="003067A9">
        <w:rPr>
          <w:rFonts w:asciiTheme="minorHAnsi" w:hAnsiTheme="minorHAnsi"/>
        </w:rPr>
        <w:t>We therefore sought</w:t>
      </w:r>
      <w:r w:rsidRPr="00B86D07">
        <w:rPr>
          <w:rFonts w:asciiTheme="minorHAnsi" w:hAnsiTheme="minorHAnsi"/>
        </w:rPr>
        <w:t xml:space="preserve"> to </w:t>
      </w:r>
      <w:r w:rsidR="00E85440" w:rsidRPr="00B86D07">
        <w:rPr>
          <w:rFonts w:asciiTheme="minorHAnsi" w:hAnsiTheme="minorHAnsi"/>
        </w:rPr>
        <w:t>confirm the hybrid ancestry</w:t>
      </w:r>
      <w:r w:rsidR="00E85440" w:rsidRPr="00B86D07">
        <w:rPr>
          <w:rStyle w:val="CommentReference"/>
          <w:rFonts w:asciiTheme="minorHAnsi" w:hAnsiTheme="minorHAnsi"/>
        </w:rPr>
        <w:t xml:space="preserve"> </w:t>
      </w:r>
      <w:r w:rsidR="00E85440" w:rsidRPr="00B86D07">
        <w:rPr>
          <w:rFonts w:asciiTheme="minorHAnsi" w:hAnsiTheme="minorHAnsi"/>
        </w:rPr>
        <w:t xml:space="preserve">of </w:t>
      </w:r>
      <w:r w:rsidRPr="00B86D07">
        <w:rPr>
          <w:rFonts w:asciiTheme="minorHAnsi" w:hAnsiTheme="minorHAnsi"/>
        </w:rPr>
        <w:t xml:space="preserve">this population, </w:t>
      </w:r>
      <w:r w:rsidR="00E85440" w:rsidRPr="00B86D07">
        <w:rPr>
          <w:rFonts w:asciiTheme="minorHAnsi" w:hAnsiTheme="minorHAnsi"/>
        </w:rPr>
        <w:t xml:space="preserve">and to test hypotheses on the origin of </w:t>
      </w:r>
      <w:r w:rsidR="00FB4966" w:rsidRPr="00B86D07">
        <w:rPr>
          <w:rFonts w:asciiTheme="minorHAnsi" w:hAnsiTheme="minorHAnsi"/>
        </w:rPr>
        <w:t xml:space="preserve">the hybrid </w:t>
      </w:r>
      <w:r w:rsidR="00757A36">
        <w:rPr>
          <w:rFonts w:asciiTheme="minorHAnsi" w:hAnsiTheme="minorHAnsi"/>
        </w:rPr>
        <w:t>population</w:t>
      </w:r>
      <w:r w:rsidR="00A250DE" w:rsidRPr="00B86D07">
        <w:rPr>
          <w:rFonts w:asciiTheme="minorHAnsi" w:hAnsiTheme="minorHAnsi"/>
        </w:rPr>
        <w:t xml:space="preserve">. </w:t>
      </w:r>
      <w:r w:rsidRPr="00B86D07">
        <w:rPr>
          <w:rFonts w:asciiTheme="minorHAnsi" w:hAnsiTheme="minorHAnsi"/>
        </w:rPr>
        <w:t xml:space="preserve">To </w:t>
      </w:r>
      <w:r w:rsidR="00486AA6" w:rsidRPr="00B86D07">
        <w:rPr>
          <w:rFonts w:asciiTheme="minorHAnsi" w:hAnsiTheme="minorHAnsi"/>
        </w:rPr>
        <w:t>confirm hybrid ancestry</w:t>
      </w:r>
      <w:r w:rsidR="003067A9">
        <w:rPr>
          <w:rFonts w:asciiTheme="minorHAnsi" w:hAnsiTheme="minorHAnsi"/>
        </w:rPr>
        <w:t>, we</w:t>
      </w:r>
      <w:r w:rsidRPr="00B86D07">
        <w:rPr>
          <w:rFonts w:asciiTheme="minorHAnsi" w:hAnsiTheme="minorHAnsi"/>
        </w:rPr>
        <w:t xml:space="preserve"> </w:t>
      </w:r>
      <w:r w:rsidR="008A57FB">
        <w:rPr>
          <w:rFonts w:asciiTheme="minorHAnsi" w:hAnsiTheme="minorHAnsi"/>
        </w:rPr>
        <w:t xml:space="preserve">considered phenotypic and genetic (microsatellite) data of the putative hybrids in relation to allopatric parental populations. </w:t>
      </w:r>
      <w:r w:rsidR="00486AA6" w:rsidRPr="00B86D07">
        <w:rPr>
          <w:rFonts w:asciiTheme="minorHAnsi" w:hAnsiTheme="minorHAnsi"/>
        </w:rPr>
        <w:t xml:space="preserve">To assess the direction of hybridization and test hypotheses on the origin </w:t>
      </w:r>
      <w:r w:rsidR="003067A9">
        <w:rPr>
          <w:rFonts w:asciiTheme="minorHAnsi" w:hAnsiTheme="minorHAnsi"/>
        </w:rPr>
        <w:t xml:space="preserve">of the hybrid </w:t>
      </w:r>
      <w:r w:rsidR="00757A36">
        <w:rPr>
          <w:rFonts w:asciiTheme="minorHAnsi" w:hAnsiTheme="minorHAnsi"/>
        </w:rPr>
        <w:t>population</w:t>
      </w:r>
      <w:r w:rsidR="003067A9">
        <w:rPr>
          <w:rFonts w:asciiTheme="minorHAnsi" w:hAnsiTheme="minorHAnsi"/>
        </w:rPr>
        <w:t>, we</w:t>
      </w:r>
      <w:r w:rsidR="0095110D" w:rsidRPr="00B86D07">
        <w:rPr>
          <w:rFonts w:asciiTheme="minorHAnsi" w:hAnsiTheme="minorHAnsi"/>
        </w:rPr>
        <w:t xml:space="preserve"> compared maternally-inherited </w:t>
      </w:r>
      <w:r w:rsidR="008E53D3">
        <w:rPr>
          <w:rFonts w:asciiTheme="minorHAnsi" w:hAnsiTheme="minorHAnsi"/>
        </w:rPr>
        <w:t xml:space="preserve">plastid </w:t>
      </w:r>
      <w:r w:rsidR="00D465DC">
        <w:rPr>
          <w:rFonts w:asciiTheme="minorHAnsi" w:hAnsiTheme="minorHAnsi"/>
        </w:rPr>
        <w:t xml:space="preserve">haplotypes </w:t>
      </w:r>
      <w:r w:rsidR="008A57FB">
        <w:rPr>
          <w:rFonts w:asciiTheme="minorHAnsi" w:hAnsiTheme="minorHAnsi"/>
        </w:rPr>
        <w:t xml:space="preserve">of the hybrid individuals to those of allopatric </w:t>
      </w:r>
      <w:r w:rsidR="0095110D" w:rsidRPr="00B86D07">
        <w:rPr>
          <w:rFonts w:asciiTheme="minorHAnsi" w:hAnsiTheme="minorHAnsi"/>
        </w:rPr>
        <w:t xml:space="preserve">parental </w:t>
      </w:r>
      <w:r w:rsidR="008A57FB">
        <w:rPr>
          <w:rFonts w:asciiTheme="minorHAnsi" w:hAnsiTheme="minorHAnsi"/>
        </w:rPr>
        <w:t xml:space="preserve">populations as well as </w:t>
      </w:r>
      <w:r w:rsidR="00D465DC">
        <w:rPr>
          <w:rFonts w:asciiTheme="minorHAnsi" w:hAnsiTheme="minorHAnsi"/>
        </w:rPr>
        <w:t xml:space="preserve">local </w:t>
      </w:r>
      <w:r w:rsidR="008A57FB">
        <w:rPr>
          <w:rFonts w:asciiTheme="minorHAnsi" w:hAnsiTheme="minorHAnsi"/>
          <w:i/>
        </w:rPr>
        <w:t>A. formosa</w:t>
      </w:r>
      <w:r w:rsidR="00D465DC">
        <w:rPr>
          <w:rFonts w:asciiTheme="minorHAnsi" w:hAnsiTheme="minorHAnsi"/>
          <w:i/>
        </w:rPr>
        <w:t xml:space="preserve"> </w:t>
      </w:r>
      <w:r w:rsidR="00D465DC">
        <w:rPr>
          <w:rFonts w:asciiTheme="minorHAnsi" w:hAnsiTheme="minorHAnsi"/>
        </w:rPr>
        <w:t>populations</w:t>
      </w:r>
      <w:r w:rsidR="0095110D" w:rsidRPr="00B86D07">
        <w:rPr>
          <w:rFonts w:asciiTheme="minorHAnsi" w:hAnsiTheme="minorHAnsi"/>
        </w:rPr>
        <w:t xml:space="preserve">. An </w:t>
      </w:r>
      <w:r w:rsidR="0095110D" w:rsidRPr="00B86D07">
        <w:rPr>
          <w:rFonts w:asciiTheme="minorHAnsi" w:hAnsiTheme="minorHAnsi"/>
          <w:i/>
        </w:rPr>
        <w:t>A. flavescens</w:t>
      </w:r>
      <w:r w:rsidR="0095110D" w:rsidRPr="00B86D07">
        <w:rPr>
          <w:rFonts w:asciiTheme="minorHAnsi" w:hAnsiTheme="minorHAnsi"/>
        </w:rPr>
        <w:t xml:space="preserve"> maternal origin would </w:t>
      </w:r>
      <w:r w:rsidR="004909C3">
        <w:rPr>
          <w:rFonts w:asciiTheme="minorHAnsi" w:hAnsiTheme="minorHAnsi"/>
        </w:rPr>
        <w:t>support</w:t>
      </w:r>
      <w:r w:rsidR="0095110D" w:rsidRPr="00B86D07">
        <w:rPr>
          <w:rFonts w:asciiTheme="minorHAnsi" w:hAnsiTheme="minorHAnsi"/>
        </w:rPr>
        <w:t xml:space="preserve"> the </w:t>
      </w:r>
      <w:r w:rsidR="00A250DE" w:rsidRPr="00B86D07">
        <w:rPr>
          <w:rFonts w:asciiTheme="minorHAnsi" w:hAnsiTheme="minorHAnsi"/>
        </w:rPr>
        <w:t>exti</w:t>
      </w:r>
      <w:r w:rsidR="00C92DB7">
        <w:rPr>
          <w:rFonts w:asciiTheme="minorHAnsi" w:hAnsiTheme="minorHAnsi"/>
        </w:rPr>
        <w:t>rpation</w:t>
      </w:r>
      <w:r w:rsidR="00A250DE" w:rsidRPr="00B86D07">
        <w:rPr>
          <w:rFonts w:asciiTheme="minorHAnsi" w:hAnsiTheme="minorHAnsi"/>
        </w:rPr>
        <w:t xml:space="preserve"> of a </w:t>
      </w:r>
      <w:r w:rsidR="00B41031">
        <w:rPr>
          <w:rFonts w:asciiTheme="minorHAnsi" w:hAnsiTheme="minorHAnsi"/>
        </w:rPr>
        <w:t>pre-existing</w:t>
      </w:r>
      <w:r w:rsidR="0095110D" w:rsidRPr="00B86D07">
        <w:rPr>
          <w:rFonts w:asciiTheme="minorHAnsi" w:hAnsiTheme="minorHAnsi"/>
        </w:rPr>
        <w:t xml:space="preserve"> </w:t>
      </w:r>
      <w:r w:rsidR="0095110D" w:rsidRPr="00B86D07">
        <w:rPr>
          <w:rFonts w:asciiTheme="minorHAnsi" w:hAnsiTheme="minorHAnsi"/>
          <w:i/>
        </w:rPr>
        <w:t xml:space="preserve">A. flavescens </w:t>
      </w:r>
      <w:r w:rsidR="0095110D" w:rsidRPr="00B86D07">
        <w:rPr>
          <w:rFonts w:asciiTheme="minorHAnsi" w:hAnsiTheme="minorHAnsi"/>
        </w:rPr>
        <w:t>population</w:t>
      </w:r>
      <w:r w:rsidR="00A250DE" w:rsidRPr="00B86D07">
        <w:rPr>
          <w:rFonts w:asciiTheme="minorHAnsi" w:hAnsiTheme="minorHAnsi"/>
        </w:rPr>
        <w:t>, possibly through genetic swamping</w:t>
      </w:r>
      <w:r w:rsidR="00E2406F">
        <w:rPr>
          <w:rFonts w:asciiTheme="minorHAnsi" w:hAnsiTheme="minorHAnsi"/>
        </w:rPr>
        <w:t xml:space="preserve"> by pollen dispersal</w:t>
      </w:r>
      <w:r w:rsidR="00A250DE" w:rsidRPr="00B86D07">
        <w:rPr>
          <w:rFonts w:asciiTheme="minorHAnsi" w:hAnsiTheme="minorHAnsi"/>
        </w:rPr>
        <w:t xml:space="preserve">. </w:t>
      </w:r>
      <w:r w:rsidR="0095110D" w:rsidRPr="00B86D07">
        <w:rPr>
          <w:rFonts w:asciiTheme="minorHAnsi" w:hAnsiTheme="minorHAnsi"/>
        </w:rPr>
        <w:t xml:space="preserve">Alternatively, an </w:t>
      </w:r>
      <w:r w:rsidR="0095110D" w:rsidRPr="00B86D07">
        <w:rPr>
          <w:rFonts w:asciiTheme="minorHAnsi" w:hAnsiTheme="minorHAnsi"/>
          <w:i/>
        </w:rPr>
        <w:t xml:space="preserve">A. formosa </w:t>
      </w:r>
      <w:r w:rsidR="00C46F60">
        <w:rPr>
          <w:rFonts w:asciiTheme="minorHAnsi" w:hAnsiTheme="minorHAnsi"/>
        </w:rPr>
        <w:t xml:space="preserve">maternal origin </w:t>
      </w:r>
      <w:r w:rsidR="00671B95">
        <w:rPr>
          <w:rFonts w:asciiTheme="minorHAnsi" w:hAnsiTheme="minorHAnsi"/>
        </w:rPr>
        <w:t>c</w:t>
      </w:r>
      <w:r w:rsidR="009349E7">
        <w:rPr>
          <w:rFonts w:asciiTheme="minorHAnsi" w:hAnsiTheme="minorHAnsi"/>
        </w:rPr>
        <w:t>ould support</w:t>
      </w:r>
      <w:r w:rsidR="0095110D" w:rsidRPr="00B86D07">
        <w:rPr>
          <w:rFonts w:asciiTheme="minorHAnsi" w:hAnsiTheme="minorHAnsi"/>
        </w:rPr>
        <w:t xml:space="preserve"> </w:t>
      </w:r>
      <w:r w:rsidR="009E3EE1">
        <w:rPr>
          <w:rFonts w:asciiTheme="minorHAnsi" w:hAnsiTheme="minorHAnsi"/>
        </w:rPr>
        <w:t>spread of an</w:t>
      </w:r>
      <w:r w:rsidR="00B41031">
        <w:rPr>
          <w:rFonts w:asciiTheme="minorHAnsi" w:hAnsiTheme="minorHAnsi"/>
        </w:rPr>
        <w:t xml:space="preserve"> </w:t>
      </w:r>
      <w:r w:rsidR="00B41031">
        <w:rPr>
          <w:rFonts w:asciiTheme="minorHAnsi" w:hAnsiTheme="minorHAnsi"/>
          <w:i/>
        </w:rPr>
        <w:t>A. formosa</w:t>
      </w:r>
      <w:r w:rsidR="00B41031">
        <w:rPr>
          <w:rFonts w:asciiTheme="minorHAnsi" w:hAnsiTheme="minorHAnsi"/>
        </w:rPr>
        <w:t xml:space="preserve"> </w:t>
      </w:r>
      <w:r w:rsidR="0084492F">
        <w:rPr>
          <w:rFonts w:asciiTheme="minorHAnsi" w:hAnsiTheme="minorHAnsi"/>
        </w:rPr>
        <w:t>plastid</w:t>
      </w:r>
      <w:r w:rsidR="00B41031">
        <w:rPr>
          <w:rFonts w:asciiTheme="minorHAnsi" w:hAnsiTheme="minorHAnsi"/>
        </w:rPr>
        <w:t xml:space="preserve"> lineage through a contact zone</w:t>
      </w:r>
      <w:r w:rsidR="00D465DC">
        <w:rPr>
          <w:rFonts w:asciiTheme="minorHAnsi" w:hAnsiTheme="minorHAnsi"/>
        </w:rPr>
        <w:t>, or long-distance pollen dispersal</w:t>
      </w:r>
      <w:r w:rsidR="00B41031">
        <w:rPr>
          <w:rFonts w:asciiTheme="minorHAnsi" w:hAnsiTheme="minorHAnsi"/>
        </w:rPr>
        <w:t xml:space="preserve">. </w:t>
      </w:r>
      <w:r w:rsidR="000228CB" w:rsidRPr="00EC6D42">
        <w:rPr>
          <w:rFonts w:asciiTheme="minorHAnsi" w:hAnsiTheme="minorHAnsi"/>
          <w:color w:val="000000" w:themeColor="text1"/>
        </w:rPr>
        <w:t>Lastly, we used spatial analysis of herbarium specimen phenotypes to explore evidence for introgression throughout the distribution of these species.</w:t>
      </w:r>
    </w:p>
    <w:p w14:paraId="2B5B16CF" w14:textId="77777777" w:rsidR="00B71742" w:rsidRPr="00B86D07" w:rsidRDefault="00B71742" w:rsidP="00974F12">
      <w:pPr>
        <w:suppressLineNumbers/>
        <w:spacing w:line="360" w:lineRule="auto"/>
        <w:ind w:firstLine="720"/>
        <w:outlineLvl w:val="0"/>
        <w:rPr>
          <w:rFonts w:asciiTheme="minorHAnsi" w:hAnsiTheme="minorHAnsi"/>
        </w:rPr>
      </w:pPr>
    </w:p>
    <w:p w14:paraId="0286EC51" w14:textId="232640B6" w:rsidR="00517942" w:rsidRPr="00B86D07" w:rsidRDefault="000F76E0" w:rsidP="00974F12">
      <w:pPr>
        <w:spacing w:line="360" w:lineRule="auto"/>
        <w:outlineLvl w:val="0"/>
        <w:rPr>
          <w:rFonts w:asciiTheme="minorHAnsi" w:hAnsiTheme="minorHAnsi"/>
          <w:b/>
        </w:rPr>
      </w:pPr>
      <w:r w:rsidRPr="00B86D07">
        <w:rPr>
          <w:rFonts w:asciiTheme="minorHAnsi" w:hAnsiTheme="minorHAnsi"/>
          <w:b/>
        </w:rPr>
        <w:t>MATERIALS AND METHODS</w:t>
      </w:r>
    </w:p>
    <w:p w14:paraId="17561610" w14:textId="093D16E4" w:rsidR="008C72E4" w:rsidRPr="00B86D07" w:rsidRDefault="00623CED" w:rsidP="00EC6D42">
      <w:pPr>
        <w:spacing w:line="360" w:lineRule="auto"/>
        <w:ind w:firstLine="720"/>
        <w:rPr>
          <w:rFonts w:asciiTheme="minorHAnsi" w:hAnsiTheme="minorHAnsi"/>
        </w:rPr>
      </w:pPr>
      <w:del w:id="72" w:author="Jeff Groh" w:date="2018-10-01T19:44:00Z">
        <w:r w:rsidRPr="00B86D07" w:rsidDel="001C09C8">
          <w:rPr>
            <w:rFonts w:asciiTheme="minorHAnsi" w:hAnsiTheme="minorHAnsi"/>
            <w:b/>
            <w:i/>
          </w:rPr>
          <w:delText xml:space="preserve">Herbarium </w:delText>
        </w:r>
        <w:r w:rsidR="001712B9" w:rsidRPr="00B86D07" w:rsidDel="001C09C8">
          <w:rPr>
            <w:rFonts w:asciiTheme="minorHAnsi" w:hAnsiTheme="minorHAnsi"/>
            <w:b/>
            <w:i/>
          </w:rPr>
          <w:delText>methods</w:delText>
        </w:r>
      </w:del>
      <w:ins w:id="73" w:author="Jeff Groh [2]" w:date="2018-10-29T13:27:00Z">
        <w:r w:rsidR="00E2406F">
          <w:rPr>
            <w:rFonts w:asciiTheme="minorHAnsi" w:hAnsiTheme="minorHAnsi"/>
            <w:b/>
            <w:i/>
          </w:rPr>
          <w:t>Museum</w:t>
        </w:r>
      </w:ins>
      <w:ins w:id="74" w:author="Jeff Groh" w:date="2018-10-01T19:44:00Z">
        <w:r w:rsidR="001C09C8">
          <w:rPr>
            <w:rFonts w:asciiTheme="minorHAnsi" w:hAnsiTheme="minorHAnsi"/>
            <w:b/>
            <w:i/>
          </w:rPr>
          <w:t xml:space="preserve"> collections sampling</w:t>
        </w:r>
      </w:ins>
      <w:r w:rsidR="00CE488E" w:rsidRPr="00B86D07">
        <w:rPr>
          <w:rFonts w:asciiTheme="minorHAnsi" w:hAnsiTheme="minorHAnsi"/>
          <w:b/>
          <w:i/>
        </w:rPr>
        <w:t>–</w:t>
      </w:r>
      <w:r w:rsidR="00FD0E24">
        <w:rPr>
          <w:rFonts w:asciiTheme="minorHAnsi" w:hAnsiTheme="minorHAnsi"/>
        </w:rPr>
        <w:t>We</w:t>
      </w:r>
      <w:r w:rsidR="00325E59" w:rsidRPr="00B86D07">
        <w:rPr>
          <w:rFonts w:asciiTheme="minorHAnsi" w:hAnsiTheme="minorHAnsi"/>
        </w:rPr>
        <w:t xml:space="preserve"> measured floral phenotypes of</w:t>
      </w:r>
      <w:r w:rsidR="006A0138">
        <w:rPr>
          <w:rFonts w:asciiTheme="minorHAnsi" w:hAnsiTheme="minorHAnsi"/>
        </w:rPr>
        <w:t xml:space="preserve"> 1</w:t>
      </w:r>
      <w:r w:rsidR="007C0F78">
        <w:rPr>
          <w:rFonts w:asciiTheme="minorHAnsi" w:hAnsiTheme="minorHAnsi"/>
        </w:rPr>
        <w:t>91</w:t>
      </w:r>
      <w:r w:rsidRPr="00B86D07">
        <w:rPr>
          <w:rFonts w:asciiTheme="minorHAnsi" w:hAnsiTheme="minorHAnsi"/>
        </w:rPr>
        <w:t xml:space="preserve"> herbarium specimens from the University of British Columbia </w:t>
      </w:r>
      <w:r w:rsidR="001712B9" w:rsidRPr="00B86D07">
        <w:rPr>
          <w:rFonts w:asciiTheme="minorHAnsi" w:hAnsiTheme="minorHAnsi"/>
        </w:rPr>
        <w:t xml:space="preserve">(UBC) </w:t>
      </w:r>
      <w:r w:rsidRPr="00B86D07">
        <w:rPr>
          <w:rFonts w:asciiTheme="minorHAnsi" w:hAnsiTheme="minorHAnsi"/>
        </w:rPr>
        <w:t xml:space="preserve">and University of Idaho </w:t>
      </w:r>
      <w:r w:rsidR="00FF4F04">
        <w:rPr>
          <w:rFonts w:asciiTheme="minorHAnsi" w:hAnsiTheme="minorHAnsi"/>
        </w:rPr>
        <w:t xml:space="preserve">(ID) </w:t>
      </w:r>
      <w:r w:rsidRPr="00B86D07">
        <w:rPr>
          <w:rFonts w:asciiTheme="minorHAnsi" w:hAnsiTheme="minorHAnsi"/>
        </w:rPr>
        <w:t xml:space="preserve">Stillinger herbaria. </w:t>
      </w:r>
      <w:r w:rsidR="00B53054" w:rsidRPr="00B86D07">
        <w:rPr>
          <w:rFonts w:asciiTheme="minorHAnsi" w:hAnsiTheme="minorHAnsi"/>
        </w:rPr>
        <w:t>UBC specimens were measured directly</w:t>
      </w:r>
      <w:r w:rsidR="00521D36" w:rsidRPr="00B86D07">
        <w:rPr>
          <w:rFonts w:asciiTheme="minorHAnsi" w:hAnsiTheme="minorHAnsi"/>
        </w:rPr>
        <w:t xml:space="preserve"> from herbarium sheets</w:t>
      </w:r>
      <w:r w:rsidR="00B53054" w:rsidRPr="00B86D07">
        <w:rPr>
          <w:rFonts w:asciiTheme="minorHAnsi" w:hAnsiTheme="minorHAnsi"/>
        </w:rPr>
        <w:t>;</w:t>
      </w:r>
      <w:r w:rsidR="00325E59" w:rsidRPr="00B86D07">
        <w:rPr>
          <w:rFonts w:asciiTheme="minorHAnsi" w:hAnsiTheme="minorHAnsi"/>
        </w:rPr>
        <w:t xml:space="preserve"> ID </w:t>
      </w:r>
      <w:r w:rsidR="007F4558">
        <w:rPr>
          <w:rFonts w:asciiTheme="minorHAnsi" w:hAnsiTheme="minorHAnsi"/>
        </w:rPr>
        <w:t>specimens</w:t>
      </w:r>
      <w:r w:rsidR="007F4558" w:rsidRPr="00B86D07">
        <w:rPr>
          <w:rFonts w:asciiTheme="minorHAnsi" w:hAnsiTheme="minorHAnsi"/>
        </w:rPr>
        <w:t xml:space="preserve"> </w:t>
      </w:r>
      <w:r w:rsidR="00325E59" w:rsidRPr="00B86D07">
        <w:rPr>
          <w:rFonts w:asciiTheme="minorHAnsi" w:hAnsiTheme="minorHAnsi"/>
        </w:rPr>
        <w:t xml:space="preserve">were </w:t>
      </w:r>
      <w:r w:rsidR="00B53054" w:rsidRPr="00B86D07">
        <w:rPr>
          <w:rFonts w:asciiTheme="minorHAnsi" w:hAnsiTheme="minorHAnsi"/>
        </w:rPr>
        <w:t>measured via size-scaled photograph</w:t>
      </w:r>
      <w:r w:rsidR="00521D36" w:rsidRPr="00B86D07">
        <w:rPr>
          <w:rFonts w:asciiTheme="minorHAnsi" w:hAnsiTheme="minorHAnsi"/>
        </w:rPr>
        <w:t>s</w:t>
      </w:r>
      <w:r w:rsidR="00B53054" w:rsidRPr="00B86D07">
        <w:rPr>
          <w:rFonts w:asciiTheme="minorHAnsi" w:hAnsiTheme="minorHAnsi"/>
        </w:rPr>
        <w:t xml:space="preserve"> accessed through</w:t>
      </w:r>
      <w:r w:rsidR="00325E59" w:rsidRPr="00B86D07">
        <w:rPr>
          <w:rFonts w:asciiTheme="minorHAnsi" w:hAnsiTheme="minorHAnsi"/>
        </w:rPr>
        <w:t xml:space="preserve"> the Consortium for Pacific Northwest Herbaria specimen database</w:t>
      </w:r>
      <w:r w:rsidR="008D1CC6">
        <w:rPr>
          <w:rFonts w:asciiTheme="minorHAnsi" w:hAnsiTheme="minorHAnsi"/>
        </w:rPr>
        <w:t xml:space="preserve"> (</w:t>
      </w:r>
      <w:r w:rsidR="008D1CC6" w:rsidRPr="008D1CC6">
        <w:rPr>
          <w:rFonts w:asciiTheme="minorHAnsi" w:hAnsiTheme="minorHAnsi"/>
        </w:rPr>
        <w:t>http://www.pnwherbaria.org/data.php</w:t>
      </w:r>
      <w:r w:rsidR="008D1CC6">
        <w:rPr>
          <w:rFonts w:asciiTheme="minorHAnsi" w:hAnsiTheme="minorHAnsi"/>
        </w:rPr>
        <w:t>, 31 June 2017)</w:t>
      </w:r>
      <w:r w:rsidR="00325E59" w:rsidRPr="00B86D07">
        <w:rPr>
          <w:rFonts w:asciiTheme="minorHAnsi" w:hAnsiTheme="minorHAnsi"/>
        </w:rPr>
        <w:t xml:space="preserve">. </w:t>
      </w:r>
      <w:r w:rsidR="00D1150A">
        <w:rPr>
          <w:rFonts w:asciiTheme="minorHAnsi" w:hAnsiTheme="minorHAnsi"/>
        </w:rPr>
        <w:t xml:space="preserve">Measurements focused on known defining species traits and other relevant traits revealed through preliminary inspection of specimens. </w:t>
      </w:r>
      <w:r w:rsidRPr="00B86D07">
        <w:rPr>
          <w:rFonts w:asciiTheme="minorHAnsi" w:hAnsiTheme="minorHAnsi"/>
        </w:rPr>
        <w:t xml:space="preserve">For each </w:t>
      </w:r>
      <w:r w:rsidR="008D1CC6">
        <w:rPr>
          <w:rFonts w:asciiTheme="minorHAnsi" w:hAnsiTheme="minorHAnsi"/>
        </w:rPr>
        <w:t xml:space="preserve">pressed </w:t>
      </w:r>
      <w:r w:rsidRPr="00B86D07">
        <w:rPr>
          <w:rFonts w:asciiTheme="minorHAnsi" w:hAnsiTheme="minorHAnsi"/>
        </w:rPr>
        <w:t xml:space="preserve">specimen, a single </w:t>
      </w:r>
      <w:r w:rsidR="00B71742" w:rsidRPr="00B86D07">
        <w:rPr>
          <w:rFonts w:asciiTheme="minorHAnsi" w:hAnsiTheme="minorHAnsi"/>
        </w:rPr>
        <w:t>post-anthetic</w:t>
      </w:r>
      <w:r w:rsidR="008D1CC6">
        <w:rPr>
          <w:rFonts w:asciiTheme="minorHAnsi" w:hAnsiTheme="minorHAnsi"/>
        </w:rPr>
        <w:t xml:space="preserve"> </w:t>
      </w:r>
      <w:r w:rsidR="00E2406F">
        <w:rPr>
          <w:rFonts w:asciiTheme="minorHAnsi" w:hAnsiTheme="minorHAnsi"/>
        </w:rPr>
        <w:t xml:space="preserve">(open) </w:t>
      </w:r>
      <w:r w:rsidR="008D1CC6">
        <w:rPr>
          <w:rFonts w:asciiTheme="minorHAnsi" w:hAnsiTheme="minorHAnsi"/>
        </w:rPr>
        <w:t xml:space="preserve">flower was </w:t>
      </w:r>
      <w:r w:rsidR="006A0138">
        <w:rPr>
          <w:rFonts w:asciiTheme="minorHAnsi" w:hAnsiTheme="minorHAnsi"/>
        </w:rPr>
        <w:t xml:space="preserve">measured </w:t>
      </w:r>
      <w:r w:rsidRPr="00B86D07">
        <w:rPr>
          <w:rFonts w:asciiTheme="minorHAnsi" w:hAnsiTheme="minorHAnsi"/>
        </w:rPr>
        <w:t xml:space="preserve">for seven continuous traits: corolla width, spur length, anther </w:t>
      </w:r>
      <w:r w:rsidRPr="00B86D07">
        <w:rPr>
          <w:rFonts w:asciiTheme="minorHAnsi" w:hAnsiTheme="minorHAnsi"/>
        </w:rPr>
        <w:lastRenderedPageBreak/>
        <w:t>exsertion,</w:t>
      </w:r>
      <w:r w:rsidR="00C343D1" w:rsidRPr="00B86D07">
        <w:rPr>
          <w:rFonts w:asciiTheme="minorHAnsi" w:hAnsiTheme="minorHAnsi"/>
        </w:rPr>
        <w:t xml:space="preserve"> petal lamina</w:t>
      </w:r>
      <w:r w:rsidR="001D354B" w:rsidRPr="00B86D07">
        <w:rPr>
          <w:rFonts w:asciiTheme="minorHAnsi" w:hAnsiTheme="minorHAnsi"/>
        </w:rPr>
        <w:t xml:space="preserve"> length, petal lamina</w:t>
      </w:r>
      <w:r w:rsidRPr="00B86D07">
        <w:rPr>
          <w:rFonts w:asciiTheme="minorHAnsi" w:hAnsiTheme="minorHAnsi"/>
        </w:rPr>
        <w:t xml:space="preserve"> width, sepal length and </w:t>
      </w:r>
      <w:r w:rsidR="001D354B" w:rsidRPr="00B86D07">
        <w:rPr>
          <w:rFonts w:asciiTheme="minorHAnsi" w:hAnsiTheme="minorHAnsi"/>
        </w:rPr>
        <w:t>sepal width</w:t>
      </w:r>
      <w:r w:rsidR="00EB3360" w:rsidRPr="00B86D07">
        <w:rPr>
          <w:rFonts w:asciiTheme="minorHAnsi" w:hAnsiTheme="minorHAnsi"/>
        </w:rPr>
        <w:t xml:space="preserve"> (Appendix S1</w:t>
      </w:r>
      <w:r w:rsidR="005F2D18">
        <w:rPr>
          <w:rFonts w:asciiTheme="minorHAnsi" w:hAnsiTheme="minorHAnsi"/>
        </w:rPr>
        <w:t xml:space="preserve">, see </w:t>
      </w:r>
      <w:r w:rsidR="00094D01">
        <w:rPr>
          <w:rFonts w:asciiTheme="minorHAnsi" w:hAnsiTheme="minorHAnsi"/>
        </w:rPr>
        <w:t>Supplemental Data with this article</w:t>
      </w:r>
      <w:r w:rsidR="00B75681" w:rsidRPr="00B86D07">
        <w:rPr>
          <w:rFonts w:asciiTheme="minorHAnsi" w:hAnsiTheme="minorHAnsi"/>
        </w:rPr>
        <w:t>)</w:t>
      </w:r>
      <w:r w:rsidR="001D354B" w:rsidRPr="00B86D07">
        <w:rPr>
          <w:rFonts w:asciiTheme="minorHAnsi" w:hAnsiTheme="minorHAnsi"/>
        </w:rPr>
        <w:t>. Whether the petal laminae were</w:t>
      </w:r>
      <w:r w:rsidRPr="00B86D07">
        <w:rPr>
          <w:rFonts w:asciiTheme="minorHAnsi" w:hAnsiTheme="minorHAnsi"/>
        </w:rPr>
        <w:t xml:space="preserve"> cleft was recorded as a categorical trait.</w:t>
      </w:r>
      <w:r w:rsidR="004B520A">
        <w:rPr>
          <w:rFonts w:asciiTheme="minorHAnsi" w:hAnsiTheme="minorHAnsi"/>
          <w:color w:val="FF0000"/>
        </w:rPr>
        <w:t xml:space="preserve"> </w:t>
      </w:r>
      <w:r w:rsidRPr="00B86D07">
        <w:rPr>
          <w:rFonts w:asciiTheme="minorHAnsi" w:hAnsiTheme="minorHAnsi"/>
        </w:rPr>
        <w:t xml:space="preserve">Herbarium specimens were geolocated according to information from </w:t>
      </w:r>
      <w:r w:rsidR="00421E92">
        <w:rPr>
          <w:rFonts w:asciiTheme="minorHAnsi" w:hAnsiTheme="minorHAnsi"/>
        </w:rPr>
        <w:t>herbarium sheet labels, the BC G</w:t>
      </w:r>
      <w:r w:rsidRPr="00B86D07">
        <w:rPr>
          <w:rFonts w:asciiTheme="minorHAnsi" w:hAnsiTheme="minorHAnsi"/>
        </w:rPr>
        <w:t>eographic</w:t>
      </w:r>
      <w:r w:rsidR="00421E92">
        <w:rPr>
          <w:rFonts w:asciiTheme="minorHAnsi" w:hAnsiTheme="minorHAnsi"/>
        </w:rPr>
        <w:t>al N</w:t>
      </w:r>
      <w:r w:rsidRPr="00B86D07">
        <w:rPr>
          <w:rFonts w:asciiTheme="minorHAnsi" w:hAnsiTheme="minorHAnsi"/>
        </w:rPr>
        <w:t>ames database</w:t>
      </w:r>
      <w:r w:rsidR="00F073C4">
        <w:rPr>
          <w:rFonts w:asciiTheme="minorHAnsi" w:hAnsiTheme="minorHAnsi"/>
        </w:rPr>
        <w:t xml:space="preserve"> (</w:t>
      </w:r>
      <w:r w:rsidR="00F073C4" w:rsidRPr="00F073C4">
        <w:rPr>
          <w:rFonts w:asciiTheme="minorHAnsi" w:hAnsiTheme="minorHAnsi"/>
        </w:rPr>
        <w:t>http://apps.gov.bc.ca/pub/bcgnws/</w:t>
      </w:r>
      <w:r w:rsidR="00F073C4">
        <w:rPr>
          <w:rFonts w:asciiTheme="minorHAnsi" w:hAnsiTheme="minorHAnsi"/>
        </w:rPr>
        <w:t>, 31 June 2017)</w:t>
      </w:r>
      <w:r w:rsidRPr="00B86D07">
        <w:rPr>
          <w:rFonts w:asciiTheme="minorHAnsi" w:hAnsiTheme="minorHAnsi"/>
        </w:rPr>
        <w:t>, and Google Earth</w:t>
      </w:r>
      <w:r w:rsidR="004B520A">
        <w:rPr>
          <w:rFonts w:asciiTheme="minorHAnsi" w:hAnsiTheme="minorHAnsi"/>
        </w:rPr>
        <w:t>.</w:t>
      </w:r>
      <w:r w:rsidR="00EC6D42">
        <w:rPr>
          <w:rFonts w:asciiTheme="minorHAnsi" w:hAnsiTheme="minorHAnsi"/>
        </w:rPr>
        <w:t xml:space="preserve"> </w:t>
      </w:r>
      <w:r w:rsidR="008C72E4" w:rsidRPr="00B86D07">
        <w:rPr>
          <w:rFonts w:asciiTheme="minorHAnsi" w:hAnsiTheme="minorHAnsi"/>
        </w:rPr>
        <w:t xml:space="preserve">To explore whether </w:t>
      </w:r>
      <w:r w:rsidR="004261C5" w:rsidRPr="00B86D07">
        <w:rPr>
          <w:rFonts w:asciiTheme="minorHAnsi" w:hAnsiTheme="minorHAnsi"/>
        </w:rPr>
        <w:t xml:space="preserve">floral </w:t>
      </w:r>
      <w:r w:rsidR="008C72E4" w:rsidRPr="00B86D07">
        <w:rPr>
          <w:rFonts w:asciiTheme="minorHAnsi" w:hAnsiTheme="minorHAnsi"/>
        </w:rPr>
        <w:t>morphology correspond</w:t>
      </w:r>
      <w:r w:rsidR="0085691D">
        <w:rPr>
          <w:rFonts w:asciiTheme="minorHAnsi" w:hAnsiTheme="minorHAnsi"/>
        </w:rPr>
        <w:t>s</w:t>
      </w:r>
      <w:r w:rsidR="008C72E4" w:rsidRPr="00B86D07">
        <w:rPr>
          <w:rFonts w:asciiTheme="minorHAnsi" w:hAnsiTheme="minorHAnsi"/>
        </w:rPr>
        <w:t xml:space="preserve"> to </w:t>
      </w:r>
      <w:r w:rsidR="004B520A">
        <w:rPr>
          <w:rFonts w:asciiTheme="minorHAnsi" w:hAnsiTheme="minorHAnsi"/>
        </w:rPr>
        <w:t xml:space="preserve">reported </w:t>
      </w:r>
      <w:r w:rsidR="0085691D">
        <w:rPr>
          <w:rFonts w:asciiTheme="minorHAnsi" w:hAnsiTheme="minorHAnsi"/>
        </w:rPr>
        <w:t>pollination mode</w:t>
      </w:r>
      <w:r w:rsidR="008C72E4" w:rsidRPr="00B86D07">
        <w:rPr>
          <w:rFonts w:asciiTheme="minorHAnsi" w:hAnsiTheme="minorHAnsi"/>
        </w:rPr>
        <w:t xml:space="preserve">, </w:t>
      </w:r>
      <w:r w:rsidR="00BF5246">
        <w:rPr>
          <w:rFonts w:asciiTheme="minorHAnsi" w:hAnsiTheme="minorHAnsi"/>
        </w:rPr>
        <w:t>we</w:t>
      </w:r>
      <w:r w:rsidR="00BF5246" w:rsidRPr="00B86D07">
        <w:rPr>
          <w:rFonts w:asciiTheme="minorHAnsi" w:hAnsiTheme="minorHAnsi"/>
        </w:rPr>
        <w:t xml:space="preserve"> </w:t>
      </w:r>
      <w:r w:rsidR="008C72E4" w:rsidRPr="00B86D07">
        <w:rPr>
          <w:rFonts w:asciiTheme="minorHAnsi" w:hAnsiTheme="minorHAnsi"/>
        </w:rPr>
        <w:t xml:space="preserve">measured the bill lengths of 10 </w:t>
      </w:r>
      <w:r w:rsidR="002C0ADC">
        <w:rPr>
          <w:rFonts w:asciiTheme="minorHAnsi" w:hAnsiTheme="minorHAnsi"/>
        </w:rPr>
        <w:t>r</w:t>
      </w:r>
      <w:r w:rsidR="008C72E4" w:rsidRPr="00B86D07">
        <w:rPr>
          <w:rFonts w:asciiTheme="minorHAnsi" w:hAnsiTheme="minorHAnsi"/>
        </w:rPr>
        <w:t>ufous hummingbird (</w:t>
      </w:r>
      <w:r w:rsidR="008C72E4" w:rsidRPr="00B86D07">
        <w:rPr>
          <w:rFonts w:asciiTheme="minorHAnsi" w:hAnsiTheme="minorHAnsi"/>
          <w:i/>
        </w:rPr>
        <w:t>Selasphorus rufus</w:t>
      </w:r>
      <w:r w:rsidR="008C72E4" w:rsidRPr="00B86D07">
        <w:rPr>
          <w:rFonts w:asciiTheme="minorHAnsi" w:hAnsiTheme="minorHAnsi"/>
        </w:rPr>
        <w:t xml:space="preserve">) and 10 </w:t>
      </w:r>
      <w:r w:rsidR="002C0ADC">
        <w:rPr>
          <w:rFonts w:asciiTheme="minorHAnsi" w:hAnsiTheme="minorHAnsi"/>
        </w:rPr>
        <w:t>c</w:t>
      </w:r>
      <w:r w:rsidR="008C72E4" w:rsidRPr="00B86D07">
        <w:rPr>
          <w:rFonts w:asciiTheme="minorHAnsi" w:hAnsiTheme="minorHAnsi"/>
        </w:rPr>
        <w:t>alliope hummingbird (</w:t>
      </w:r>
      <w:r w:rsidR="008C72E4" w:rsidRPr="00B86D07">
        <w:rPr>
          <w:rFonts w:asciiTheme="minorHAnsi" w:hAnsiTheme="minorHAnsi"/>
          <w:i/>
        </w:rPr>
        <w:t>Stellula calliope</w:t>
      </w:r>
      <w:r w:rsidR="008C72E4" w:rsidRPr="00B86D07">
        <w:rPr>
          <w:rFonts w:asciiTheme="minorHAnsi" w:hAnsiTheme="minorHAnsi"/>
        </w:rPr>
        <w:t xml:space="preserve">) specimens from the UBC Beaty Biodiversity Museum collection, which are </w:t>
      </w:r>
      <w:r w:rsidR="000B3DD3" w:rsidRPr="00B86D07">
        <w:rPr>
          <w:rFonts w:asciiTheme="minorHAnsi" w:hAnsiTheme="minorHAnsi"/>
        </w:rPr>
        <w:t>the most common hummingbird species</w:t>
      </w:r>
      <w:r w:rsidR="008C72E4" w:rsidRPr="00B86D07">
        <w:rPr>
          <w:rFonts w:asciiTheme="minorHAnsi" w:hAnsiTheme="minorHAnsi"/>
        </w:rPr>
        <w:t xml:space="preserve"> </w:t>
      </w:r>
      <w:r w:rsidR="000B3DD3" w:rsidRPr="00B86D07">
        <w:rPr>
          <w:rFonts w:asciiTheme="minorHAnsi" w:hAnsiTheme="minorHAnsi"/>
        </w:rPr>
        <w:t>with</w:t>
      </w:r>
      <w:r w:rsidR="008C72E4" w:rsidRPr="00B86D07">
        <w:rPr>
          <w:rFonts w:asciiTheme="minorHAnsi" w:hAnsiTheme="minorHAnsi"/>
        </w:rPr>
        <w:t xml:space="preserve"> breeding ranges overlap</w:t>
      </w:r>
      <w:r w:rsidR="000B3DD3" w:rsidRPr="00B86D07">
        <w:rPr>
          <w:rFonts w:asciiTheme="minorHAnsi" w:hAnsiTheme="minorHAnsi"/>
        </w:rPr>
        <w:t>ping</w:t>
      </w:r>
      <w:r w:rsidR="008C72E4" w:rsidRPr="00B86D07">
        <w:rPr>
          <w:rFonts w:asciiTheme="minorHAnsi" w:hAnsiTheme="minorHAnsi"/>
        </w:rPr>
        <w:t xml:space="preserve"> the ranges of </w:t>
      </w:r>
      <w:r w:rsidR="008C72E4" w:rsidRPr="00B86D07">
        <w:rPr>
          <w:rFonts w:asciiTheme="minorHAnsi" w:hAnsiTheme="minorHAnsi"/>
          <w:i/>
        </w:rPr>
        <w:t xml:space="preserve">A. formosa </w:t>
      </w:r>
      <w:r w:rsidR="008C72E4" w:rsidRPr="00B86D07">
        <w:rPr>
          <w:rFonts w:asciiTheme="minorHAnsi" w:hAnsiTheme="minorHAnsi"/>
        </w:rPr>
        <w:t xml:space="preserve">and </w:t>
      </w:r>
      <w:r w:rsidR="008C72E4" w:rsidRPr="00B86D07">
        <w:rPr>
          <w:rFonts w:asciiTheme="minorHAnsi" w:hAnsiTheme="minorHAnsi"/>
          <w:i/>
        </w:rPr>
        <w:t>A. flavescens</w:t>
      </w:r>
      <w:r w:rsidR="008C72E4" w:rsidRPr="00B86D07">
        <w:rPr>
          <w:rFonts w:asciiTheme="minorHAnsi" w:hAnsiTheme="minorHAnsi"/>
        </w:rPr>
        <w:t xml:space="preserve">. </w:t>
      </w:r>
    </w:p>
    <w:p w14:paraId="60224494" w14:textId="66AEC780" w:rsidR="00474594" w:rsidRPr="00590413" w:rsidRDefault="001712B9" w:rsidP="001C09C8">
      <w:pPr>
        <w:spacing w:line="360" w:lineRule="auto"/>
        <w:ind w:firstLine="720"/>
        <w:rPr>
          <w:rFonts w:asciiTheme="minorHAnsi" w:hAnsiTheme="minorHAnsi"/>
        </w:rPr>
      </w:pPr>
      <w:r w:rsidRPr="00B86D07">
        <w:rPr>
          <w:rFonts w:asciiTheme="minorHAnsi" w:hAnsiTheme="minorHAnsi"/>
          <w:b/>
          <w:i/>
        </w:rPr>
        <w:t xml:space="preserve">Field </w:t>
      </w:r>
      <w:r w:rsidR="00CE488E" w:rsidRPr="00B86D07">
        <w:rPr>
          <w:rFonts w:asciiTheme="minorHAnsi" w:hAnsiTheme="minorHAnsi"/>
          <w:b/>
          <w:i/>
        </w:rPr>
        <w:t>sampling</w:t>
      </w:r>
      <w:r w:rsidR="005203B7" w:rsidRPr="00B86D07">
        <w:rPr>
          <w:rFonts w:asciiTheme="minorHAnsi" w:hAnsiTheme="minorHAnsi"/>
          <w:b/>
          <w:i/>
        </w:rPr>
        <w:t>–</w:t>
      </w:r>
      <w:r w:rsidR="00CE488E" w:rsidRPr="00B86D07">
        <w:rPr>
          <w:rFonts w:asciiTheme="minorHAnsi" w:hAnsiTheme="minorHAnsi"/>
          <w:i/>
        </w:rPr>
        <w:t>Sites</w:t>
      </w:r>
      <w:r w:rsidR="00513629" w:rsidRPr="00B86D07">
        <w:rPr>
          <w:rFonts w:asciiTheme="minorHAnsi" w:hAnsiTheme="minorHAnsi"/>
          <w:i/>
        </w:rPr>
        <w:t>–</w:t>
      </w:r>
      <w:r w:rsidR="00B9736B" w:rsidRPr="00B86D07">
        <w:rPr>
          <w:rFonts w:asciiTheme="minorHAnsi" w:hAnsiTheme="minorHAnsi"/>
        </w:rPr>
        <w:t xml:space="preserve">Field sites </w:t>
      </w:r>
      <w:r w:rsidR="00B55F39" w:rsidRPr="00B86D07">
        <w:rPr>
          <w:rFonts w:asciiTheme="minorHAnsi" w:hAnsiTheme="minorHAnsi"/>
        </w:rPr>
        <w:t>included</w:t>
      </w:r>
      <w:r w:rsidR="00521D36" w:rsidRPr="00B86D07">
        <w:rPr>
          <w:rFonts w:asciiTheme="minorHAnsi" w:hAnsiTheme="minorHAnsi"/>
        </w:rPr>
        <w:t xml:space="preserve"> </w:t>
      </w:r>
      <w:r w:rsidR="00B9736B" w:rsidRPr="00B86D07">
        <w:rPr>
          <w:rFonts w:asciiTheme="minorHAnsi" w:hAnsiTheme="minorHAnsi"/>
        </w:rPr>
        <w:t xml:space="preserve">allopatric populations of </w:t>
      </w:r>
      <w:r w:rsidR="00B9736B" w:rsidRPr="00B86D07">
        <w:rPr>
          <w:rFonts w:asciiTheme="minorHAnsi" w:hAnsiTheme="minorHAnsi"/>
          <w:i/>
        </w:rPr>
        <w:t xml:space="preserve">A. formosa </w:t>
      </w:r>
      <w:r w:rsidR="00B9736B" w:rsidRPr="00B86D07">
        <w:rPr>
          <w:rFonts w:asciiTheme="minorHAnsi" w:hAnsiTheme="minorHAnsi"/>
        </w:rPr>
        <w:t xml:space="preserve">and </w:t>
      </w:r>
      <w:r w:rsidR="00B9736B" w:rsidRPr="00B86D07">
        <w:rPr>
          <w:rFonts w:asciiTheme="minorHAnsi" w:hAnsiTheme="minorHAnsi"/>
          <w:i/>
        </w:rPr>
        <w:t>A. flavescens</w:t>
      </w:r>
      <w:r w:rsidR="00410534">
        <w:rPr>
          <w:rFonts w:asciiTheme="minorHAnsi" w:hAnsiTheme="minorHAnsi"/>
        </w:rPr>
        <w:t>,</w:t>
      </w:r>
      <w:r w:rsidR="000D0451">
        <w:rPr>
          <w:rFonts w:asciiTheme="minorHAnsi" w:hAnsiTheme="minorHAnsi"/>
        </w:rPr>
        <w:t xml:space="preserve"> </w:t>
      </w:r>
      <w:r w:rsidR="00B9736B" w:rsidRPr="00B86D07">
        <w:rPr>
          <w:rFonts w:asciiTheme="minorHAnsi" w:hAnsiTheme="minorHAnsi"/>
        </w:rPr>
        <w:t>the putative hybrid population</w:t>
      </w:r>
      <w:r w:rsidR="003A4321">
        <w:rPr>
          <w:rFonts w:asciiTheme="minorHAnsi" w:hAnsiTheme="minorHAnsi"/>
        </w:rPr>
        <w:t xml:space="preserve">, and additional </w:t>
      </w:r>
      <w:r w:rsidR="003A4321">
        <w:rPr>
          <w:rFonts w:asciiTheme="minorHAnsi" w:hAnsiTheme="minorHAnsi"/>
          <w:i/>
        </w:rPr>
        <w:t xml:space="preserve">A. formosa </w:t>
      </w:r>
      <w:r w:rsidR="003A4321">
        <w:rPr>
          <w:rFonts w:asciiTheme="minorHAnsi" w:hAnsiTheme="minorHAnsi"/>
        </w:rPr>
        <w:t>sites in the vicinity of the hybrid population. We</w:t>
      </w:r>
      <w:r w:rsidR="00EB3360" w:rsidRPr="00B86D07">
        <w:rPr>
          <w:rFonts w:asciiTheme="minorHAnsi" w:hAnsiTheme="minorHAnsi"/>
        </w:rPr>
        <w:t xml:space="preserve"> v</w:t>
      </w:r>
      <w:r w:rsidRPr="00B86D07">
        <w:rPr>
          <w:rFonts w:asciiTheme="minorHAnsi" w:hAnsiTheme="minorHAnsi"/>
        </w:rPr>
        <w:t>isited</w:t>
      </w:r>
      <w:r w:rsidR="006E2CF3" w:rsidRPr="00B86D07">
        <w:rPr>
          <w:rFonts w:asciiTheme="minorHAnsi" w:hAnsiTheme="minorHAnsi"/>
        </w:rPr>
        <w:t xml:space="preserve"> two a</w:t>
      </w:r>
      <w:r w:rsidR="00B9736B" w:rsidRPr="00B86D07">
        <w:rPr>
          <w:rFonts w:asciiTheme="minorHAnsi" w:hAnsiTheme="minorHAnsi"/>
        </w:rPr>
        <w:t xml:space="preserve">llopatric populations of </w:t>
      </w:r>
      <w:r w:rsidR="00B9736B" w:rsidRPr="00B86D07">
        <w:rPr>
          <w:rFonts w:asciiTheme="minorHAnsi" w:hAnsiTheme="minorHAnsi"/>
          <w:i/>
        </w:rPr>
        <w:t xml:space="preserve">A. formosa </w:t>
      </w:r>
      <w:r w:rsidR="00B9736B" w:rsidRPr="00B86D07">
        <w:rPr>
          <w:rFonts w:asciiTheme="minorHAnsi" w:hAnsiTheme="minorHAnsi"/>
        </w:rPr>
        <w:t>at Robert</w:t>
      </w:r>
      <w:r w:rsidR="00B74DE4">
        <w:rPr>
          <w:rFonts w:asciiTheme="minorHAnsi" w:hAnsiTheme="minorHAnsi"/>
        </w:rPr>
        <w:t>’</w:t>
      </w:r>
      <w:r w:rsidR="00B9736B" w:rsidRPr="00B86D07">
        <w:rPr>
          <w:rFonts w:asciiTheme="minorHAnsi" w:hAnsiTheme="minorHAnsi"/>
        </w:rPr>
        <w:t>s Lake</w:t>
      </w:r>
      <w:r w:rsidR="00EB3360" w:rsidRPr="00B86D07">
        <w:rPr>
          <w:rFonts w:asciiTheme="minorHAnsi" w:hAnsiTheme="minorHAnsi"/>
        </w:rPr>
        <w:t xml:space="preserve">, Vancouver Island (50.22° N, 125.55° W), </w:t>
      </w:r>
      <w:r w:rsidR="00B9736B" w:rsidRPr="00B86D07">
        <w:rPr>
          <w:rFonts w:asciiTheme="minorHAnsi" w:hAnsiTheme="minorHAnsi"/>
        </w:rPr>
        <w:t xml:space="preserve">and </w:t>
      </w:r>
      <w:r w:rsidR="00EB3360" w:rsidRPr="00B86D07">
        <w:rPr>
          <w:rFonts w:asciiTheme="minorHAnsi" w:hAnsiTheme="minorHAnsi"/>
        </w:rPr>
        <w:t>near Clearwater, BC (51.83</w:t>
      </w:r>
      <w:r w:rsidR="002676CF" w:rsidRPr="00B86D07">
        <w:rPr>
          <w:rFonts w:asciiTheme="minorHAnsi" w:hAnsiTheme="minorHAnsi"/>
        </w:rPr>
        <w:t>° N, 120.05° W)</w:t>
      </w:r>
      <w:r w:rsidR="008A7162">
        <w:rPr>
          <w:rFonts w:asciiTheme="minorHAnsi" w:hAnsiTheme="minorHAnsi"/>
        </w:rPr>
        <w:t>,</w:t>
      </w:r>
      <w:r w:rsidR="006E2CF3" w:rsidRPr="00B86D07">
        <w:rPr>
          <w:rFonts w:asciiTheme="minorHAnsi" w:hAnsiTheme="minorHAnsi"/>
        </w:rPr>
        <w:t xml:space="preserve"> and</w:t>
      </w:r>
      <w:r w:rsidR="00B9736B" w:rsidRPr="00B86D07">
        <w:rPr>
          <w:rFonts w:asciiTheme="minorHAnsi" w:hAnsiTheme="minorHAnsi"/>
        </w:rPr>
        <w:t xml:space="preserve"> </w:t>
      </w:r>
      <w:r w:rsidR="00521D36" w:rsidRPr="00B86D07">
        <w:rPr>
          <w:rFonts w:asciiTheme="minorHAnsi" w:hAnsiTheme="minorHAnsi"/>
        </w:rPr>
        <w:t>two</w:t>
      </w:r>
      <w:r w:rsidR="00B9736B" w:rsidRPr="00B86D07">
        <w:rPr>
          <w:rFonts w:asciiTheme="minorHAnsi" w:hAnsiTheme="minorHAnsi"/>
        </w:rPr>
        <w:t xml:space="preserve"> allopatric population</w:t>
      </w:r>
      <w:r w:rsidR="00521D36" w:rsidRPr="00B86D07">
        <w:rPr>
          <w:rFonts w:asciiTheme="minorHAnsi" w:hAnsiTheme="minorHAnsi"/>
        </w:rPr>
        <w:t>s</w:t>
      </w:r>
      <w:r w:rsidR="00B9736B" w:rsidRPr="00B86D07">
        <w:rPr>
          <w:rFonts w:asciiTheme="minorHAnsi" w:hAnsiTheme="minorHAnsi"/>
        </w:rPr>
        <w:t xml:space="preserve"> of </w:t>
      </w:r>
      <w:r w:rsidR="00B9736B" w:rsidRPr="00B86D07">
        <w:rPr>
          <w:rFonts w:asciiTheme="minorHAnsi" w:hAnsiTheme="minorHAnsi"/>
          <w:i/>
        </w:rPr>
        <w:t xml:space="preserve">A. flavescens </w:t>
      </w:r>
      <w:r w:rsidR="00B9736B" w:rsidRPr="00B86D07">
        <w:rPr>
          <w:rFonts w:asciiTheme="minorHAnsi" w:hAnsiTheme="minorHAnsi"/>
        </w:rPr>
        <w:t>on Mt. Kobau, BC</w:t>
      </w:r>
      <w:r w:rsidR="002676CF" w:rsidRPr="00B86D07">
        <w:rPr>
          <w:rFonts w:asciiTheme="minorHAnsi" w:hAnsiTheme="minorHAnsi"/>
        </w:rPr>
        <w:t xml:space="preserve"> (49.11° N, 119.67° W)</w:t>
      </w:r>
      <w:r w:rsidR="00521D36" w:rsidRPr="00B86D07">
        <w:rPr>
          <w:rFonts w:asciiTheme="minorHAnsi" w:hAnsiTheme="minorHAnsi"/>
        </w:rPr>
        <w:t xml:space="preserve"> and at Beehive Lakes, Idaho</w:t>
      </w:r>
      <w:r w:rsidR="001A4937" w:rsidRPr="00B86D07">
        <w:rPr>
          <w:rFonts w:asciiTheme="minorHAnsi" w:hAnsiTheme="minorHAnsi"/>
        </w:rPr>
        <w:t xml:space="preserve"> </w:t>
      </w:r>
      <w:r w:rsidR="002676CF" w:rsidRPr="00B86D07">
        <w:rPr>
          <w:rFonts w:asciiTheme="minorHAnsi" w:hAnsiTheme="minorHAnsi"/>
        </w:rPr>
        <w:t xml:space="preserve">(48.66° N, 116.65° W) </w:t>
      </w:r>
      <w:r w:rsidR="001A4937" w:rsidRPr="00B86D07">
        <w:rPr>
          <w:rFonts w:asciiTheme="minorHAnsi" w:hAnsiTheme="minorHAnsi"/>
        </w:rPr>
        <w:t>(Fig 1C)</w:t>
      </w:r>
      <w:r w:rsidR="00B9736B" w:rsidRPr="00B86D07">
        <w:rPr>
          <w:rFonts w:asciiTheme="minorHAnsi" w:hAnsiTheme="minorHAnsi"/>
        </w:rPr>
        <w:t>.</w:t>
      </w:r>
      <w:r w:rsidR="006E2CF3" w:rsidRPr="00B86D07">
        <w:rPr>
          <w:rFonts w:asciiTheme="minorHAnsi" w:hAnsiTheme="minorHAnsi"/>
        </w:rPr>
        <w:t xml:space="preserve"> </w:t>
      </w:r>
      <w:ins w:id="75" w:author="Jeff Groh" w:date="2018-10-01T19:47:00Z">
        <w:r w:rsidR="001C09C8" w:rsidRPr="00B86D07">
          <w:rPr>
            <w:rFonts w:asciiTheme="minorHAnsi" w:hAnsiTheme="minorHAnsi"/>
          </w:rPr>
          <w:t xml:space="preserve">The </w:t>
        </w:r>
        <w:r w:rsidR="001C09C8">
          <w:rPr>
            <w:rFonts w:asciiTheme="minorHAnsi" w:hAnsiTheme="minorHAnsi"/>
          </w:rPr>
          <w:t xml:space="preserve">habitat of </w:t>
        </w:r>
        <w:r w:rsidR="001C09C8">
          <w:rPr>
            <w:rFonts w:asciiTheme="minorHAnsi" w:hAnsiTheme="minorHAnsi"/>
            <w:i/>
          </w:rPr>
          <w:t xml:space="preserve">A. formosa </w:t>
        </w:r>
        <w:r w:rsidR="001C09C8">
          <w:rPr>
            <w:rFonts w:asciiTheme="minorHAnsi" w:hAnsiTheme="minorHAnsi"/>
          </w:rPr>
          <w:t xml:space="preserve">sampling sites </w:t>
        </w:r>
      </w:ins>
      <w:ins w:id="76" w:author="Jeff Groh" w:date="2018-10-01T19:48:00Z">
        <w:r w:rsidR="001C09C8">
          <w:rPr>
            <w:rFonts w:asciiTheme="minorHAnsi" w:hAnsiTheme="minorHAnsi"/>
          </w:rPr>
          <w:t>consisted of</w:t>
        </w:r>
      </w:ins>
      <w:ins w:id="77" w:author="Jeff Groh" w:date="2018-10-01T19:47:00Z">
        <w:r w:rsidR="001C09C8">
          <w:rPr>
            <w:rFonts w:asciiTheme="minorHAnsi" w:hAnsiTheme="minorHAnsi"/>
          </w:rPr>
          <w:t xml:space="preserve"> mesic roadsides </w:t>
        </w:r>
      </w:ins>
      <w:ins w:id="78" w:author="Jeff Groh" w:date="2018-10-01T19:48:00Z">
        <w:r w:rsidR="001C09C8">
          <w:rPr>
            <w:rFonts w:asciiTheme="minorHAnsi" w:hAnsiTheme="minorHAnsi"/>
          </w:rPr>
          <w:t xml:space="preserve">and </w:t>
        </w:r>
      </w:ins>
      <w:ins w:id="79" w:author="Jeff Groh" w:date="2018-10-01T19:47:00Z">
        <w:r w:rsidR="001C09C8">
          <w:rPr>
            <w:rFonts w:asciiTheme="minorHAnsi" w:hAnsiTheme="minorHAnsi"/>
          </w:rPr>
          <w:t>streambanks</w:t>
        </w:r>
      </w:ins>
      <w:ins w:id="80" w:author="Jeff Groh" w:date="2018-10-01T19:48:00Z">
        <w:r w:rsidR="001C09C8">
          <w:rPr>
            <w:rFonts w:asciiTheme="minorHAnsi" w:hAnsiTheme="minorHAnsi"/>
          </w:rPr>
          <w:t>.</w:t>
        </w:r>
      </w:ins>
      <w:ins w:id="81" w:author="Jeff Groh" w:date="2018-10-01T19:47:00Z">
        <w:r w:rsidR="001C09C8">
          <w:rPr>
            <w:rFonts w:asciiTheme="minorHAnsi" w:hAnsiTheme="minorHAnsi"/>
          </w:rPr>
          <w:t xml:space="preserve"> </w:t>
        </w:r>
        <w:r w:rsidR="001C09C8">
          <w:rPr>
            <w:rFonts w:asciiTheme="minorHAnsi" w:hAnsiTheme="minorHAnsi"/>
            <w:i/>
          </w:rPr>
          <w:t xml:space="preserve">A. flavescens </w:t>
        </w:r>
        <w:r w:rsidR="001C09C8">
          <w:rPr>
            <w:rFonts w:asciiTheme="minorHAnsi" w:hAnsiTheme="minorHAnsi"/>
          </w:rPr>
          <w:t>sampling sites</w:t>
        </w:r>
      </w:ins>
      <w:ins w:id="82" w:author="Jeff Groh" w:date="2018-10-01T19:49:00Z">
        <w:r w:rsidR="001C09C8">
          <w:rPr>
            <w:rFonts w:asciiTheme="minorHAnsi" w:hAnsiTheme="minorHAnsi"/>
          </w:rPr>
          <w:t xml:space="preserve"> consisted of</w:t>
        </w:r>
      </w:ins>
      <w:ins w:id="83" w:author="Jeff Groh" w:date="2018-10-01T19:47:00Z">
        <w:r w:rsidR="001C09C8">
          <w:rPr>
            <w:rFonts w:asciiTheme="minorHAnsi" w:hAnsiTheme="minorHAnsi"/>
          </w:rPr>
          <w:t xml:space="preserve"> talus rockslide (Beehive Lakes</w:t>
        </w:r>
      </w:ins>
      <w:ins w:id="84" w:author="Jeff Groh" w:date="2018-10-01T19:49:00Z">
        <w:r w:rsidR="001C09C8">
          <w:rPr>
            <w:rFonts w:asciiTheme="minorHAnsi" w:hAnsiTheme="minorHAnsi"/>
          </w:rPr>
          <w:t xml:space="preserve">) </w:t>
        </w:r>
      </w:ins>
      <w:ins w:id="85" w:author="Jeff Groh" w:date="2018-10-01T19:47:00Z">
        <w:r w:rsidR="001C09C8">
          <w:rPr>
            <w:rFonts w:asciiTheme="minorHAnsi" w:hAnsiTheme="minorHAnsi"/>
          </w:rPr>
          <w:t>and montane sagebrush community (Mt. Kobau).</w:t>
        </w:r>
      </w:ins>
      <w:ins w:id="86" w:author="Jeff Groh" w:date="2018-10-01T19:51:00Z">
        <w:r w:rsidR="001C09C8">
          <w:rPr>
            <w:rFonts w:asciiTheme="minorHAnsi" w:hAnsiTheme="minorHAnsi"/>
          </w:rPr>
          <w:t xml:space="preserve"> </w:t>
        </w:r>
      </w:ins>
      <w:del w:id="87" w:author="Jeff Groh" w:date="2018-10-01T19:49:00Z">
        <w:r w:rsidR="00163413" w:rsidRPr="00B86D07" w:rsidDel="001C09C8">
          <w:rPr>
            <w:rFonts w:asciiTheme="minorHAnsi" w:hAnsiTheme="minorHAnsi"/>
          </w:rPr>
          <w:delText>The population at Robert</w:delText>
        </w:r>
        <w:r w:rsidR="00B74DE4" w:rsidDel="001C09C8">
          <w:rPr>
            <w:rFonts w:asciiTheme="minorHAnsi" w:hAnsiTheme="minorHAnsi"/>
          </w:rPr>
          <w:delText>’</w:delText>
        </w:r>
        <w:r w:rsidR="00163413" w:rsidRPr="00B86D07" w:rsidDel="001C09C8">
          <w:rPr>
            <w:rFonts w:asciiTheme="minorHAnsi" w:hAnsiTheme="minorHAnsi"/>
          </w:rPr>
          <w:delText>s Lake consisted of several hundred individuals along a roadside beneath a moist rock</w:delText>
        </w:r>
        <w:r w:rsidR="004E298C" w:rsidRPr="00B86D07" w:rsidDel="001C09C8">
          <w:rPr>
            <w:rFonts w:asciiTheme="minorHAnsi" w:hAnsiTheme="minorHAnsi"/>
          </w:rPr>
          <w:delText xml:space="preserve"> </w:delText>
        </w:r>
        <w:r w:rsidR="003A4321" w:rsidDel="001C09C8">
          <w:rPr>
            <w:rFonts w:asciiTheme="minorHAnsi" w:hAnsiTheme="minorHAnsi"/>
          </w:rPr>
          <w:delText>face. Near Clearwater, we</w:delText>
        </w:r>
        <w:r w:rsidR="00163413" w:rsidRPr="00B86D07" w:rsidDel="001C09C8">
          <w:rPr>
            <w:rFonts w:asciiTheme="minorHAnsi" w:hAnsiTheme="minorHAnsi"/>
          </w:rPr>
          <w:delText xml:space="preserve"> visited four sub-</w:delText>
        </w:r>
        <w:r w:rsidR="00137435" w:rsidRPr="00B86D07" w:rsidDel="001C09C8">
          <w:rPr>
            <w:rFonts w:asciiTheme="minorHAnsi" w:hAnsiTheme="minorHAnsi"/>
          </w:rPr>
          <w:delText>populations</w:delText>
        </w:r>
        <w:r w:rsidR="00CA0C21" w:rsidRPr="00B86D07" w:rsidDel="001C09C8">
          <w:rPr>
            <w:rFonts w:asciiTheme="minorHAnsi" w:hAnsiTheme="minorHAnsi"/>
          </w:rPr>
          <w:delText>. T</w:delText>
        </w:r>
        <w:r w:rsidR="007711D0" w:rsidRPr="00B86D07" w:rsidDel="001C09C8">
          <w:rPr>
            <w:rFonts w:asciiTheme="minorHAnsi" w:hAnsiTheme="minorHAnsi"/>
          </w:rPr>
          <w:delText xml:space="preserve">hree of </w:delText>
        </w:r>
        <w:r w:rsidR="00CA0C21" w:rsidRPr="00B86D07" w:rsidDel="001C09C8">
          <w:rPr>
            <w:rFonts w:asciiTheme="minorHAnsi" w:hAnsiTheme="minorHAnsi"/>
          </w:rPr>
          <w:delText xml:space="preserve">these </w:delText>
        </w:r>
        <w:r w:rsidR="007711D0" w:rsidRPr="00B86D07" w:rsidDel="001C09C8">
          <w:rPr>
            <w:rFonts w:asciiTheme="minorHAnsi" w:hAnsiTheme="minorHAnsi"/>
          </w:rPr>
          <w:delText xml:space="preserve">were </w:delText>
        </w:r>
        <w:r w:rsidR="00524657" w:rsidRPr="00B86D07" w:rsidDel="001C09C8">
          <w:rPr>
            <w:rFonts w:asciiTheme="minorHAnsi" w:hAnsiTheme="minorHAnsi"/>
          </w:rPr>
          <w:delText xml:space="preserve">found </w:delText>
        </w:r>
        <w:r w:rsidR="007711D0" w:rsidRPr="00B86D07" w:rsidDel="001C09C8">
          <w:rPr>
            <w:rFonts w:asciiTheme="minorHAnsi" w:hAnsiTheme="minorHAnsi"/>
          </w:rPr>
          <w:delText>adjacent to</w:delText>
        </w:r>
        <w:r w:rsidR="00137435" w:rsidRPr="00B86D07" w:rsidDel="001C09C8">
          <w:rPr>
            <w:rFonts w:asciiTheme="minorHAnsi" w:hAnsiTheme="minorHAnsi"/>
          </w:rPr>
          <w:delText xml:space="preserve"> stream</w:delText>
        </w:r>
        <w:r w:rsidR="007711D0" w:rsidRPr="00B86D07" w:rsidDel="001C09C8">
          <w:rPr>
            <w:rFonts w:asciiTheme="minorHAnsi" w:hAnsiTheme="minorHAnsi"/>
          </w:rPr>
          <w:delText>s</w:delText>
        </w:r>
        <w:r w:rsidR="004865DB" w:rsidDel="001C09C8">
          <w:rPr>
            <w:rFonts w:asciiTheme="minorHAnsi" w:hAnsiTheme="minorHAnsi"/>
          </w:rPr>
          <w:delText>, the fourth</w:delText>
        </w:r>
        <w:r w:rsidR="00524657" w:rsidRPr="00B86D07" w:rsidDel="001C09C8">
          <w:rPr>
            <w:rFonts w:asciiTheme="minorHAnsi" w:hAnsiTheme="minorHAnsi"/>
          </w:rPr>
          <w:delText xml:space="preserve"> </w:delText>
        </w:r>
        <w:r w:rsidR="00CA0C21" w:rsidRPr="00B86D07" w:rsidDel="001C09C8">
          <w:rPr>
            <w:rFonts w:asciiTheme="minorHAnsi" w:hAnsiTheme="minorHAnsi"/>
          </w:rPr>
          <w:delText>along a damp roadside</w:delText>
        </w:r>
        <w:r w:rsidR="00137435" w:rsidRPr="00B86D07" w:rsidDel="001C09C8">
          <w:rPr>
            <w:rFonts w:asciiTheme="minorHAnsi" w:hAnsiTheme="minorHAnsi"/>
          </w:rPr>
          <w:delText xml:space="preserve">. The </w:delText>
        </w:r>
        <w:r w:rsidR="00524657" w:rsidRPr="00B86D07" w:rsidDel="001C09C8">
          <w:rPr>
            <w:rFonts w:asciiTheme="minorHAnsi" w:hAnsiTheme="minorHAnsi"/>
          </w:rPr>
          <w:delText>population on</w:delText>
        </w:r>
        <w:r w:rsidR="00137435" w:rsidRPr="00B86D07" w:rsidDel="001C09C8">
          <w:rPr>
            <w:rFonts w:asciiTheme="minorHAnsi" w:hAnsiTheme="minorHAnsi"/>
          </w:rPr>
          <w:delText xml:space="preserve"> Mt. Kobau </w:delText>
        </w:r>
        <w:r w:rsidR="003A4321" w:rsidDel="001C09C8">
          <w:rPr>
            <w:rFonts w:asciiTheme="minorHAnsi" w:hAnsiTheme="minorHAnsi"/>
          </w:rPr>
          <w:delText>contained</w:delText>
        </w:r>
        <w:r w:rsidR="00EF0BD2" w:rsidDel="001C09C8">
          <w:rPr>
            <w:rFonts w:asciiTheme="minorHAnsi" w:hAnsiTheme="minorHAnsi"/>
          </w:rPr>
          <w:delText xml:space="preserve"> </w:delText>
        </w:r>
        <w:r w:rsidR="00E069F9" w:rsidDel="001C09C8">
          <w:rPr>
            <w:rFonts w:asciiTheme="minorHAnsi" w:hAnsiTheme="minorHAnsi"/>
          </w:rPr>
          <w:delText>numerous</w:delText>
        </w:r>
        <w:r w:rsidR="002302EF" w:rsidDel="001C09C8">
          <w:rPr>
            <w:rFonts w:asciiTheme="minorHAnsi" w:hAnsiTheme="minorHAnsi"/>
          </w:rPr>
          <w:delText xml:space="preserve"> </w:delText>
        </w:r>
        <w:r w:rsidR="00EF0BD2" w:rsidDel="001C09C8">
          <w:rPr>
            <w:rFonts w:asciiTheme="minorHAnsi" w:hAnsiTheme="minorHAnsi"/>
          </w:rPr>
          <w:delText>individuals</w:delText>
        </w:r>
        <w:r w:rsidR="000058BC" w:rsidRPr="00B86D07" w:rsidDel="001C09C8">
          <w:rPr>
            <w:rFonts w:asciiTheme="minorHAnsi" w:hAnsiTheme="minorHAnsi"/>
          </w:rPr>
          <w:delText xml:space="preserve"> </w:delText>
        </w:r>
        <w:r w:rsidR="002302EF" w:rsidDel="001C09C8">
          <w:rPr>
            <w:rFonts w:asciiTheme="minorHAnsi" w:hAnsiTheme="minorHAnsi"/>
          </w:rPr>
          <w:delText>scattered in</w:delText>
        </w:r>
        <w:r w:rsidR="00524657" w:rsidRPr="00B86D07" w:rsidDel="001C09C8">
          <w:rPr>
            <w:rFonts w:asciiTheme="minorHAnsi" w:hAnsiTheme="minorHAnsi"/>
          </w:rPr>
          <w:delText xml:space="preserve"> </w:delText>
        </w:r>
        <w:r w:rsidR="00E069F9" w:rsidDel="001C09C8">
          <w:rPr>
            <w:rFonts w:asciiTheme="minorHAnsi" w:hAnsiTheme="minorHAnsi"/>
          </w:rPr>
          <w:delText xml:space="preserve">a </w:delText>
        </w:r>
        <w:r w:rsidR="00524657" w:rsidRPr="00B86D07" w:rsidDel="001C09C8">
          <w:rPr>
            <w:rFonts w:asciiTheme="minorHAnsi" w:hAnsiTheme="minorHAnsi"/>
          </w:rPr>
          <w:delText xml:space="preserve">dry montane </w:delText>
        </w:r>
        <w:r w:rsidR="00E04F70" w:rsidDel="001C09C8">
          <w:rPr>
            <w:rFonts w:asciiTheme="minorHAnsi" w:hAnsiTheme="minorHAnsi"/>
          </w:rPr>
          <w:delText>sagebrush (</w:delText>
        </w:r>
        <w:r w:rsidR="00D1150A" w:rsidDel="001C09C8">
          <w:rPr>
            <w:rFonts w:asciiTheme="minorHAnsi" w:hAnsiTheme="minorHAnsi"/>
            <w:i/>
          </w:rPr>
          <w:delText xml:space="preserve">Artemesia </w:delText>
        </w:r>
        <w:r w:rsidR="00E04F70" w:rsidDel="001C09C8">
          <w:rPr>
            <w:rFonts w:asciiTheme="minorHAnsi" w:hAnsiTheme="minorHAnsi"/>
            <w:i/>
          </w:rPr>
          <w:delText>tridentata</w:delText>
        </w:r>
        <w:r w:rsidR="00D1150A" w:rsidDel="001C09C8">
          <w:rPr>
            <w:rFonts w:asciiTheme="minorHAnsi" w:hAnsiTheme="minorHAnsi"/>
            <w:i/>
          </w:rPr>
          <w:delText xml:space="preserve"> </w:delText>
        </w:r>
        <w:r w:rsidR="00D1150A" w:rsidDel="001C09C8">
          <w:rPr>
            <w:rFonts w:asciiTheme="minorHAnsi" w:hAnsiTheme="minorHAnsi"/>
          </w:rPr>
          <w:delText xml:space="preserve">ssp. </w:delText>
        </w:r>
        <w:r w:rsidR="00E04F70" w:rsidDel="001C09C8">
          <w:rPr>
            <w:rFonts w:asciiTheme="minorHAnsi" w:hAnsiTheme="minorHAnsi"/>
            <w:i/>
          </w:rPr>
          <w:delText>vasey</w:delText>
        </w:r>
        <w:r w:rsidR="00D1150A" w:rsidDel="001C09C8">
          <w:rPr>
            <w:rFonts w:asciiTheme="minorHAnsi" w:hAnsiTheme="minorHAnsi"/>
            <w:i/>
          </w:rPr>
          <w:delText>ana</w:delText>
        </w:r>
        <w:r w:rsidR="00E04F70" w:rsidDel="001C09C8">
          <w:rPr>
            <w:rFonts w:asciiTheme="minorHAnsi" w:hAnsiTheme="minorHAnsi"/>
          </w:rPr>
          <w:delText xml:space="preserve">) community. </w:delText>
        </w:r>
        <w:r w:rsidR="00A92376" w:rsidRPr="00B86D07" w:rsidDel="001C09C8">
          <w:rPr>
            <w:rFonts w:asciiTheme="minorHAnsi" w:hAnsiTheme="minorHAnsi"/>
          </w:rPr>
          <w:delText>The population at Beehive Lakes consisted of several dozen individuals on an alpine scree slope</w:delText>
        </w:r>
        <w:r w:rsidR="00807A10" w:rsidDel="001C09C8">
          <w:rPr>
            <w:rFonts w:asciiTheme="minorHAnsi" w:hAnsiTheme="minorHAnsi"/>
          </w:rPr>
          <w:delText>,</w:delText>
        </w:r>
        <w:r w:rsidR="00A92376" w:rsidRPr="00B86D07" w:rsidDel="001C09C8">
          <w:rPr>
            <w:rFonts w:asciiTheme="minorHAnsi" w:hAnsiTheme="minorHAnsi"/>
          </w:rPr>
          <w:delText xml:space="preserve"> and was evidently locally isolated. </w:delText>
        </w:r>
      </w:del>
      <w:r w:rsidR="006E2CF3" w:rsidRPr="00B86D07">
        <w:rPr>
          <w:rFonts w:asciiTheme="minorHAnsi" w:hAnsiTheme="minorHAnsi"/>
        </w:rPr>
        <w:t>The hybrid population</w:t>
      </w:r>
      <w:r w:rsidR="007711D0" w:rsidRPr="00B86D07">
        <w:rPr>
          <w:rFonts w:asciiTheme="minorHAnsi" w:hAnsiTheme="minorHAnsi"/>
        </w:rPr>
        <w:t xml:space="preserve"> was found</w:t>
      </w:r>
      <w:r w:rsidR="006E2CF3" w:rsidRPr="00B86D07">
        <w:rPr>
          <w:rFonts w:asciiTheme="minorHAnsi" w:hAnsiTheme="minorHAnsi"/>
        </w:rPr>
        <w:t xml:space="preserve"> </w:t>
      </w:r>
      <w:ins w:id="88" w:author="Jeff Groh" w:date="2018-10-01T19:53:00Z">
        <w:r w:rsidR="001C09C8">
          <w:rPr>
            <w:rFonts w:asciiTheme="minorHAnsi" w:hAnsiTheme="minorHAnsi"/>
          </w:rPr>
          <w:t>between 2100 and 1900 meters</w:t>
        </w:r>
      </w:ins>
      <w:ins w:id="89" w:author="Jeff Groh" w:date="2018-10-01T19:54:00Z">
        <w:r w:rsidR="001C09C8">
          <w:rPr>
            <w:rFonts w:asciiTheme="minorHAnsi" w:hAnsiTheme="minorHAnsi"/>
          </w:rPr>
          <w:t xml:space="preserve"> in elevation</w:t>
        </w:r>
      </w:ins>
      <w:ins w:id="90" w:author="Jeff Groh" w:date="2018-10-01T19:53:00Z">
        <w:r w:rsidR="001C09C8">
          <w:rPr>
            <w:rFonts w:asciiTheme="minorHAnsi" w:hAnsiTheme="minorHAnsi"/>
          </w:rPr>
          <w:t xml:space="preserve"> </w:t>
        </w:r>
      </w:ins>
      <w:ins w:id="91" w:author="Jeff Groh" w:date="2018-10-01T19:54:00Z">
        <w:r w:rsidR="001C09C8">
          <w:rPr>
            <w:rFonts w:asciiTheme="minorHAnsi" w:hAnsiTheme="minorHAnsi"/>
          </w:rPr>
          <w:t>on an east-facing</w:t>
        </w:r>
      </w:ins>
      <w:ins w:id="92" w:author="Jeff Groh" w:date="2018-10-01T19:53:00Z">
        <w:r w:rsidR="001C09C8">
          <w:rPr>
            <w:rFonts w:asciiTheme="minorHAnsi" w:hAnsiTheme="minorHAnsi"/>
          </w:rPr>
          <w:t xml:space="preserve"> drainage</w:t>
        </w:r>
      </w:ins>
      <w:r w:rsidR="002A777A" w:rsidRPr="00B86D07">
        <w:rPr>
          <w:rFonts w:asciiTheme="minorHAnsi" w:hAnsiTheme="minorHAnsi"/>
        </w:rPr>
        <w:t xml:space="preserve"> </w:t>
      </w:r>
      <w:r w:rsidR="007D64EF" w:rsidRPr="00B86D07">
        <w:rPr>
          <w:rFonts w:asciiTheme="minorHAnsi" w:hAnsiTheme="minorHAnsi"/>
        </w:rPr>
        <w:t xml:space="preserve">beneath </w:t>
      </w:r>
      <w:r w:rsidR="006E2CF3" w:rsidRPr="00B86D07">
        <w:rPr>
          <w:rFonts w:asciiTheme="minorHAnsi" w:hAnsiTheme="minorHAnsi"/>
        </w:rPr>
        <w:t xml:space="preserve">Porcupine Ridge </w:t>
      </w:r>
      <w:r w:rsidR="00137435" w:rsidRPr="00B86D07">
        <w:rPr>
          <w:rFonts w:asciiTheme="minorHAnsi" w:hAnsiTheme="minorHAnsi"/>
        </w:rPr>
        <w:t>in the Marble Range</w:t>
      </w:r>
      <w:r w:rsidR="00373138">
        <w:rPr>
          <w:rFonts w:asciiTheme="minorHAnsi" w:hAnsiTheme="minorHAnsi"/>
        </w:rPr>
        <w:t xml:space="preserve"> (</w:t>
      </w:r>
      <w:r w:rsidR="002D5477">
        <w:rPr>
          <w:rFonts w:asciiTheme="minorHAnsi" w:hAnsiTheme="minorHAnsi"/>
        </w:rPr>
        <w:t>51.11</w:t>
      </w:r>
      <w:r w:rsidR="002D5477" w:rsidRPr="00B86D07">
        <w:rPr>
          <w:rFonts w:asciiTheme="minorHAnsi" w:hAnsiTheme="minorHAnsi"/>
        </w:rPr>
        <w:t>°</w:t>
      </w:r>
      <w:r w:rsidR="002D5477">
        <w:rPr>
          <w:rFonts w:asciiTheme="minorHAnsi" w:hAnsiTheme="minorHAnsi"/>
        </w:rPr>
        <w:t xml:space="preserve"> N, 121.83</w:t>
      </w:r>
      <w:r w:rsidR="002D5477" w:rsidRPr="00B86D07">
        <w:rPr>
          <w:rFonts w:asciiTheme="minorHAnsi" w:hAnsiTheme="minorHAnsi"/>
        </w:rPr>
        <w:t>°</w:t>
      </w:r>
      <w:r w:rsidR="002D5477">
        <w:rPr>
          <w:rFonts w:asciiTheme="minorHAnsi" w:hAnsiTheme="minorHAnsi"/>
        </w:rPr>
        <w:t xml:space="preserve"> W</w:t>
      </w:r>
      <w:r w:rsidR="00373138">
        <w:rPr>
          <w:rFonts w:asciiTheme="minorHAnsi" w:hAnsiTheme="minorHAnsi"/>
        </w:rPr>
        <w:t>)</w:t>
      </w:r>
      <w:r w:rsidR="001C09C8">
        <w:rPr>
          <w:rFonts w:asciiTheme="minorHAnsi" w:hAnsiTheme="minorHAnsi"/>
        </w:rPr>
        <w:t xml:space="preserve">. </w:t>
      </w:r>
      <w:r w:rsidR="00524657" w:rsidRPr="00B86D07">
        <w:rPr>
          <w:rFonts w:asciiTheme="minorHAnsi" w:hAnsiTheme="minorHAnsi"/>
        </w:rPr>
        <w:t xml:space="preserve">The </w:t>
      </w:r>
      <w:r w:rsidR="000F76E0" w:rsidRPr="00B86D07">
        <w:rPr>
          <w:rFonts w:asciiTheme="minorHAnsi" w:hAnsiTheme="minorHAnsi"/>
          <w:i/>
        </w:rPr>
        <w:t>Aquilegia</w:t>
      </w:r>
      <w:r w:rsidR="00524657" w:rsidRPr="00B86D07">
        <w:rPr>
          <w:rFonts w:asciiTheme="minorHAnsi" w:hAnsiTheme="minorHAnsi"/>
        </w:rPr>
        <w:t xml:space="preserve"> </w:t>
      </w:r>
      <w:r w:rsidR="00807A10">
        <w:rPr>
          <w:rFonts w:asciiTheme="minorHAnsi" w:hAnsiTheme="minorHAnsi"/>
        </w:rPr>
        <w:t xml:space="preserve">at this site </w:t>
      </w:r>
      <w:r w:rsidR="002414F0">
        <w:rPr>
          <w:rFonts w:asciiTheme="minorHAnsi" w:hAnsiTheme="minorHAnsi"/>
        </w:rPr>
        <w:t xml:space="preserve">(see Fig. 2) </w:t>
      </w:r>
      <w:r w:rsidR="00807A10">
        <w:rPr>
          <w:rFonts w:asciiTheme="minorHAnsi" w:hAnsiTheme="minorHAnsi"/>
        </w:rPr>
        <w:t>occurred</w:t>
      </w:r>
      <w:r w:rsidR="000F76E0" w:rsidRPr="00B86D07">
        <w:rPr>
          <w:rFonts w:asciiTheme="minorHAnsi" w:hAnsiTheme="minorHAnsi"/>
        </w:rPr>
        <w:t xml:space="preserve"> </w:t>
      </w:r>
      <w:r w:rsidR="00BC6ECD" w:rsidRPr="00B86D07">
        <w:rPr>
          <w:rFonts w:asciiTheme="minorHAnsi" w:hAnsiTheme="minorHAnsi"/>
        </w:rPr>
        <w:t>amongst patches of</w:t>
      </w:r>
      <w:r w:rsidR="000F76E0" w:rsidRPr="00B86D07">
        <w:rPr>
          <w:rFonts w:asciiTheme="minorHAnsi" w:hAnsiTheme="minorHAnsi"/>
        </w:rPr>
        <w:t xml:space="preserve"> open </w:t>
      </w:r>
      <w:r w:rsidR="002C02A5" w:rsidRPr="00B86D07">
        <w:rPr>
          <w:rFonts w:asciiTheme="minorHAnsi" w:hAnsiTheme="minorHAnsi"/>
        </w:rPr>
        <w:t xml:space="preserve">dwarf tree-line forest </w:t>
      </w:r>
      <w:r w:rsidR="005D7793" w:rsidRPr="00B86D07">
        <w:rPr>
          <w:rFonts w:asciiTheme="minorHAnsi" w:hAnsiTheme="minorHAnsi"/>
        </w:rPr>
        <w:t>interspersed with species-rich herbaceous vegetation,</w:t>
      </w:r>
      <w:r w:rsidR="005D7793" w:rsidRPr="00B86D07">
        <w:rPr>
          <w:rFonts w:asciiTheme="minorHAnsi" w:hAnsiTheme="minorHAnsi"/>
          <w:i/>
        </w:rPr>
        <w:t xml:space="preserve"> </w:t>
      </w:r>
      <w:r w:rsidR="00807A10">
        <w:rPr>
          <w:rFonts w:asciiTheme="minorHAnsi" w:hAnsiTheme="minorHAnsi"/>
        </w:rPr>
        <w:t>and we</w:t>
      </w:r>
      <w:r w:rsidR="007711D0" w:rsidRPr="00B86D07">
        <w:rPr>
          <w:rFonts w:asciiTheme="minorHAnsi" w:hAnsiTheme="minorHAnsi"/>
        </w:rPr>
        <w:t>re</w:t>
      </w:r>
      <w:r w:rsidR="000F76E0" w:rsidRPr="00B86D07">
        <w:rPr>
          <w:rFonts w:asciiTheme="minorHAnsi" w:hAnsiTheme="minorHAnsi"/>
        </w:rPr>
        <w:t xml:space="preserve"> thus </w:t>
      </w:r>
      <w:r w:rsidR="00807A10">
        <w:rPr>
          <w:rFonts w:asciiTheme="minorHAnsi" w:hAnsiTheme="minorHAnsi"/>
        </w:rPr>
        <w:t xml:space="preserve">likely </w:t>
      </w:r>
      <w:r w:rsidR="000F76E0" w:rsidRPr="00B86D07">
        <w:rPr>
          <w:rFonts w:asciiTheme="minorHAnsi" w:hAnsiTheme="minorHAnsi"/>
        </w:rPr>
        <w:t xml:space="preserve">sheltered from the high winds </w:t>
      </w:r>
      <w:r w:rsidR="002A777A" w:rsidRPr="00B86D07">
        <w:rPr>
          <w:rFonts w:asciiTheme="minorHAnsi" w:hAnsiTheme="minorHAnsi"/>
        </w:rPr>
        <w:t xml:space="preserve">experienced </w:t>
      </w:r>
      <w:r w:rsidR="000F76E0" w:rsidRPr="00B86D07">
        <w:rPr>
          <w:rFonts w:asciiTheme="minorHAnsi" w:hAnsiTheme="minorHAnsi"/>
        </w:rPr>
        <w:t xml:space="preserve">along the alpine ridge. </w:t>
      </w:r>
      <w:r w:rsidR="003A4321">
        <w:rPr>
          <w:rFonts w:asciiTheme="minorHAnsi" w:hAnsiTheme="minorHAnsi"/>
        </w:rPr>
        <w:t>We</w:t>
      </w:r>
      <w:r w:rsidR="001C09C8">
        <w:rPr>
          <w:rFonts w:asciiTheme="minorHAnsi" w:hAnsiTheme="minorHAnsi"/>
        </w:rPr>
        <w:t xml:space="preserve"> sampled</w:t>
      </w:r>
      <w:r w:rsidR="003B53C7">
        <w:rPr>
          <w:rFonts w:asciiTheme="minorHAnsi" w:hAnsiTheme="minorHAnsi"/>
        </w:rPr>
        <w:t xml:space="preserve"> tissue from</w:t>
      </w:r>
      <w:r w:rsidR="003A4321">
        <w:rPr>
          <w:rFonts w:asciiTheme="minorHAnsi" w:hAnsiTheme="minorHAnsi"/>
        </w:rPr>
        <w:t xml:space="preserve"> two additional </w:t>
      </w:r>
      <w:r w:rsidR="003A4321">
        <w:rPr>
          <w:rFonts w:asciiTheme="minorHAnsi" w:hAnsiTheme="minorHAnsi"/>
          <w:i/>
        </w:rPr>
        <w:t xml:space="preserve">A. formosa </w:t>
      </w:r>
      <w:r w:rsidR="003A4321">
        <w:rPr>
          <w:rFonts w:asciiTheme="minorHAnsi" w:hAnsiTheme="minorHAnsi"/>
        </w:rPr>
        <w:t xml:space="preserve">sites in the vicinity of the hybrid population: </w:t>
      </w:r>
      <w:r w:rsidR="0097312C">
        <w:rPr>
          <w:rFonts w:asciiTheme="minorHAnsi" w:hAnsiTheme="minorHAnsi"/>
        </w:rPr>
        <w:t xml:space="preserve">one in </w:t>
      </w:r>
      <w:r w:rsidR="00410534">
        <w:rPr>
          <w:rFonts w:asciiTheme="minorHAnsi" w:hAnsiTheme="minorHAnsi"/>
        </w:rPr>
        <w:t>an</w:t>
      </w:r>
      <w:r w:rsidR="0097312C">
        <w:rPr>
          <w:rFonts w:asciiTheme="minorHAnsi" w:hAnsiTheme="minorHAnsi"/>
        </w:rPr>
        <w:t xml:space="preserve"> adjacent valley (51.10</w:t>
      </w:r>
      <w:r w:rsidR="0097312C" w:rsidRPr="00B86D07">
        <w:rPr>
          <w:rFonts w:asciiTheme="minorHAnsi" w:hAnsiTheme="minorHAnsi"/>
        </w:rPr>
        <w:t>°</w:t>
      </w:r>
      <w:r w:rsidR="0097312C">
        <w:rPr>
          <w:rFonts w:asciiTheme="minorHAnsi" w:hAnsiTheme="minorHAnsi"/>
        </w:rPr>
        <w:t xml:space="preserve"> N, 122.73</w:t>
      </w:r>
      <w:r w:rsidR="0097312C" w:rsidRPr="00B86D07">
        <w:rPr>
          <w:rFonts w:asciiTheme="minorHAnsi" w:hAnsiTheme="minorHAnsi"/>
        </w:rPr>
        <w:t>°</w:t>
      </w:r>
      <w:r w:rsidR="0097312C">
        <w:rPr>
          <w:rFonts w:asciiTheme="minorHAnsi" w:hAnsiTheme="minorHAnsi"/>
        </w:rPr>
        <w:t xml:space="preserve"> W</w:t>
      </w:r>
      <w:r w:rsidR="003A4321">
        <w:rPr>
          <w:rFonts w:asciiTheme="minorHAnsi" w:hAnsiTheme="minorHAnsi"/>
        </w:rPr>
        <w:t>), and one along the Pavilion-Clinton Highway, a</w:t>
      </w:r>
      <w:r w:rsidR="0097312C">
        <w:rPr>
          <w:rFonts w:asciiTheme="minorHAnsi" w:hAnsiTheme="minorHAnsi"/>
        </w:rPr>
        <w:t>pproximately 2</w:t>
      </w:r>
      <w:r w:rsidR="003A4321">
        <w:rPr>
          <w:rFonts w:asciiTheme="minorHAnsi" w:hAnsiTheme="minorHAnsi"/>
        </w:rPr>
        <w:t>0 km from the hybrid population</w:t>
      </w:r>
      <w:r w:rsidR="00A07065">
        <w:rPr>
          <w:rFonts w:asciiTheme="minorHAnsi" w:hAnsiTheme="minorHAnsi"/>
        </w:rPr>
        <w:t xml:space="preserve"> (50.97</w:t>
      </w:r>
      <w:r w:rsidR="00A07065" w:rsidRPr="00B86D07">
        <w:rPr>
          <w:rFonts w:asciiTheme="minorHAnsi" w:hAnsiTheme="minorHAnsi"/>
        </w:rPr>
        <w:t>°</w:t>
      </w:r>
      <w:r w:rsidR="00A07065">
        <w:rPr>
          <w:rFonts w:asciiTheme="minorHAnsi" w:hAnsiTheme="minorHAnsi"/>
        </w:rPr>
        <w:t xml:space="preserve"> N, 121.78</w:t>
      </w:r>
      <w:r w:rsidR="00A07065" w:rsidRPr="00B86D07">
        <w:rPr>
          <w:rFonts w:asciiTheme="minorHAnsi" w:hAnsiTheme="minorHAnsi"/>
        </w:rPr>
        <w:t>°</w:t>
      </w:r>
      <w:r w:rsidR="00A07065">
        <w:rPr>
          <w:rFonts w:asciiTheme="minorHAnsi" w:hAnsiTheme="minorHAnsi"/>
        </w:rPr>
        <w:t xml:space="preserve"> W)</w:t>
      </w:r>
      <w:r w:rsidR="003A4321">
        <w:rPr>
          <w:rFonts w:asciiTheme="minorHAnsi" w:hAnsiTheme="minorHAnsi"/>
        </w:rPr>
        <w:t xml:space="preserve">. </w:t>
      </w:r>
      <w:r w:rsidR="00474594" w:rsidRPr="00B86D07">
        <w:rPr>
          <w:rFonts w:asciiTheme="minorHAnsi" w:hAnsiTheme="minorHAnsi"/>
        </w:rPr>
        <w:t>Populations were visited during peak bloom season in the summer</w:t>
      </w:r>
      <w:r w:rsidR="003B53C7">
        <w:rPr>
          <w:rFonts w:asciiTheme="minorHAnsi" w:hAnsiTheme="minorHAnsi"/>
        </w:rPr>
        <w:t>s</w:t>
      </w:r>
      <w:r w:rsidR="00474594" w:rsidRPr="00B86D07">
        <w:rPr>
          <w:rFonts w:asciiTheme="minorHAnsi" w:hAnsiTheme="minorHAnsi"/>
        </w:rPr>
        <w:t xml:space="preserve"> of 2017</w:t>
      </w:r>
      <w:ins w:id="93" w:author="Jeff Groh" w:date="2018-10-03T17:16:00Z">
        <w:r w:rsidR="003B53C7">
          <w:rPr>
            <w:rFonts w:asciiTheme="minorHAnsi" w:hAnsiTheme="minorHAnsi"/>
          </w:rPr>
          <w:t xml:space="preserve"> and 2018</w:t>
        </w:r>
      </w:ins>
      <w:r w:rsidR="00474594" w:rsidRPr="00B86D07">
        <w:rPr>
          <w:rFonts w:asciiTheme="minorHAnsi" w:hAnsiTheme="minorHAnsi"/>
        </w:rPr>
        <w:t>, with the exception of the population at Beehive Lakes</w:t>
      </w:r>
      <w:r w:rsidR="00F073C4">
        <w:rPr>
          <w:rFonts w:asciiTheme="minorHAnsi" w:hAnsiTheme="minorHAnsi"/>
        </w:rPr>
        <w:t>,</w:t>
      </w:r>
      <w:r w:rsidR="00474594" w:rsidRPr="00B86D07">
        <w:rPr>
          <w:rFonts w:asciiTheme="minorHAnsi" w:hAnsiTheme="minorHAnsi"/>
        </w:rPr>
        <w:t xml:space="preserve"> in which only several plants remained in bloom</w:t>
      </w:r>
      <w:del w:id="94" w:author="Jeff Groh" w:date="2018-10-01T19:51:00Z">
        <w:r w:rsidR="00474594" w:rsidRPr="00B86D07" w:rsidDel="001C09C8">
          <w:rPr>
            <w:rFonts w:asciiTheme="minorHAnsi" w:hAnsiTheme="minorHAnsi"/>
          </w:rPr>
          <w:delText xml:space="preserve">, the majority having </w:delText>
        </w:r>
        <w:r w:rsidR="003A4321" w:rsidDel="001C09C8">
          <w:rPr>
            <w:rFonts w:asciiTheme="minorHAnsi" w:hAnsiTheme="minorHAnsi"/>
          </w:rPr>
          <w:delText>set</w:delText>
        </w:r>
        <w:r w:rsidR="00474594" w:rsidRPr="00B86D07" w:rsidDel="001C09C8">
          <w:rPr>
            <w:rFonts w:asciiTheme="minorHAnsi" w:hAnsiTheme="minorHAnsi"/>
          </w:rPr>
          <w:delText xml:space="preserve"> seed</w:delText>
        </w:r>
      </w:del>
      <w:ins w:id="95" w:author="Jeff Groh" w:date="2018-10-01T19:51:00Z">
        <w:r w:rsidR="001C09C8">
          <w:rPr>
            <w:rFonts w:asciiTheme="minorHAnsi" w:hAnsiTheme="minorHAnsi"/>
          </w:rPr>
          <w:t xml:space="preserve">, precluding collection of floral </w:t>
        </w:r>
        <w:r w:rsidR="0052307E">
          <w:rPr>
            <w:rFonts w:asciiTheme="minorHAnsi" w:hAnsiTheme="minorHAnsi"/>
          </w:rPr>
          <w:t>phenotyp</w:t>
        </w:r>
      </w:ins>
      <w:ins w:id="96" w:author="Jeff Groh" w:date="2018-10-02T10:48:00Z">
        <w:r w:rsidR="0052307E">
          <w:rPr>
            <w:rFonts w:asciiTheme="minorHAnsi" w:hAnsiTheme="minorHAnsi"/>
          </w:rPr>
          <w:t>e</w:t>
        </w:r>
      </w:ins>
      <w:ins w:id="97" w:author="Jeff Groh" w:date="2018-10-03T17:17:00Z">
        <w:r w:rsidR="003B53C7">
          <w:rPr>
            <w:rFonts w:asciiTheme="minorHAnsi" w:hAnsiTheme="minorHAnsi"/>
          </w:rPr>
          <w:t xml:space="preserve"> data</w:t>
        </w:r>
      </w:ins>
      <w:r w:rsidR="00474594" w:rsidRPr="00B86D07">
        <w:rPr>
          <w:rFonts w:asciiTheme="minorHAnsi" w:hAnsiTheme="minorHAnsi"/>
        </w:rPr>
        <w:t xml:space="preserve">. </w:t>
      </w:r>
    </w:p>
    <w:p w14:paraId="2B194AE1" w14:textId="584A9925" w:rsidR="0032209B" w:rsidRPr="00590413" w:rsidDel="00590413" w:rsidRDefault="00CE488E">
      <w:pPr>
        <w:spacing w:line="360" w:lineRule="auto"/>
        <w:ind w:firstLine="720"/>
        <w:rPr>
          <w:del w:id="98" w:author="Jeff Groh" w:date="2018-10-01T20:11:00Z"/>
          <w:rFonts w:asciiTheme="minorHAnsi" w:hAnsiTheme="minorHAnsi"/>
        </w:rPr>
      </w:pPr>
      <w:r w:rsidRPr="00B86D07">
        <w:rPr>
          <w:rFonts w:asciiTheme="minorHAnsi" w:hAnsiTheme="minorHAnsi"/>
          <w:i/>
        </w:rPr>
        <w:lastRenderedPageBreak/>
        <w:t xml:space="preserve">Sampling </w:t>
      </w:r>
      <w:ins w:id="99" w:author="Jeff Groh [2]" w:date="2018-11-03T13:25:00Z">
        <w:r w:rsidR="00F75707">
          <w:rPr>
            <w:rFonts w:asciiTheme="minorHAnsi" w:hAnsiTheme="minorHAnsi"/>
            <w:i/>
          </w:rPr>
          <w:t>protocol</w:t>
        </w:r>
      </w:ins>
      <w:r w:rsidRPr="00B86D07">
        <w:rPr>
          <w:rFonts w:asciiTheme="minorHAnsi" w:hAnsiTheme="minorHAnsi"/>
          <w:i/>
        </w:rPr>
        <w:t>–</w:t>
      </w:r>
      <w:r w:rsidR="000F3E01" w:rsidRPr="00B86D07">
        <w:rPr>
          <w:rFonts w:asciiTheme="minorHAnsi" w:hAnsiTheme="minorHAnsi"/>
        </w:rPr>
        <w:t>P</w:t>
      </w:r>
      <w:r w:rsidR="007D64EF" w:rsidRPr="00B86D07">
        <w:rPr>
          <w:rFonts w:asciiTheme="minorHAnsi" w:hAnsiTheme="minorHAnsi"/>
        </w:rPr>
        <w:t>lants</w:t>
      </w:r>
      <w:r w:rsidR="004D512D" w:rsidRPr="00B86D07">
        <w:rPr>
          <w:rFonts w:asciiTheme="minorHAnsi" w:hAnsiTheme="minorHAnsi"/>
        </w:rPr>
        <w:t xml:space="preserve"> with at least one post-anthetic flower </w:t>
      </w:r>
      <w:r w:rsidR="001605EF" w:rsidRPr="00B86D07">
        <w:rPr>
          <w:rFonts w:asciiTheme="minorHAnsi" w:hAnsiTheme="minorHAnsi"/>
        </w:rPr>
        <w:t xml:space="preserve">were sampled in a </w:t>
      </w:r>
      <w:r w:rsidR="007D64EF" w:rsidRPr="00B86D07">
        <w:rPr>
          <w:rFonts w:asciiTheme="minorHAnsi" w:hAnsiTheme="minorHAnsi"/>
        </w:rPr>
        <w:t>haphazard fashion</w:t>
      </w:r>
      <w:r w:rsidR="007152B4">
        <w:rPr>
          <w:rFonts w:asciiTheme="minorHAnsi" w:hAnsiTheme="minorHAnsi"/>
        </w:rPr>
        <w:t xml:space="preserve"> at least one meter apart</w:t>
      </w:r>
      <w:r w:rsidR="00CD5749" w:rsidRPr="00B86D07">
        <w:rPr>
          <w:rFonts w:asciiTheme="minorHAnsi" w:hAnsiTheme="minorHAnsi"/>
        </w:rPr>
        <w:t xml:space="preserve"> </w:t>
      </w:r>
      <w:r w:rsidR="004033D4" w:rsidRPr="00B86D07">
        <w:rPr>
          <w:rFonts w:asciiTheme="minorHAnsi" w:hAnsiTheme="minorHAnsi"/>
        </w:rPr>
        <w:t>within</w:t>
      </w:r>
      <w:r w:rsidR="00251B0D" w:rsidRPr="00B86D07">
        <w:rPr>
          <w:rFonts w:asciiTheme="minorHAnsi" w:hAnsiTheme="minorHAnsi"/>
        </w:rPr>
        <w:t xml:space="preserve"> </w:t>
      </w:r>
      <w:r w:rsidR="00DC4E4E" w:rsidRPr="00B86D07">
        <w:rPr>
          <w:rFonts w:asciiTheme="minorHAnsi" w:hAnsiTheme="minorHAnsi"/>
        </w:rPr>
        <w:t>the allopatric</w:t>
      </w:r>
      <w:r w:rsidR="00BE42CF" w:rsidRPr="00B86D07">
        <w:rPr>
          <w:rFonts w:asciiTheme="minorHAnsi" w:hAnsiTheme="minorHAnsi"/>
        </w:rPr>
        <w:t xml:space="preserve"> populations</w:t>
      </w:r>
      <w:r w:rsidR="007D64EF" w:rsidRPr="00B86D07">
        <w:rPr>
          <w:rFonts w:asciiTheme="minorHAnsi" w:hAnsiTheme="minorHAnsi"/>
        </w:rPr>
        <w:t xml:space="preserve">. </w:t>
      </w:r>
      <w:del w:id="100" w:author="Jeff Groh" w:date="2018-10-01T20:15:00Z">
        <w:r w:rsidR="00521D36" w:rsidRPr="00B86D07" w:rsidDel="00590413">
          <w:rPr>
            <w:rFonts w:asciiTheme="minorHAnsi" w:hAnsiTheme="minorHAnsi"/>
          </w:rPr>
          <w:delText xml:space="preserve">Near Clearwater, sampling was stratified across sub-localities, two on either side of the Clearwater River. </w:delText>
        </w:r>
      </w:del>
      <w:del w:id="101" w:author="Jeff Groh" w:date="2018-10-03T17:20:00Z">
        <w:r w:rsidR="00DC4E4E" w:rsidRPr="00B86D07" w:rsidDel="00C712DA">
          <w:rPr>
            <w:rFonts w:asciiTheme="minorHAnsi" w:hAnsiTheme="minorHAnsi"/>
          </w:rPr>
          <w:delText>Plants in the hybrid popula</w:delText>
        </w:r>
        <w:r w:rsidR="004033D4" w:rsidRPr="00B86D07" w:rsidDel="00C712DA">
          <w:rPr>
            <w:rFonts w:asciiTheme="minorHAnsi" w:hAnsiTheme="minorHAnsi"/>
          </w:rPr>
          <w:delText xml:space="preserve">tion were sampled </w:delText>
        </w:r>
        <w:r w:rsidR="00521D36" w:rsidRPr="00B86D07" w:rsidDel="00C712DA">
          <w:rPr>
            <w:rFonts w:asciiTheme="minorHAnsi" w:hAnsiTheme="minorHAnsi"/>
          </w:rPr>
          <w:delText>down</w:delText>
        </w:r>
        <w:r w:rsidR="00DC4E4E" w:rsidRPr="00B86D07" w:rsidDel="00C712DA">
          <w:rPr>
            <w:rFonts w:asciiTheme="minorHAnsi" w:hAnsiTheme="minorHAnsi"/>
          </w:rPr>
          <w:delText xml:space="preserve">slope from the uppermost edge of the population. </w:delText>
        </w:r>
      </w:del>
      <w:r w:rsidR="00524657" w:rsidRPr="00B86D07">
        <w:rPr>
          <w:rFonts w:asciiTheme="minorHAnsi" w:hAnsiTheme="minorHAnsi"/>
        </w:rPr>
        <w:t>In</w:t>
      </w:r>
      <w:r w:rsidR="007D64EF" w:rsidRPr="00B86D07">
        <w:rPr>
          <w:rFonts w:asciiTheme="minorHAnsi" w:hAnsiTheme="minorHAnsi"/>
        </w:rPr>
        <w:t xml:space="preserve"> the hybrid </w:t>
      </w:r>
      <w:r w:rsidR="00DE176F" w:rsidRPr="00B86D07">
        <w:rPr>
          <w:rFonts w:asciiTheme="minorHAnsi" w:hAnsiTheme="minorHAnsi"/>
        </w:rPr>
        <w:t xml:space="preserve">population </w:t>
      </w:r>
      <w:r w:rsidR="00F10273">
        <w:rPr>
          <w:rFonts w:asciiTheme="minorHAnsi" w:hAnsiTheme="minorHAnsi"/>
        </w:rPr>
        <w:t>we</w:t>
      </w:r>
      <w:r w:rsidR="006F7A23" w:rsidRPr="00B86D07">
        <w:rPr>
          <w:rFonts w:asciiTheme="minorHAnsi" w:hAnsiTheme="minorHAnsi"/>
        </w:rPr>
        <w:t xml:space="preserve"> sampled</w:t>
      </w:r>
      <w:r w:rsidR="0032209B" w:rsidRPr="00B86D07">
        <w:rPr>
          <w:rFonts w:asciiTheme="minorHAnsi" w:hAnsiTheme="minorHAnsi"/>
        </w:rPr>
        <w:t xml:space="preserve"> additional </w:t>
      </w:r>
      <w:r w:rsidR="007D64EF" w:rsidRPr="00B86D07">
        <w:rPr>
          <w:rFonts w:asciiTheme="minorHAnsi" w:hAnsiTheme="minorHAnsi"/>
        </w:rPr>
        <w:t xml:space="preserve">plants at the extremes of </w:t>
      </w:r>
      <w:r w:rsidR="00D1150A">
        <w:rPr>
          <w:rFonts w:asciiTheme="minorHAnsi" w:hAnsiTheme="minorHAnsi"/>
        </w:rPr>
        <w:t xml:space="preserve">the present </w:t>
      </w:r>
      <w:r w:rsidR="007D64EF" w:rsidRPr="00B86D07">
        <w:rPr>
          <w:rFonts w:asciiTheme="minorHAnsi" w:hAnsiTheme="minorHAnsi"/>
        </w:rPr>
        <w:t xml:space="preserve">color variation </w:t>
      </w:r>
      <w:r w:rsidR="00D1150A">
        <w:rPr>
          <w:rFonts w:asciiTheme="minorHAnsi" w:hAnsiTheme="minorHAnsi"/>
        </w:rPr>
        <w:t xml:space="preserve">(ranging from nearly all yellow with pink tinge to completely red) </w:t>
      </w:r>
      <w:r w:rsidR="00C20060">
        <w:rPr>
          <w:rFonts w:asciiTheme="minorHAnsi" w:hAnsiTheme="minorHAnsi"/>
        </w:rPr>
        <w:t>to assess whether</w:t>
      </w:r>
      <w:r w:rsidR="00854CD6" w:rsidRPr="00B86D07">
        <w:rPr>
          <w:rFonts w:asciiTheme="minorHAnsi" w:hAnsiTheme="minorHAnsi"/>
        </w:rPr>
        <w:t xml:space="preserve"> </w:t>
      </w:r>
      <w:r w:rsidR="00BC6ECD" w:rsidRPr="00B86D07">
        <w:rPr>
          <w:rFonts w:asciiTheme="minorHAnsi" w:hAnsiTheme="minorHAnsi"/>
        </w:rPr>
        <w:t>parental</w:t>
      </w:r>
      <w:r w:rsidR="00223FC1">
        <w:rPr>
          <w:rFonts w:asciiTheme="minorHAnsi" w:hAnsiTheme="minorHAnsi"/>
        </w:rPr>
        <w:t>-type</w:t>
      </w:r>
      <w:r w:rsidR="00BC6ECD" w:rsidRPr="00B86D07">
        <w:rPr>
          <w:rFonts w:asciiTheme="minorHAnsi" w:hAnsiTheme="minorHAnsi"/>
        </w:rPr>
        <w:t xml:space="preserve"> </w:t>
      </w:r>
      <w:r w:rsidR="00DE176F" w:rsidRPr="00B86D07">
        <w:rPr>
          <w:rFonts w:asciiTheme="minorHAnsi" w:hAnsiTheme="minorHAnsi"/>
        </w:rPr>
        <w:t xml:space="preserve">coloration </w:t>
      </w:r>
      <w:r w:rsidR="00854CD6" w:rsidRPr="00B86D07">
        <w:rPr>
          <w:rFonts w:asciiTheme="minorHAnsi" w:hAnsiTheme="minorHAnsi"/>
        </w:rPr>
        <w:t>correlated with parental</w:t>
      </w:r>
      <w:r w:rsidR="00223FC1">
        <w:rPr>
          <w:rFonts w:asciiTheme="minorHAnsi" w:hAnsiTheme="minorHAnsi"/>
        </w:rPr>
        <w:t>-type</w:t>
      </w:r>
      <w:r w:rsidR="00854CD6" w:rsidRPr="00B86D07">
        <w:rPr>
          <w:rFonts w:asciiTheme="minorHAnsi" w:hAnsiTheme="minorHAnsi"/>
        </w:rPr>
        <w:t xml:space="preserve"> morphology.</w:t>
      </w:r>
      <w:r w:rsidR="00C712DA">
        <w:rPr>
          <w:rFonts w:asciiTheme="minorHAnsi" w:hAnsiTheme="minorHAnsi"/>
        </w:rPr>
        <w:t xml:space="preserve"> </w:t>
      </w:r>
      <w:r w:rsidR="00590413">
        <w:rPr>
          <w:rFonts w:asciiTheme="minorHAnsi" w:hAnsiTheme="minorHAnsi"/>
        </w:rPr>
        <w:t>For each plant,</w:t>
      </w:r>
      <w:r w:rsidR="007B349C">
        <w:rPr>
          <w:rFonts w:asciiTheme="minorHAnsi" w:hAnsiTheme="minorHAnsi"/>
        </w:rPr>
        <w:t xml:space="preserve"> w</w:t>
      </w:r>
      <w:del w:id="102" w:author="Jeff Groh" w:date="2018-10-01T20:11:00Z">
        <w:r w:rsidR="00A50085" w:rsidRPr="00B86D07" w:rsidDel="00590413">
          <w:rPr>
            <w:rFonts w:asciiTheme="minorHAnsi" w:hAnsiTheme="minorHAnsi"/>
          </w:rPr>
          <w:delText xml:space="preserve"> </w:delText>
        </w:r>
      </w:del>
    </w:p>
    <w:p w14:paraId="66E13BDD" w14:textId="2B69FC18" w:rsidR="00513629" w:rsidRPr="00B86D07" w:rsidRDefault="0032209B" w:rsidP="00590413">
      <w:pPr>
        <w:spacing w:line="360" w:lineRule="auto"/>
        <w:ind w:firstLine="720"/>
        <w:rPr>
          <w:rFonts w:asciiTheme="minorHAnsi" w:hAnsiTheme="minorHAnsi"/>
        </w:rPr>
      </w:pPr>
      <w:del w:id="103" w:author="Jeff Groh" w:date="2018-10-01T20:12:00Z">
        <w:r w:rsidRPr="00B86D07" w:rsidDel="00590413">
          <w:rPr>
            <w:rFonts w:asciiTheme="minorHAnsi" w:hAnsiTheme="minorHAnsi"/>
            <w:i/>
          </w:rPr>
          <w:delText>Field protocol</w:delText>
        </w:r>
        <w:r w:rsidR="00CE488E" w:rsidRPr="00B86D07" w:rsidDel="00590413">
          <w:rPr>
            <w:rFonts w:asciiTheme="minorHAnsi" w:hAnsiTheme="minorHAnsi"/>
            <w:i/>
          </w:rPr>
          <w:delText>–</w:delText>
        </w:r>
      </w:del>
      <w:r w:rsidR="00E00AE4">
        <w:rPr>
          <w:rFonts w:asciiTheme="minorHAnsi" w:hAnsiTheme="minorHAnsi"/>
        </w:rPr>
        <w:t>e</w:t>
      </w:r>
      <w:r w:rsidR="0080168E" w:rsidRPr="00B86D07">
        <w:rPr>
          <w:rFonts w:asciiTheme="minorHAnsi" w:hAnsiTheme="minorHAnsi"/>
        </w:rPr>
        <w:t xml:space="preserve"> photographed the outer face of the sepal whorl for a single flower of each plant using a Canon PowerShot sx50 HS digital camera</w:t>
      </w:r>
      <w:r w:rsidR="00F073C4">
        <w:rPr>
          <w:rFonts w:asciiTheme="minorHAnsi" w:hAnsiTheme="minorHAnsi"/>
        </w:rPr>
        <w:t xml:space="preserve"> (Canon Inc., Tokyo, Japan)</w:t>
      </w:r>
      <w:r w:rsidR="0080168E" w:rsidRPr="00B86D07">
        <w:rPr>
          <w:rFonts w:asciiTheme="minorHAnsi" w:hAnsiTheme="minorHAnsi"/>
        </w:rPr>
        <w:t>. A second photo was taken of the SpyderCheckr 24 color card</w:t>
      </w:r>
      <w:r w:rsidR="004D19F4" w:rsidRPr="00B86D07">
        <w:rPr>
          <w:rFonts w:asciiTheme="minorHAnsi" w:hAnsiTheme="minorHAnsi"/>
        </w:rPr>
        <w:t xml:space="preserve"> (Datacolor</w:t>
      </w:r>
      <w:r w:rsidR="00302A75" w:rsidRPr="00B86D07">
        <w:rPr>
          <w:rFonts w:asciiTheme="minorHAnsi" w:hAnsiTheme="minorHAnsi"/>
          <w:vertAlign w:val="superscript"/>
        </w:rPr>
        <w:t>TM</w:t>
      </w:r>
      <w:r w:rsidR="00BD008C">
        <w:rPr>
          <w:rFonts w:asciiTheme="minorHAnsi" w:hAnsiTheme="minorHAnsi"/>
        </w:rPr>
        <w:t>, Lawrenceville, New Jersey</w:t>
      </w:r>
      <w:r w:rsidR="004D19F4" w:rsidRPr="00B86D07">
        <w:rPr>
          <w:rFonts w:asciiTheme="minorHAnsi" w:hAnsiTheme="minorHAnsi"/>
        </w:rPr>
        <w:t xml:space="preserve">) </w:t>
      </w:r>
      <w:r w:rsidR="0080168E" w:rsidRPr="00B86D07">
        <w:rPr>
          <w:rFonts w:asciiTheme="minorHAnsi" w:hAnsiTheme="minorHAnsi"/>
        </w:rPr>
        <w:t xml:space="preserve">under the same </w:t>
      </w:r>
      <w:r w:rsidR="00DE176F" w:rsidRPr="00B86D07">
        <w:rPr>
          <w:rFonts w:asciiTheme="minorHAnsi" w:hAnsiTheme="minorHAnsi"/>
        </w:rPr>
        <w:t xml:space="preserve">light </w:t>
      </w:r>
      <w:r w:rsidR="0080168E" w:rsidRPr="00B86D07">
        <w:rPr>
          <w:rFonts w:asciiTheme="minorHAnsi" w:hAnsiTheme="minorHAnsi"/>
        </w:rPr>
        <w:t xml:space="preserve">conditions for later standardization. </w:t>
      </w:r>
      <w:r w:rsidR="00E00AE4">
        <w:rPr>
          <w:rFonts w:asciiTheme="minorHAnsi" w:hAnsiTheme="minorHAnsi"/>
        </w:rPr>
        <w:t>We</w:t>
      </w:r>
      <w:r w:rsidR="001605EF" w:rsidRPr="00B86D07">
        <w:rPr>
          <w:rFonts w:asciiTheme="minorHAnsi" w:hAnsiTheme="minorHAnsi"/>
        </w:rPr>
        <w:t xml:space="preserve"> extracted nectar from one or multiple flowers from each plant with glass capillary tubes inserted into the back of the floral nectaries and measured nectar </w:t>
      </w:r>
      <w:r w:rsidR="00223FC1">
        <w:rPr>
          <w:rFonts w:asciiTheme="minorHAnsi" w:hAnsiTheme="minorHAnsi"/>
        </w:rPr>
        <w:t>volume</w:t>
      </w:r>
      <w:r w:rsidR="00223FC1" w:rsidRPr="00B86D07">
        <w:rPr>
          <w:rFonts w:asciiTheme="minorHAnsi" w:hAnsiTheme="minorHAnsi"/>
        </w:rPr>
        <w:t xml:space="preserve"> </w:t>
      </w:r>
      <w:r w:rsidR="001605EF" w:rsidRPr="00B86D07">
        <w:rPr>
          <w:rFonts w:asciiTheme="minorHAnsi" w:hAnsiTheme="minorHAnsi"/>
        </w:rPr>
        <w:t>in the capillary tube before ex</w:t>
      </w:r>
      <w:r w:rsidR="00EF2125">
        <w:rPr>
          <w:rFonts w:asciiTheme="minorHAnsi" w:hAnsiTheme="minorHAnsi"/>
        </w:rPr>
        <w:t>tr</w:t>
      </w:r>
      <w:r w:rsidR="001605EF" w:rsidRPr="00B86D07">
        <w:rPr>
          <w:rFonts w:asciiTheme="minorHAnsi" w:hAnsiTheme="minorHAnsi"/>
        </w:rPr>
        <w:t xml:space="preserve">uding </w:t>
      </w:r>
      <w:r w:rsidR="00223FC1">
        <w:rPr>
          <w:rFonts w:asciiTheme="minorHAnsi" w:hAnsiTheme="minorHAnsi"/>
        </w:rPr>
        <w:t>it</w:t>
      </w:r>
      <w:r w:rsidR="001605EF" w:rsidRPr="00B86D07">
        <w:rPr>
          <w:rFonts w:asciiTheme="minorHAnsi" w:hAnsiTheme="minorHAnsi"/>
        </w:rPr>
        <w:t xml:space="preserve"> onto a </w:t>
      </w:r>
      <w:r w:rsidR="00583EF6">
        <w:rPr>
          <w:rFonts w:asciiTheme="minorHAnsi" w:hAnsiTheme="minorHAnsi"/>
        </w:rPr>
        <w:t>percent sugar</w:t>
      </w:r>
      <w:r w:rsidR="00583EF6" w:rsidRPr="00B86D07">
        <w:rPr>
          <w:rFonts w:asciiTheme="minorHAnsi" w:hAnsiTheme="minorHAnsi"/>
        </w:rPr>
        <w:t xml:space="preserve"> </w:t>
      </w:r>
      <w:r w:rsidR="001605EF" w:rsidRPr="00B86D07">
        <w:rPr>
          <w:rFonts w:asciiTheme="minorHAnsi" w:hAnsiTheme="minorHAnsi"/>
        </w:rPr>
        <w:t xml:space="preserve">refractometer </w:t>
      </w:r>
      <w:r w:rsidR="00583EF6">
        <w:rPr>
          <w:rFonts w:asciiTheme="minorHAnsi" w:hAnsiTheme="minorHAnsi"/>
        </w:rPr>
        <w:t xml:space="preserve">(Bellingham and Stanley Ltd., Tunbridge Wells, UK) </w:t>
      </w:r>
      <w:r w:rsidR="001605EF" w:rsidRPr="00B86D07">
        <w:rPr>
          <w:rFonts w:asciiTheme="minorHAnsi" w:hAnsiTheme="minorHAnsi"/>
        </w:rPr>
        <w:t>for measurement of</w:t>
      </w:r>
      <w:r w:rsidR="001F30DE">
        <w:rPr>
          <w:rFonts w:asciiTheme="minorHAnsi" w:hAnsiTheme="minorHAnsi"/>
        </w:rPr>
        <w:t xml:space="preserve"> </w:t>
      </w:r>
      <w:r w:rsidR="001605EF" w:rsidRPr="00B86D07">
        <w:rPr>
          <w:rFonts w:asciiTheme="minorHAnsi" w:hAnsiTheme="minorHAnsi"/>
        </w:rPr>
        <w:t>sugar concentration</w:t>
      </w:r>
      <w:r w:rsidR="00EC6D42">
        <w:rPr>
          <w:rFonts w:asciiTheme="minorHAnsi" w:hAnsiTheme="minorHAnsi"/>
        </w:rPr>
        <w:t xml:space="preserve"> (weight % of sucrose equivalents in water)</w:t>
      </w:r>
      <w:r w:rsidR="001605EF" w:rsidRPr="00B86D07">
        <w:rPr>
          <w:rFonts w:asciiTheme="minorHAnsi" w:hAnsiTheme="minorHAnsi"/>
        </w:rPr>
        <w:t xml:space="preserve">. </w:t>
      </w:r>
      <w:r w:rsidR="006F7A23" w:rsidRPr="00B86D07">
        <w:rPr>
          <w:rFonts w:asciiTheme="minorHAnsi" w:hAnsiTheme="minorHAnsi"/>
        </w:rPr>
        <w:t xml:space="preserve"> </w:t>
      </w:r>
      <w:r w:rsidR="00B02AFF" w:rsidRPr="00B86D07">
        <w:rPr>
          <w:rFonts w:asciiTheme="minorHAnsi" w:hAnsiTheme="minorHAnsi"/>
        </w:rPr>
        <w:t xml:space="preserve">Samples of leaf tissue from each plant were collected in silica </w:t>
      </w:r>
      <w:r w:rsidR="009C354C" w:rsidRPr="00B86D07">
        <w:rPr>
          <w:rFonts w:asciiTheme="minorHAnsi" w:hAnsiTheme="minorHAnsi"/>
        </w:rPr>
        <w:t>gel, and</w:t>
      </w:r>
      <w:r w:rsidR="00590413">
        <w:rPr>
          <w:rFonts w:asciiTheme="minorHAnsi" w:hAnsiTheme="minorHAnsi"/>
        </w:rPr>
        <w:t xml:space="preserve"> whole plants </w:t>
      </w:r>
      <w:r w:rsidR="009C354C" w:rsidRPr="00B86D07">
        <w:rPr>
          <w:rFonts w:asciiTheme="minorHAnsi" w:hAnsiTheme="minorHAnsi"/>
        </w:rPr>
        <w:t>were then pressed in the field</w:t>
      </w:r>
      <w:r w:rsidR="00B02AFF" w:rsidRPr="00B86D07">
        <w:rPr>
          <w:rFonts w:asciiTheme="minorHAnsi" w:hAnsiTheme="minorHAnsi"/>
        </w:rPr>
        <w:t xml:space="preserve">. </w:t>
      </w:r>
    </w:p>
    <w:p w14:paraId="043B9297" w14:textId="349A88DE" w:rsidR="009162E3" w:rsidRPr="00B86D07" w:rsidRDefault="009162E3" w:rsidP="00974F12">
      <w:pPr>
        <w:spacing w:line="360" w:lineRule="auto"/>
        <w:ind w:firstLine="720"/>
        <w:rPr>
          <w:rFonts w:asciiTheme="minorHAnsi" w:hAnsiTheme="minorHAnsi"/>
        </w:rPr>
      </w:pPr>
      <w:r w:rsidRPr="00B86D07">
        <w:rPr>
          <w:rFonts w:asciiTheme="minorHAnsi" w:hAnsiTheme="minorHAnsi"/>
          <w:b/>
          <w:i/>
        </w:rPr>
        <w:t>Molecular methods–</w:t>
      </w:r>
      <w:r w:rsidRPr="00B86D07">
        <w:rPr>
          <w:rFonts w:asciiTheme="minorHAnsi" w:hAnsiTheme="minorHAnsi"/>
          <w:i/>
        </w:rPr>
        <w:t>DNA extraction and amplification</w:t>
      </w:r>
      <w:r w:rsidR="00F10273">
        <w:rPr>
          <w:rFonts w:asciiTheme="minorHAnsi" w:hAnsiTheme="minorHAnsi"/>
        </w:rPr>
        <w:t>–We</w:t>
      </w:r>
      <w:r w:rsidRPr="00B86D07">
        <w:rPr>
          <w:rFonts w:asciiTheme="minorHAnsi" w:hAnsiTheme="minorHAnsi"/>
        </w:rPr>
        <w:t xml:space="preserve"> extracted DNA according to a 2%</w:t>
      </w:r>
      <w:r w:rsidR="00A670FA" w:rsidRPr="00B86D07">
        <w:rPr>
          <w:rFonts w:asciiTheme="minorHAnsi" w:hAnsiTheme="minorHAnsi"/>
        </w:rPr>
        <w:t xml:space="preserve"> CTAB extraction protocol </w:t>
      </w:r>
      <w:r w:rsidR="00E5445B" w:rsidRPr="00B86D07">
        <w:rPr>
          <w:rFonts w:asciiTheme="minorHAnsi" w:hAnsiTheme="minorHAnsi"/>
        </w:rPr>
        <w:t>(</w:t>
      </w:r>
      <w:r w:rsidR="000D17C6">
        <w:rPr>
          <w:rFonts w:asciiTheme="minorHAnsi" w:hAnsiTheme="minorHAnsi"/>
        </w:rPr>
        <w:t>Doyle and Doyle, 1987</w:t>
      </w:r>
      <w:r w:rsidR="00E5445B" w:rsidRPr="00B86D07">
        <w:rPr>
          <w:rFonts w:asciiTheme="minorHAnsi" w:hAnsiTheme="minorHAnsi"/>
        </w:rPr>
        <w:t>)</w:t>
      </w:r>
      <w:r w:rsidRPr="00B86D07">
        <w:rPr>
          <w:rFonts w:asciiTheme="minorHAnsi" w:hAnsiTheme="minorHAnsi"/>
        </w:rPr>
        <w:t xml:space="preserve">. </w:t>
      </w:r>
      <w:r w:rsidR="00BE7A60" w:rsidRPr="00B86D07">
        <w:rPr>
          <w:rFonts w:asciiTheme="minorHAnsi" w:hAnsiTheme="minorHAnsi"/>
        </w:rPr>
        <w:t>Microsatellite</w:t>
      </w:r>
      <w:r w:rsidRPr="00B86D07">
        <w:rPr>
          <w:rFonts w:asciiTheme="minorHAnsi" w:hAnsiTheme="minorHAnsi"/>
        </w:rPr>
        <w:t xml:space="preserve"> loci </w:t>
      </w:r>
      <w:r w:rsidR="00B74DE4">
        <w:rPr>
          <w:rFonts w:asciiTheme="minorHAnsi" w:hAnsiTheme="minorHAnsi"/>
        </w:rPr>
        <w:t xml:space="preserve">for </w:t>
      </w:r>
      <w:r w:rsidR="00B74DE4">
        <w:rPr>
          <w:rFonts w:asciiTheme="minorHAnsi" w:hAnsiTheme="minorHAnsi"/>
          <w:i/>
        </w:rPr>
        <w:t xml:space="preserve">Aquilegia </w:t>
      </w:r>
      <w:r w:rsidR="00B74DE4">
        <w:rPr>
          <w:rFonts w:asciiTheme="minorHAnsi" w:hAnsiTheme="minorHAnsi"/>
        </w:rPr>
        <w:t xml:space="preserve">that are thought to evolve neutrally </w:t>
      </w:r>
      <w:r w:rsidRPr="00B86D07">
        <w:rPr>
          <w:rFonts w:asciiTheme="minorHAnsi" w:hAnsiTheme="minorHAnsi"/>
        </w:rPr>
        <w:t xml:space="preserve">were chosen </w:t>
      </w:r>
      <w:r w:rsidR="00B237C7" w:rsidRPr="00B86D07">
        <w:rPr>
          <w:rFonts w:asciiTheme="minorHAnsi" w:hAnsiTheme="minorHAnsi"/>
        </w:rPr>
        <w:t xml:space="preserve">from the literature (Yang </w:t>
      </w:r>
      <w:r w:rsidR="00BD5EBB">
        <w:rPr>
          <w:rFonts w:asciiTheme="minorHAnsi" w:hAnsiTheme="minorHAnsi" w:cstheme="minorHAnsi"/>
          <w:i/>
          <w:color w:val="000000" w:themeColor="text1"/>
        </w:rPr>
        <w:t>et al.</w:t>
      </w:r>
      <w:r w:rsidR="00B237C7" w:rsidRPr="00B86D07">
        <w:rPr>
          <w:rFonts w:asciiTheme="minorHAnsi" w:hAnsiTheme="minorHAnsi"/>
        </w:rPr>
        <w:t xml:space="preserve"> 2005; </w:t>
      </w:r>
      <w:r w:rsidR="000013C1" w:rsidRPr="00B86D07">
        <w:rPr>
          <w:rFonts w:asciiTheme="minorHAnsi" w:hAnsiTheme="minorHAnsi"/>
        </w:rPr>
        <w:t xml:space="preserve">Schlautman </w:t>
      </w:r>
      <w:r w:rsidR="00BD5EBB">
        <w:rPr>
          <w:rFonts w:asciiTheme="minorHAnsi" w:hAnsiTheme="minorHAnsi" w:cstheme="minorHAnsi"/>
          <w:i/>
          <w:color w:val="000000" w:themeColor="text1"/>
        </w:rPr>
        <w:t>et al.</w:t>
      </w:r>
      <w:r w:rsidR="000013C1" w:rsidRPr="00B86D07">
        <w:rPr>
          <w:rFonts w:asciiTheme="minorHAnsi" w:hAnsiTheme="minorHAnsi"/>
        </w:rPr>
        <w:t xml:space="preserve"> 2014)</w:t>
      </w:r>
      <w:r w:rsidR="007E068F">
        <w:rPr>
          <w:rFonts w:asciiTheme="minorHAnsi" w:hAnsiTheme="minorHAnsi"/>
        </w:rPr>
        <w:t>,</w:t>
      </w:r>
      <w:r w:rsidR="000013C1" w:rsidRPr="00B86D07">
        <w:rPr>
          <w:rFonts w:asciiTheme="minorHAnsi" w:hAnsiTheme="minorHAnsi"/>
        </w:rPr>
        <w:t xml:space="preserve"> </w:t>
      </w:r>
      <w:r w:rsidR="00BE7A60" w:rsidRPr="00B86D07">
        <w:rPr>
          <w:rFonts w:asciiTheme="minorHAnsi" w:hAnsiTheme="minorHAnsi"/>
        </w:rPr>
        <w:t xml:space="preserve">and eleven </w:t>
      </w:r>
      <w:r w:rsidR="00812730" w:rsidRPr="00B86D07">
        <w:rPr>
          <w:rFonts w:asciiTheme="minorHAnsi" w:hAnsiTheme="minorHAnsi"/>
        </w:rPr>
        <w:t xml:space="preserve">were selected </w:t>
      </w:r>
      <w:del w:id="104" w:author="Jeff Groh [3]" w:date="2018-11-02T14:59:00Z">
        <w:r w:rsidR="00830063" w:rsidRPr="00B86D07" w:rsidDel="00190B2E">
          <w:rPr>
            <w:rFonts w:asciiTheme="minorHAnsi" w:hAnsiTheme="minorHAnsi"/>
          </w:rPr>
          <w:delText xml:space="preserve">for further use </w:delText>
        </w:r>
        <w:r w:rsidR="00812730" w:rsidRPr="00B86D07" w:rsidDel="00190B2E">
          <w:rPr>
            <w:rFonts w:asciiTheme="minorHAnsi" w:hAnsiTheme="minorHAnsi"/>
          </w:rPr>
          <w:delText xml:space="preserve">on the basis of </w:delText>
        </w:r>
        <w:r w:rsidRPr="00B86D07" w:rsidDel="00190B2E">
          <w:rPr>
            <w:rFonts w:asciiTheme="minorHAnsi" w:hAnsiTheme="minorHAnsi"/>
          </w:rPr>
          <w:delText xml:space="preserve">amplification </w:delText>
        </w:r>
        <w:r w:rsidR="00812730" w:rsidRPr="00B86D07" w:rsidDel="00190B2E">
          <w:rPr>
            <w:rFonts w:asciiTheme="minorHAnsi" w:hAnsiTheme="minorHAnsi"/>
          </w:rPr>
          <w:delText>quality</w:delText>
        </w:r>
      </w:del>
      <w:ins w:id="105" w:author="Jeff Groh [3]" w:date="2018-11-02T14:59:00Z">
        <w:r w:rsidR="00190B2E">
          <w:rPr>
            <w:rFonts w:asciiTheme="minorHAnsi" w:hAnsiTheme="minorHAnsi"/>
          </w:rPr>
          <w:t>for genotyping a total of 72 individuals</w:t>
        </w:r>
      </w:ins>
      <w:r w:rsidR="002820B6">
        <w:rPr>
          <w:rFonts w:asciiTheme="minorHAnsi" w:hAnsiTheme="minorHAnsi"/>
        </w:rPr>
        <w:t xml:space="preserve"> </w:t>
      </w:r>
      <w:ins w:id="106" w:author="Jeff Groh [3]" w:date="2018-11-02T15:01:00Z">
        <w:r w:rsidR="00190B2E">
          <w:rPr>
            <w:rFonts w:asciiTheme="minorHAnsi" w:hAnsiTheme="minorHAnsi"/>
          </w:rPr>
          <w:t xml:space="preserve">across </w:t>
        </w:r>
        <w:r w:rsidR="00FB1941">
          <w:rPr>
            <w:rFonts w:asciiTheme="minorHAnsi" w:hAnsiTheme="minorHAnsi"/>
          </w:rPr>
          <w:t xml:space="preserve">five populations </w:t>
        </w:r>
      </w:ins>
      <w:r w:rsidR="002820B6">
        <w:rPr>
          <w:rFonts w:asciiTheme="minorHAnsi" w:hAnsiTheme="minorHAnsi"/>
        </w:rPr>
        <w:t>(</w:t>
      </w:r>
      <w:ins w:id="107" w:author="Jeff Groh [3]" w:date="2018-11-02T14:55:00Z">
        <w:r w:rsidR="00190B2E">
          <w:rPr>
            <w:rFonts w:asciiTheme="minorHAnsi" w:hAnsiTheme="minorHAnsi"/>
          </w:rPr>
          <w:t>see Table 1</w:t>
        </w:r>
      </w:ins>
      <w:ins w:id="108" w:author="Jeff Groh [3]" w:date="2018-11-02T14:56:00Z">
        <w:r w:rsidR="00190B2E">
          <w:rPr>
            <w:rFonts w:asciiTheme="minorHAnsi" w:hAnsiTheme="minorHAnsi"/>
          </w:rPr>
          <w:t xml:space="preserve"> for locus summaries</w:t>
        </w:r>
      </w:ins>
      <w:ins w:id="109" w:author="Jeff Groh [3]" w:date="2018-11-02T15:00:00Z">
        <w:r w:rsidR="00190B2E">
          <w:rPr>
            <w:rFonts w:asciiTheme="minorHAnsi" w:hAnsiTheme="minorHAnsi"/>
          </w:rPr>
          <w:t xml:space="preserve"> and Table 2 for population summaries</w:t>
        </w:r>
      </w:ins>
      <w:r w:rsidR="004A5556">
        <w:rPr>
          <w:rFonts w:asciiTheme="minorHAnsi" w:hAnsiTheme="minorHAnsi"/>
        </w:rPr>
        <w:t>)</w:t>
      </w:r>
      <w:r w:rsidR="00812730" w:rsidRPr="00B86D07">
        <w:rPr>
          <w:rFonts w:asciiTheme="minorHAnsi" w:hAnsiTheme="minorHAnsi"/>
        </w:rPr>
        <w:t>.</w:t>
      </w:r>
      <w:r w:rsidR="004A5556">
        <w:rPr>
          <w:rFonts w:asciiTheme="minorHAnsi" w:hAnsiTheme="minorHAnsi"/>
        </w:rPr>
        <w:t xml:space="preserve"> </w:t>
      </w:r>
      <w:r w:rsidR="00F10273">
        <w:rPr>
          <w:rFonts w:asciiTheme="minorHAnsi" w:hAnsiTheme="minorHAnsi"/>
        </w:rPr>
        <w:t>We</w:t>
      </w:r>
      <w:r w:rsidR="00EF6890" w:rsidRPr="00B86D07">
        <w:rPr>
          <w:rFonts w:asciiTheme="minorHAnsi" w:hAnsiTheme="minorHAnsi"/>
        </w:rPr>
        <w:t xml:space="preserve"> tested various </w:t>
      </w:r>
      <w:r w:rsidR="008040B0">
        <w:rPr>
          <w:rFonts w:asciiTheme="minorHAnsi" w:hAnsiTheme="minorHAnsi"/>
        </w:rPr>
        <w:t>non-coding</w:t>
      </w:r>
      <w:r w:rsidR="00EF6890" w:rsidRPr="00B86D07">
        <w:rPr>
          <w:rFonts w:asciiTheme="minorHAnsi" w:hAnsiTheme="minorHAnsi"/>
        </w:rPr>
        <w:t xml:space="preserve"> </w:t>
      </w:r>
      <w:r w:rsidR="0084492F">
        <w:rPr>
          <w:rFonts w:asciiTheme="minorHAnsi" w:hAnsiTheme="minorHAnsi"/>
        </w:rPr>
        <w:t>plastid</w:t>
      </w:r>
      <w:r w:rsidR="007E068F">
        <w:rPr>
          <w:rFonts w:asciiTheme="minorHAnsi" w:hAnsiTheme="minorHAnsi"/>
        </w:rPr>
        <w:t xml:space="preserve"> sequences</w:t>
      </w:r>
      <w:r w:rsidR="00EF6890" w:rsidRPr="00B86D07">
        <w:rPr>
          <w:rFonts w:asciiTheme="minorHAnsi" w:hAnsiTheme="minorHAnsi"/>
        </w:rPr>
        <w:t xml:space="preserve"> for species-specific differences, and two loci</w:t>
      </w:r>
      <w:r w:rsidR="00DB7FFD" w:rsidRPr="00B86D07">
        <w:rPr>
          <w:rFonts w:asciiTheme="minorHAnsi" w:hAnsiTheme="minorHAnsi"/>
        </w:rPr>
        <w:t xml:space="preserve"> </w:t>
      </w:r>
      <w:r w:rsidR="00EF6890" w:rsidRPr="00B86D07">
        <w:rPr>
          <w:rFonts w:asciiTheme="minorHAnsi" w:hAnsiTheme="minorHAnsi"/>
        </w:rPr>
        <w:t>were selected</w:t>
      </w:r>
      <w:r w:rsidR="00EE343E" w:rsidRPr="00B86D07">
        <w:rPr>
          <w:rFonts w:asciiTheme="minorHAnsi" w:hAnsiTheme="minorHAnsi"/>
        </w:rPr>
        <w:t xml:space="preserve"> for further sequencing</w:t>
      </w:r>
      <w:r w:rsidR="00EF6890" w:rsidRPr="00B86D07">
        <w:rPr>
          <w:rFonts w:asciiTheme="minorHAnsi" w:hAnsiTheme="minorHAnsi"/>
        </w:rPr>
        <w:t>.</w:t>
      </w:r>
      <w:r w:rsidR="00DB7FFD" w:rsidRPr="00B86D07">
        <w:rPr>
          <w:rFonts w:asciiTheme="minorHAnsi" w:hAnsiTheme="minorHAnsi"/>
        </w:rPr>
        <w:t xml:space="preserve"> The</w:t>
      </w:r>
      <w:r w:rsidR="008F1534" w:rsidRPr="00B86D07">
        <w:rPr>
          <w:rFonts w:asciiTheme="minorHAnsi" w:hAnsiTheme="minorHAnsi"/>
        </w:rPr>
        <w:t xml:space="preserve"> </w:t>
      </w:r>
      <w:r w:rsidR="00DB7FFD" w:rsidRPr="00B86D07">
        <w:rPr>
          <w:rFonts w:asciiTheme="minorHAnsi" w:hAnsiTheme="minorHAnsi"/>
          <w:i/>
        </w:rPr>
        <w:t>trnT</w:t>
      </w:r>
      <w:r w:rsidR="00DB7FFD" w:rsidRPr="00B86D07">
        <w:rPr>
          <w:rFonts w:asciiTheme="minorHAnsi" w:hAnsiTheme="minorHAnsi"/>
        </w:rPr>
        <w:t>-</w:t>
      </w:r>
      <w:r w:rsidR="00DB7FFD" w:rsidRPr="00B86D07">
        <w:rPr>
          <w:rFonts w:asciiTheme="minorHAnsi" w:hAnsiTheme="minorHAnsi"/>
          <w:i/>
        </w:rPr>
        <w:t xml:space="preserve">trnL </w:t>
      </w:r>
      <w:r w:rsidR="00DB7FFD" w:rsidRPr="00B86D07">
        <w:rPr>
          <w:rFonts w:asciiTheme="minorHAnsi" w:hAnsiTheme="minorHAnsi"/>
        </w:rPr>
        <w:t xml:space="preserve">region </w:t>
      </w:r>
      <w:r w:rsidR="008F1534" w:rsidRPr="00B86D07">
        <w:rPr>
          <w:rFonts w:asciiTheme="minorHAnsi" w:hAnsiTheme="minorHAnsi"/>
        </w:rPr>
        <w:t xml:space="preserve">was amplified </w:t>
      </w:r>
      <w:r w:rsidR="00DB7FFD" w:rsidRPr="00B86D07">
        <w:rPr>
          <w:rFonts w:asciiTheme="minorHAnsi" w:hAnsiTheme="minorHAnsi"/>
        </w:rPr>
        <w:t xml:space="preserve">with primers </w:t>
      </w:r>
      <w:r w:rsidR="00DB7FFD" w:rsidRPr="00B86D07">
        <w:rPr>
          <w:rFonts w:asciiTheme="minorHAnsi" w:hAnsiTheme="minorHAnsi"/>
          <w:b/>
        </w:rPr>
        <w:t>trnT</w:t>
      </w:r>
      <w:r w:rsidR="00DB7FFD" w:rsidRPr="00B86D07">
        <w:rPr>
          <w:rFonts w:asciiTheme="minorHAnsi" w:hAnsiTheme="minorHAnsi"/>
          <w:b/>
          <w:vertAlign w:val="superscript"/>
        </w:rPr>
        <w:t>UGU</w:t>
      </w:r>
      <w:r w:rsidR="00DB7FFD" w:rsidRPr="00B86D07">
        <w:rPr>
          <w:rFonts w:asciiTheme="minorHAnsi" w:hAnsiTheme="minorHAnsi"/>
          <w:b/>
        </w:rPr>
        <w:t xml:space="preserve">F </w:t>
      </w:r>
      <w:r w:rsidR="00DB7FFD" w:rsidRPr="00B86D07">
        <w:rPr>
          <w:rFonts w:asciiTheme="minorHAnsi" w:hAnsiTheme="minorHAnsi"/>
        </w:rPr>
        <w:t xml:space="preserve">and </w:t>
      </w:r>
      <w:r w:rsidR="00DB7FFD" w:rsidRPr="00B86D07">
        <w:rPr>
          <w:rFonts w:asciiTheme="minorHAnsi" w:hAnsiTheme="minorHAnsi"/>
          <w:b/>
        </w:rPr>
        <w:t>5’trnL</w:t>
      </w:r>
      <w:r w:rsidR="00DB7FFD" w:rsidRPr="00B86D07">
        <w:rPr>
          <w:rFonts w:asciiTheme="minorHAnsi" w:hAnsiTheme="minorHAnsi"/>
          <w:b/>
          <w:vertAlign w:val="superscript"/>
        </w:rPr>
        <w:t>UAA</w:t>
      </w:r>
      <w:r w:rsidR="00DB7FFD" w:rsidRPr="00B86D07">
        <w:rPr>
          <w:rFonts w:asciiTheme="minorHAnsi" w:hAnsiTheme="minorHAnsi"/>
          <w:b/>
        </w:rPr>
        <w:t>R</w:t>
      </w:r>
      <w:r w:rsidR="00404F1F">
        <w:rPr>
          <w:rFonts w:asciiTheme="minorHAnsi" w:hAnsiTheme="minorHAnsi"/>
          <w:b/>
        </w:rPr>
        <w:t xml:space="preserve"> </w:t>
      </w:r>
      <w:r w:rsidR="00404F1F" w:rsidRPr="0077281A">
        <w:rPr>
          <w:rFonts w:asciiTheme="minorHAnsi" w:hAnsiTheme="minorHAnsi"/>
        </w:rPr>
        <w:t>(Taberlet at al. 1991)</w:t>
      </w:r>
      <w:r w:rsidR="007E068F">
        <w:rPr>
          <w:rFonts w:asciiTheme="minorHAnsi" w:hAnsiTheme="minorHAnsi"/>
        </w:rPr>
        <w:t>, and</w:t>
      </w:r>
      <w:r w:rsidR="00DB7FFD" w:rsidRPr="00B86D07">
        <w:rPr>
          <w:rFonts w:asciiTheme="minorHAnsi" w:hAnsiTheme="minorHAnsi"/>
        </w:rPr>
        <w:t xml:space="preserve"> the </w:t>
      </w:r>
      <w:r w:rsidR="00D310F3">
        <w:rPr>
          <w:rFonts w:asciiTheme="minorHAnsi" w:hAnsiTheme="minorHAnsi"/>
          <w:i/>
        </w:rPr>
        <w:t>rps</w:t>
      </w:r>
      <w:r w:rsidR="00DB7FFD" w:rsidRPr="00B86D07">
        <w:rPr>
          <w:rFonts w:asciiTheme="minorHAnsi" w:hAnsiTheme="minorHAnsi"/>
          <w:i/>
        </w:rPr>
        <w:t>16</w:t>
      </w:r>
      <w:r w:rsidR="00DB7FFD" w:rsidRPr="00B86D07">
        <w:rPr>
          <w:rFonts w:asciiTheme="minorHAnsi" w:hAnsiTheme="minorHAnsi"/>
        </w:rPr>
        <w:t xml:space="preserve"> region was amplified using primer</w:t>
      </w:r>
      <w:r w:rsidR="007E068F">
        <w:rPr>
          <w:rFonts w:asciiTheme="minorHAnsi" w:hAnsiTheme="minorHAnsi"/>
        </w:rPr>
        <w:t>s</w:t>
      </w:r>
      <w:r w:rsidR="00DB7FFD" w:rsidRPr="00B86D07">
        <w:rPr>
          <w:rFonts w:asciiTheme="minorHAnsi" w:hAnsiTheme="minorHAnsi"/>
        </w:rPr>
        <w:t xml:space="preserve"> </w:t>
      </w:r>
      <w:r w:rsidR="00D310F3">
        <w:rPr>
          <w:rFonts w:asciiTheme="minorHAnsi" w:hAnsiTheme="minorHAnsi"/>
          <w:b/>
        </w:rPr>
        <w:t>rps</w:t>
      </w:r>
      <w:r w:rsidR="00DB7FFD" w:rsidRPr="00B86D07">
        <w:rPr>
          <w:rFonts w:asciiTheme="minorHAnsi" w:hAnsiTheme="minorHAnsi"/>
          <w:b/>
        </w:rPr>
        <w:t xml:space="preserve">16F </w:t>
      </w:r>
      <w:r w:rsidR="00DB7FFD" w:rsidRPr="00B86D07">
        <w:rPr>
          <w:rFonts w:asciiTheme="minorHAnsi" w:hAnsiTheme="minorHAnsi"/>
        </w:rPr>
        <w:t xml:space="preserve">and </w:t>
      </w:r>
      <w:r w:rsidR="00D310F3">
        <w:rPr>
          <w:rFonts w:asciiTheme="minorHAnsi" w:hAnsiTheme="minorHAnsi"/>
          <w:b/>
        </w:rPr>
        <w:t>rps</w:t>
      </w:r>
      <w:r w:rsidR="00DB7FFD" w:rsidRPr="00B86D07">
        <w:rPr>
          <w:rFonts w:asciiTheme="minorHAnsi" w:hAnsiTheme="minorHAnsi"/>
          <w:b/>
        </w:rPr>
        <w:t xml:space="preserve">16R </w:t>
      </w:r>
      <w:r w:rsidR="00DB7FFD" w:rsidRPr="00B86D07">
        <w:rPr>
          <w:rFonts w:asciiTheme="minorHAnsi" w:hAnsiTheme="minorHAnsi"/>
        </w:rPr>
        <w:t xml:space="preserve">as described in Shaw </w:t>
      </w:r>
      <w:r w:rsidR="00BD5EBB">
        <w:rPr>
          <w:rFonts w:asciiTheme="minorHAnsi" w:hAnsiTheme="minorHAnsi" w:cstheme="minorHAnsi"/>
          <w:i/>
          <w:color w:val="000000" w:themeColor="text1"/>
        </w:rPr>
        <w:t>et al.</w:t>
      </w:r>
      <w:r w:rsidR="00DB7FFD" w:rsidRPr="00B86D07">
        <w:rPr>
          <w:rFonts w:asciiTheme="minorHAnsi" w:hAnsiTheme="minorHAnsi"/>
        </w:rPr>
        <w:t xml:space="preserve"> (2005). </w:t>
      </w:r>
      <w:r w:rsidR="00F10273">
        <w:rPr>
          <w:rFonts w:asciiTheme="minorHAnsi" w:hAnsiTheme="minorHAnsi"/>
        </w:rPr>
        <w:t>We</w:t>
      </w:r>
      <w:r w:rsidR="00EF6890" w:rsidRPr="00B86D07">
        <w:rPr>
          <w:rFonts w:asciiTheme="minorHAnsi" w:hAnsiTheme="minorHAnsi"/>
        </w:rPr>
        <w:t xml:space="preserve"> called microsatellite allele lengths using the software </w:t>
      </w:r>
      <w:r w:rsidR="00302A75" w:rsidRPr="00B86D07">
        <w:rPr>
          <w:rFonts w:asciiTheme="minorHAnsi" w:hAnsiTheme="minorHAnsi"/>
        </w:rPr>
        <w:t>Peak</w:t>
      </w:r>
      <w:r w:rsidR="00F60AFA" w:rsidRPr="00B86D07">
        <w:rPr>
          <w:rFonts w:asciiTheme="minorHAnsi" w:hAnsiTheme="minorHAnsi"/>
        </w:rPr>
        <w:t>Scanner</w:t>
      </w:r>
      <w:r w:rsidR="00302A75" w:rsidRPr="00B86D07">
        <w:rPr>
          <w:rFonts w:asciiTheme="minorHAnsi" w:hAnsiTheme="minorHAnsi"/>
          <w:vertAlign w:val="superscript"/>
        </w:rPr>
        <w:t>TM</w:t>
      </w:r>
      <w:r w:rsidR="00F60AFA" w:rsidRPr="00B86D07">
        <w:rPr>
          <w:rFonts w:asciiTheme="minorHAnsi" w:hAnsiTheme="minorHAnsi"/>
        </w:rPr>
        <w:t xml:space="preserve"> </w:t>
      </w:r>
      <w:r w:rsidR="00302A75" w:rsidRPr="00B86D07">
        <w:rPr>
          <w:rFonts w:asciiTheme="minorHAnsi" w:hAnsiTheme="minorHAnsi"/>
        </w:rPr>
        <w:t>(Applied Biosystems</w:t>
      </w:r>
      <w:r w:rsidR="00302A75" w:rsidRPr="00B86D07">
        <w:rPr>
          <w:rFonts w:asciiTheme="minorHAnsi" w:hAnsiTheme="minorHAnsi"/>
          <w:vertAlign w:val="superscript"/>
        </w:rPr>
        <w:t>TM</w:t>
      </w:r>
      <w:r w:rsidR="00BD008C">
        <w:rPr>
          <w:rFonts w:asciiTheme="minorHAnsi" w:hAnsiTheme="minorHAnsi"/>
        </w:rPr>
        <w:t>, Foster City, California</w:t>
      </w:r>
      <w:r w:rsidR="00302A75" w:rsidRPr="00B86D07">
        <w:rPr>
          <w:rFonts w:asciiTheme="minorHAnsi" w:hAnsiTheme="minorHAnsi"/>
        </w:rPr>
        <w:t xml:space="preserve">) </w:t>
      </w:r>
      <w:r w:rsidR="00EF6890" w:rsidRPr="00B86D07">
        <w:rPr>
          <w:rFonts w:asciiTheme="minorHAnsi" w:hAnsiTheme="minorHAnsi"/>
        </w:rPr>
        <w:t xml:space="preserve">and analyzed the </w:t>
      </w:r>
      <w:r w:rsidR="0084492F">
        <w:rPr>
          <w:rFonts w:asciiTheme="minorHAnsi" w:hAnsiTheme="minorHAnsi"/>
        </w:rPr>
        <w:t>plastid</w:t>
      </w:r>
      <w:r w:rsidR="00EF6890" w:rsidRPr="00B86D07">
        <w:rPr>
          <w:rFonts w:asciiTheme="minorHAnsi" w:hAnsiTheme="minorHAnsi"/>
        </w:rPr>
        <w:t xml:space="preserve"> sequence chromatograms</w:t>
      </w:r>
      <w:r w:rsidR="000013C1" w:rsidRPr="00B86D07">
        <w:rPr>
          <w:rFonts w:asciiTheme="minorHAnsi" w:hAnsiTheme="minorHAnsi"/>
        </w:rPr>
        <w:t xml:space="preserve"> using </w:t>
      </w:r>
      <w:r w:rsidR="00DA5476">
        <w:rPr>
          <w:rFonts w:asciiTheme="minorHAnsi" w:hAnsiTheme="minorHAnsi"/>
        </w:rPr>
        <w:t xml:space="preserve">the </w:t>
      </w:r>
      <w:r w:rsidR="000013C1" w:rsidRPr="00B86D07">
        <w:rPr>
          <w:rFonts w:asciiTheme="minorHAnsi" w:hAnsiTheme="minorHAnsi"/>
        </w:rPr>
        <w:t xml:space="preserve">software </w:t>
      </w:r>
      <w:r w:rsidR="00302A75" w:rsidRPr="00B86D07">
        <w:rPr>
          <w:rFonts w:asciiTheme="minorHAnsi" w:hAnsiTheme="minorHAnsi"/>
        </w:rPr>
        <w:t>Sequencher</w:t>
      </w:r>
      <w:r w:rsidR="00302A75" w:rsidRPr="00B86D07">
        <w:rPr>
          <w:rFonts w:asciiTheme="minorHAnsi" w:hAnsiTheme="minorHAnsi"/>
          <w:vertAlign w:val="superscript"/>
        </w:rPr>
        <w:t>TM</w:t>
      </w:r>
      <w:r w:rsidR="000013C1" w:rsidRPr="00B86D07">
        <w:rPr>
          <w:rFonts w:asciiTheme="minorHAnsi" w:hAnsiTheme="minorHAnsi"/>
        </w:rPr>
        <w:t xml:space="preserve"> (Gene Codes Corporation</w:t>
      </w:r>
      <w:r w:rsidR="00BD008C">
        <w:rPr>
          <w:rFonts w:asciiTheme="minorHAnsi" w:hAnsiTheme="minorHAnsi"/>
        </w:rPr>
        <w:t>, Ann Arbor, Michigan</w:t>
      </w:r>
      <w:r w:rsidR="000013C1" w:rsidRPr="00B86D07">
        <w:rPr>
          <w:rFonts w:asciiTheme="minorHAnsi" w:hAnsiTheme="minorHAnsi"/>
        </w:rPr>
        <w:t xml:space="preserve">). </w:t>
      </w:r>
      <w:r w:rsidR="00EF6890" w:rsidRPr="00B86D07">
        <w:rPr>
          <w:rFonts w:asciiTheme="minorHAnsi" w:hAnsiTheme="minorHAnsi"/>
        </w:rPr>
        <w:t xml:space="preserve"> </w:t>
      </w:r>
    </w:p>
    <w:p w14:paraId="580E297D" w14:textId="0299F398" w:rsidR="00BC6ECD" w:rsidRDefault="002A777A" w:rsidP="00974F12">
      <w:pPr>
        <w:spacing w:line="360" w:lineRule="auto"/>
        <w:ind w:firstLine="720"/>
        <w:rPr>
          <w:rFonts w:asciiTheme="minorHAnsi" w:hAnsiTheme="minorHAnsi"/>
          <w:color w:val="FF0000"/>
        </w:rPr>
      </w:pPr>
      <w:r w:rsidRPr="00B86D07">
        <w:rPr>
          <w:rFonts w:asciiTheme="minorHAnsi" w:hAnsiTheme="minorHAnsi"/>
          <w:b/>
          <w:i/>
        </w:rPr>
        <w:t>Analytical methods</w:t>
      </w:r>
      <w:r w:rsidR="005203B7" w:rsidRPr="00B86D07">
        <w:rPr>
          <w:rFonts w:asciiTheme="minorHAnsi" w:hAnsiTheme="minorHAnsi"/>
          <w:b/>
          <w:i/>
        </w:rPr>
        <w:t>–</w:t>
      </w:r>
      <w:r w:rsidRPr="00B86D07">
        <w:rPr>
          <w:rFonts w:asciiTheme="minorHAnsi" w:hAnsiTheme="minorHAnsi"/>
          <w:i/>
        </w:rPr>
        <w:t xml:space="preserve">Biometric </w:t>
      </w:r>
      <w:r w:rsidR="00CE488E" w:rsidRPr="00B86D07">
        <w:rPr>
          <w:rFonts w:asciiTheme="minorHAnsi" w:hAnsiTheme="minorHAnsi"/>
          <w:i/>
        </w:rPr>
        <w:t>analysis–</w:t>
      </w:r>
      <w:r w:rsidR="004B520A">
        <w:rPr>
          <w:rFonts w:asciiTheme="minorHAnsi" w:hAnsiTheme="minorHAnsi"/>
        </w:rPr>
        <w:t>M</w:t>
      </w:r>
      <w:r w:rsidR="00331061" w:rsidRPr="00B86D07">
        <w:rPr>
          <w:rFonts w:asciiTheme="minorHAnsi" w:hAnsiTheme="minorHAnsi"/>
        </w:rPr>
        <w:t xml:space="preserve">easurements of </w:t>
      </w:r>
      <w:r w:rsidR="00D07365" w:rsidRPr="00B86D07">
        <w:rPr>
          <w:rFonts w:asciiTheme="minorHAnsi" w:hAnsiTheme="minorHAnsi"/>
        </w:rPr>
        <w:t>floral</w:t>
      </w:r>
      <w:r w:rsidRPr="00B86D07">
        <w:rPr>
          <w:rFonts w:asciiTheme="minorHAnsi" w:hAnsiTheme="minorHAnsi"/>
        </w:rPr>
        <w:t xml:space="preserve"> characters</w:t>
      </w:r>
      <w:r w:rsidR="00623CED" w:rsidRPr="00B86D07">
        <w:rPr>
          <w:rFonts w:asciiTheme="minorHAnsi" w:hAnsiTheme="minorHAnsi"/>
        </w:rPr>
        <w:t xml:space="preserve"> of herbarium </w:t>
      </w:r>
      <w:r w:rsidRPr="00B86D07">
        <w:rPr>
          <w:rFonts w:asciiTheme="minorHAnsi" w:hAnsiTheme="minorHAnsi"/>
        </w:rPr>
        <w:t xml:space="preserve">specimens were </w:t>
      </w:r>
      <w:r w:rsidR="00450D6C" w:rsidRPr="00B86D07">
        <w:rPr>
          <w:rFonts w:asciiTheme="minorHAnsi" w:hAnsiTheme="minorHAnsi"/>
        </w:rPr>
        <w:t>analyzed with</w:t>
      </w:r>
      <w:r w:rsidR="00BC6ECD" w:rsidRPr="00B86D07">
        <w:rPr>
          <w:rFonts w:asciiTheme="minorHAnsi" w:hAnsiTheme="minorHAnsi"/>
        </w:rPr>
        <w:t xml:space="preserve"> </w:t>
      </w:r>
      <w:r w:rsidR="00D07365" w:rsidRPr="00B86D07">
        <w:rPr>
          <w:rFonts w:asciiTheme="minorHAnsi" w:hAnsiTheme="minorHAnsi"/>
        </w:rPr>
        <w:t xml:space="preserve">linear </w:t>
      </w:r>
      <w:r w:rsidR="00BC6ECD" w:rsidRPr="00B86D07">
        <w:rPr>
          <w:rFonts w:asciiTheme="minorHAnsi" w:hAnsiTheme="minorHAnsi"/>
        </w:rPr>
        <w:t xml:space="preserve">discriminant </w:t>
      </w:r>
      <w:r w:rsidR="00D07365" w:rsidRPr="00B86D07">
        <w:rPr>
          <w:rFonts w:asciiTheme="minorHAnsi" w:hAnsiTheme="minorHAnsi"/>
        </w:rPr>
        <w:t>analysis</w:t>
      </w:r>
      <w:r w:rsidR="00DE19A8" w:rsidRPr="00B86D07">
        <w:rPr>
          <w:rFonts w:asciiTheme="minorHAnsi" w:hAnsiTheme="minorHAnsi"/>
        </w:rPr>
        <w:t xml:space="preserve"> (LDA)</w:t>
      </w:r>
      <w:r w:rsidR="00450D6C" w:rsidRPr="00B86D07">
        <w:rPr>
          <w:rFonts w:asciiTheme="minorHAnsi" w:hAnsiTheme="minorHAnsi"/>
        </w:rPr>
        <w:t xml:space="preserve"> implemented in</w:t>
      </w:r>
      <w:r w:rsidR="00331061" w:rsidRPr="00B86D07">
        <w:rPr>
          <w:rFonts w:asciiTheme="minorHAnsi" w:hAnsiTheme="minorHAnsi"/>
        </w:rPr>
        <w:t xml:space="preserve"> </w:t>
      </w:r>
      <w:r w:rsidR="00450D6C" w:rsidRPr="00B86D07">
        <w:rPr>
          <w:rFonts w:asciiTheme="minorHAnsi" w:hAnsiTheme="minorHAnsi"/>
        </w:rPr>
        <w:t xml:space="preserve">the R package </w:t>
      </w:r>
      <w:r w:rsidR="00870DE0" w:rsidRPr="00B86D07">
        <w:rPr>
          <w:rFonts w:asciiTheme="minorHAnsi" w:hAnsiTheme="minorHAnsi"/>
          <w:i/>
        </w:rPr>
        <w:t>MASS</w:t>
      </w:r>
      <w:r w:rsidR="00870DE0" w:rsidRPr="00B86D07">
        <w:rPr>
          <w:rFonts w:asciiTheme="minorHAnsi" w:hAnsiTheme="minorHAnsi"/>
        </w:rPr>
        <w:t xml:space="preserve"> (Venables and Ripley, 2002)</w:t>
      </w:r>
      <w:r w:rsidR="00D07365" w:rsidRPr="00B86D07">
        <w:rPr>
          <w:rFonts w:asciiTheme="minorHAnsi" w:hAnsiTheme="minorHAnsi"/>
        </w:rPr>
        <w:t xml:space="preserve">. </w:t>
      </w:r>
      <w:r w:rsidR="00F10273">
        <w:rPr>
          <w:rFonts w:asciiTheme="minorHAnsi" w:hAnsiTheme="minorHAnsi"/>
        </w:rPr>
        <w:t>We</w:t>
      </w:r>
      <w:r w:rsidR="00204632">
        <w:rPr>
          <w:rFonts w:asciiTheme="minorHAnsi" w:hAnsiTheme="minorHAnsi"/>
        </w:rPr>
        <w:t xml:space="preserve"> used five</w:t>
      </w:r>
      <w:r w:rsidR="00DE19A8" w:rsidRPr="00B86D07">
        <w:rPr>
          <w:rFonts w:asciiTheme="minorHAnsi" w:hAnsiTheme="minorHAnsi"/>
        </w:rPr>
        <w:t>-fold cross</w:t>
      </w:r>
      <w:r w:rsidR="007B349C">
        <w:rPr>
          <w:rFonts w:asciiTheme="minorHAnsi" w:hAnsiTheme="minorHAnsi"/>
        </w:rPr>
        <w:t>-</w:t>
      </w:r>
      <w:r w:rsidR="00DE19A8" w:rsidRPr="00B86D07">
        <w:rPr>
          <w:rFonts w:asciiTheme="minorHAnsi" w:hAnsiTheme="minorHAnsi"/>
        </w:rPr>
        <w:t xml:space="preserve">validation as a way of assessing the </w:t>
      </w:r>
      <w:r w:rsidR="00DE19A8" w:rsidRPr="00B86D07">
        <w:rPr>
          <w:rFonts w:asciiTheme="minorHAnsi" w:hAnsiTheme="minorHAnsi"/>
        </w:rPr>
        <w:lastRenderedPageBreak/>
        <w:t xml:space="preserve">predictive accuracy of the discriminant function. </w:t>
      </w:r>
      <w:r w:rsidR="00D4301C" w:rsidRPr="00B86D07">
        <w:rPr>
          <w:rFonts w:asciiTheme="minorHAnsi" w:hAnsiTheme="minorHAnsi"/>
        </w:rPr>
        <w:t xml:space="preserve">In each iteration of this procedure, the data were first randomly subset into five groups, and the LDA model </w:t>
      </w:r>
      <w:r w:rsidR="000762BA">
        <w:rPr>
          <w:rFonts w:asciiTheme="minorHAnsi" w:hAnsiTheme="minorHAnsi"/>
        </w:rPr>
        <w:t>was fit on each of four</w:t>
      </w:r>
      <w:r w:rsidR="00D4301C" w:rsidRPr="00B86D07">
        <w:rPr>
          <w:rFonts w:asciiTheme="minorHAnsi" w:hAnsiTheme="minorHAnsi"/>
        </w:rPr>
        <w:t xml:space="preserve"> </w:t>
      </w:r>
      <w:r w:rsidR="00057862">
        <w:rPr>
          <w:rFonts w:asciiTheme="minorHAnsi" w:hAnsiTheme="minorHAnsi"/>
        </w:rPr>
        <w:t xml:space="preserve">training </w:t>
      </w:r>
      <w:r w:rsidR="00D4301C" w:rsidRPr="00B86D07">
        <w:rPr>
          <w:rFonts w:asciiTheme="minorHAnsi" w:hAnsiTheme="minorHAnsi"/>
        </w:rPr>
        <w:t xml:space="preserve">subsets, each time using the omitted </w:t>
      </w:r>
      <w:r w:rsidR="007E068F">
        <w:rPr>
          <w:rFonts w:asciiTheme="minorHAnsi" w:hAnsiTheme="minorHAnsi"/>
        </w:rPr>
        <w:t>portion</w:t>
      </w:r>
      <w:r w:rsidR="007E068F" w:rsidRPr="00B86D07">
        <w:rPr>
          <w:rFonts w:asciiTheme="minorHAnsi" w:hAnsiTheme="minorHAnsi"/>
        </w:rPr>
        <w:t xml:space="preserve"> </w:t>
      </w:r>
      <w:r w:rsidR="00F75CF9" w:rsidRPr="00B86D07">
        <w:rPr>
          <w:rFonts w:asciiTheme="minorHAnsi" w:hAnsiTheme="minorHAnsi"/>
        </w:rPr>
        <w:t xml:space="preserve">as a prediction data </w:t>
      </w:r>
      <w:r w:rsidR="007E068F">
        <w:rPr>
          <w:rFonts w:asciiTheme="minorHAnsi" w:hAnsiTheme="minorHAnsi"/>
        </w:rPr>
        <w:t>set</w:t>
      </w:r>
      <w:r w:rsidR="007E068F" w:rsidRPr="00B86D07">
        <w:rPr>
          <w:rFonts w:asciiTheme="minorHAnsi" w:hAnsiTheme="minorHAnsi"/>
        </w:rPr>
        <w:t xml:space="preserve"> </w:t>
      </w:r>
      <w:r w:rsidR="00F75CF9" w:rsidRPr="00B86D07">
        <w:rPr>
          <w:rFonts w:asciiTheme="minorHAnsi" w:hAnsiTheme="minorHAnsi"/>
        </w:rPr>
        <w:t>and averaging</w:t>
      </w:r>
      <w:r w:rsidR="00D4301C" w:rsidRPr="00B86D07">
        <w:rPr>
          <w:rFonts w:asciiTheme="minorHAnsi" w:hAnsiTheme="minorHAnsi"/>
        </w:rPr>
        <w:t xml:space="preserve"> the </w:t>
      </w:r>
      <w:r w:rsidR="001A4937" w:rsidRPr="00B86D07">
        <w:rPr>
          <w:rFonts w:asciiTheme="minorHAnsi" w:hAnsiTheme="minorHAnsi"/>
        </w:rPr>
        <w:t>misclassification</w:t>
      </w:r>
      <w:r w:rsidR="00384657">
        <w:rPr>
          <w:rFonts w:asciiTheme="minorHAnsi" w:hAnsiTheme="minorHAnsi"/>
        </w:rPr>
        <w:t xml:space="preserve"> rate over all five</w:t>
      </w:r>
      <w:r w:rsidR="00F10273">
        <w:rPr>
          <w:rFonts w:asciiTheme="minorHAnsi" w:hAnsiTheme="minorHAnsi"/>
        </w:rPr>
        <w:t xml:space="preserve"> models. This procedure was repeated 1,000 times, and the </w:t>
      </w:r>
      <w:r w:rsidR="004B520A">
        <w:rPr>
          <w:rFonts w:asciiTheme="minorHAnsi" w:hAnsiTheme="minorHAnsi"/>
        </w:rPr>
        <w:t xml:space="preserve">overall </w:t>
      </w:r>
      <w:r w:rsidR="00474D37">
        <w:rPr>
          <w:rFonts w:asciiTheme="minorHAnsi" w:hAnsiTheme="minorHAnsi"/>
        </w:rPr>
        <w:t xml:space="preserve">mean </w:t>
      </w:r>
      <w:r w:rsidR="004B520A">
        <w:rPr>
          <w:rFonts w:asciiTheme="minorHAnsi" w:hAnsiTheme="minorHAnsi"/>
        </w:rPr>
        <w:t>error rate was recorded</w:t>
      </w:r>
      <w:r w:rsidR="00D4301C" w:rsidRPr="00B86D07">
        <w:rPr>
          <w:rFonts w:asciiTheme="minorHAnsi" w:hAnsiTheme="minorHAnsi"/>
        </w:rPr>
        <w:t xml:space="preserve">. </w:t>
      </w:r>
      <w:r w:rsidR="00DE19A8" w:rsidRPr="00B86D07">
        <w:rPr>
          <w:rFonts w:asciiTheme="minorHAnsi" w:hAnsiTheme="minorHAnsi"/>
        </w:rPr>
        <w:t xml:space="preserve">The same </w:t>
      </w:r>
      <w:r w:rsidR="00C87EB8">
        <w:rPr>
          <w:rFonts w:asciiTheme="minorHAnsi" w:hAnsiTheme="minorHAnsi"/>
        </w:rPr>
        <w:t>analysis</w:t>
      </w:r>
      <w:r w:rsidR="00EE343E" w:rsidRPr="00B86D07">
        <w:rPr>
          <w:rFonts w:asciiTheme="minorHAnsi" w:hAnsiTheme="minorHAnsi"/>
        </w:rPr>
        <w:t xml:space="preserve"> and cross</w:t>
      </w:r>
      <w:r w:rsidR="007B349C">
        <w:rPr>
          <w:rFonts w:asciiTheme="minorHAnsi" w:hAnsiTheme="minorHAnsi"/>
        </w:rPr>
        <w:t>-</w:t>
      </w:r>
      <w:r w:rsidR="00EE343E" w:rsidRPr="00B86D07">
        <w:rPr>
          <w:rFonts w:asciiTheme="minorHAnsi" w:hAnsiTheme="minorHAnsi"/>
        </w:rPr>
        <w:t>validation procedures were</w:t>
      </w:r>
      <w:r w:rsidR="00DE19A8" w:rsidRPr="00B86D07">
        <w:rPr>
          <w:rFonts w:asciiTheme="minorHAnsi" w:hAnsiTheme="minorHAnsi"/>
        </w:rPr>
        <w:t xml:space="preserve"> repeated for field-collected specimens. In the latter analysis, the </w:t>
      </w:r>
      <w:r w:rsidR="00EE343E" w:rsidRPr="00B86D07">
        <w:rPr>
          <w:rFonts w:asciiTheme="minorHAnsi" w:hAnsiTheme="minorHAnsi"/>
        </w:rPr>
        <w:t xml:space="preserve">discriminant </w:t>
      </w:r>
      <w:r w:rsidR="00F75CF9" w:rsidRPr="00B86D07">
        <w:rPr>
          <w:rFonts w:asciiTheme="minorHAnsi" w:hAnsiTheme="minorHAnsi"/>
        </w:rPr>
        <w:t>function</w:t>
      </w:r>
      <w:r w:rsidR="00EE343E" w:rsidRPr="00B86D07">
        <w:rPr>
          <w:rFonts w:asciiTheme="minorHAnsi" w:hAnsiTheme="minorHAnsi"/>
        </w:rPr>
        <w:t xml:space="preserve"> was </w:t>
      </w:r>
      <w:r w:rsidR="00F75CF9" w:rsidRPr="00B86D07">
        <w:rPr>
          <w:rFonts w:asciiTheme="minorHAnsi" w:hAnsiTheme="minorHAnsi"/>
        </w:rPr>
        <w:t>fit</w:t>
      </w:r>
      <w:r w:rsidR="007B349C">
        <w:rPr>
          <w:rFonts w:asciiTheme="minorHAnsi" w:hAnsiTheme="minorHAnsi"/>
        </w:rPr>
        <w:t>ted</w:t>
      </w:r>
      <w:r w:rsidR="00F75CF9" w:rsidRPr="00B86D07">
        <w:rPr>
          <w:rFonts w:asciiTheme="minorHAnsi" w:hAnsiTheme="minorHAnsi"/>
        </w:rPr>
        <w:t xml:space="preserve"> and cross-validated using </w:t>
      </w:r>
      <w:r w:rsidR="00450D6C" w:rsidRPr="00B86D07">
        <w:rPr>
          <w:rFonts w:asciiTheme="minorHAnsi" w:hAnsiTheme="minorHAnsi"/>
        </w:rPr>
        <w:t>a</w:t>
      </w:r>
      <w:r w:rsidR="000771A1" w:rsidRPr="00B86D07">
        <w:rPr>
          <w:rFonts w:asciiTheme="minorHAnsi" w:hAnsiTheme="minorHAnsi"/>
        </w:rPr>
        <w:t xml:space="preserve"> data set containing </w:t>
      </w:r>
      <w:r w:rsidR="00F75CF9" w:rsidRPr="00B86D07">
        <w:rPr>
          <w:rFonts w:asciiTheme="minorHAnsi" w:hAnsiTheme="minorHAnsi"/>
        </w:rPr>
        <w:t xml:space="preserve">only </w:t>
      </w:r>
      <w:r w:rsidR="000771A1" w:rsidRPr="00B86D07">
        <w:rPr>
          <w:rFonts w:asciiTheme="minorHAnsi" w:hAnsiTheme="minorHAnsi"/>
        </w:rPr>
        <w:t>parental</w:t>
      </w:r>
      <w:r w:rsidR="00057862">
        <w:rPr>
          <w:rFonts w:asciiTheme="minorHAnsi" w:hAnsiTheme="minorHAnsi"/>
        </w:rPr>
        <w:t>-type</w:t>
      </w:r>
      <w:r w:rsidR="000771A1" w:rsidRPr="00B86D07">
        <w:rPr>
          <w:rFonts w:asciiTheme="minorHAnsi" w:hAnsiTheme="minorHAnsi"/>
        </w:rPr>
        <w:t xml:space="preserve"> specimens. This</w:t>
      </w:r>
      <w:r w:rsidR="009162E3" w:rsidRPr="00B86D07">
        <w:rPr>
          <w:rFonts w:asciiTheme="minorHAnsi" w:hAnsiTheme="minorHAnsi"/>
        </w:rPr>
        <w:t xml:space="preserve"> model was subsequently </w:t>
      </w:r>
      <w:r w:rsidR="00DE19A8" w:rsidRPr="00B86D07">
        <w:rPr>
          <w:rFonts w:asciiTheme="minorHAnsi" w:hAnsiTheme="minorHAnsi"/>
        </w:rPr>
        <w:t xml:space="preserve">used to classify the phenotypes of putative hybrids </w:t>
      </w:r>
      <w:r w:rsidR="001B742C">
        <w:rPr>
          <w:rFonts w:asciiTheme="minorHAnsi" w:hAnsiTheme="minorHAnsi"/>
        </w:rPr>
        <w:t>with</w:t>
      </w:r>
      <w:r w:rsidR="00470109" w:rsidRPr="00B86D07">
        <w:rPr>
          <w:rFonts w:asciiTheme="minorHAnsi" w:hAnsiTheme="minorHAnsi"/>
        </w:rPr>
        <w:t xml:space="preserve"> flat prior</w:t>
      </w:r>
      <w:r w:rsidR="001B742C">
        <w:rPr>
          <w:rFonts w:asciiTheme="minorHAnsi" w:hAnsiTheme="minorHAnsi"/>
        </w:rPr>
        <w:t xml:space="preserve"> probability</w:t>
      </w:r>
      <w:r w:rsidR="004B520A">
        <w:rPr>
          <w:rFonts w:asciiTheme="minorHAnsi" w:hAnsiTheme="minorHAnsi"/>
        </w:rPr>
        <w:t xml:space="preserve">. </w:t>
      </w:r>
    </w:p>
    <w:p w14:paraId="45062D38" w14:textId="26F71919" w:rsidR="001C3BA9" w:rsidRPr="00B86D07" w:rsidRDefault="00436DA6" w:rsidP="00974F12">
      <w:pPr>
        <w:spacing w:line="360" w:lineRule="auto"/>
        <w:ind w:firstLine="720"/>
        <w:rPr>
          <w:rFonts w:asciiTheme="minorHAnsi" w:hAnsiTheme="minorHAnsi"/>
        </w:rPr>
      </w:pPr>
      <w:r w:rsidRPr="00B86D07">
        <w:rPr>
          <w:rFonts w:asciiTheme="minorHAnsi" w:hAnsiTheme="minorHAnsi"/>
          <w:i/>
        </w:rPr>
        <w:t xml:space="preserve">Color </w:t>
      </w:r>
      <w:r w:rsidR="00E34F10">
        <w:rPr>
          <w:rFonts w:asciiTheme="minorHAnsi" w:hAnsiTheme="minorHAnsi"/>
          <w:i/>
        </w:rPr>
        <w:t>a</w:t>
      </w:r>
      <w:r w:rsidR="00B02AFF" w:rsidRPr="00B86D07">
        <w:rPr>
          <w:rFonts w:asciiTheme="minorHAnsi" w:hAnsiTheme="minorHAnsi"/>
          <w:i/>
        </w:rPr>
        <w:t>nalysis</w:t>
      </w:r>
      <w:r w:rsidR="00513629" w:rsidRPr="00B86D07">
        <w:rPr>
          <w:rFonts w:asciiTheme="minorHAnsi" w:hAnsiTheme="minorHAnsi"/>
          <w:i/>
        </w:rPr>
        <w:t>–</w:t>
      </w:r>
      <w:r w:rsidR="009C354C" w:rsidRPr="00B86D07">
        <w:rPr>
          <w:rFonts w:asciiTheme="minorHAnsi" w:hAnsiTheme="minorHAnsi"/>
        </w:rPr>
        <w:t>Images were shot in RAW format and impor</w:t>
      </w:r>
      <w:r w:rsidR="00CC5E6F" w:rsidRPr="00B86D07">
        <w:rPr>
          <w:rFonts w:asciiTheme="minorHAnsi" w:hAnsiTheme="minorHAnsi"/>
        </w:rPr>
        <w:t>ted into Lightroom</w:t>
      </w:r>
      <w:r w:rsidR="00470109" w:rsidRPr="00B86D07">
        <w:rPr>
          <w:rFonts w:asciiTheme="minorHAnsi" w:hAnsiTheme="minorHAnsi"/>
          <w:vertAlign w:val="superscript"/>
        </w:rPr>
        <w:t>TM</w:t>
      </w:r>
      <w:r w:rsidR="00360386" w:rsidRPr="00B86D07">
        <w:rPr>
          <w:rFonts w:asciiTheme="minorHAnsi" w:hAnsiTheme="minorHAnsi"/>
        </w:rPr>
        <w:t xml:space="preserve"> (Adobe</w:t>
      </w:r>
      <w:r w:rsidR="00470109" w:rsidRPr="00B86D07">
        <w:rPr>
          <w:rFonts w:asciiTheme="minorHAnsi" w:hAnsiTheme="minorHAnsi"/>
        </w:rPr>
        <w:t xml:space="preserve"> Systems Inc., </w:t>
      </w:r>
      <w:r w:rsidR="00BD008C">
        <w:rPr>
          <w:rFonts w:asciiTheme="minorHAnsi" w:hAnsiTheme="minorHAnsi"/>
        </w:rPr>
        <w:t>San Jose, California</w:t>
      </w:r>
      <w:r w:rsidR="00537184" w:rsidRPr="00B86D07">
        <w:rPr>
          <w:rFonts w:asciiTheme="minorHAnsi" w:hAnsiTheme="minorHAnsi"/>
        </w:rPr>
        <w:t>)</w:t>
      </w:r>
      <w:r w:rsidR="00CC5E6F" w:rsidRPr="00B86D07">
        <w:rPr>
          <w:rFonts w:asciiTheme="minorHAnsi" w:hAnsiTheme="minorHAnsi"/>
        </w:rPr>
        <w:t xml:space="preserve">. Using </w:t>
      </w:r>
      <w:r w:rsidR="009C354C" w:rsidRPr="00B86D07">
        <w:rPr>
          <w:rFonts w:asciiTheme="minorHAnsi" w:hAnsiTheme="minorHAnsi"/>
        </w:rPr>
        <w:t>SpyderCheckr color correction software</w:t>
      </w:r>
      <w:r w:rsidR="00537184" w:rsidRPr="00B86D07">
        <w:rPr>
          <w:rFonts w:asciiTheme="minorHAnsi" w:hAnsiTheme="minorHAnsi"/>
        </w:rPr>
        <w:t xml:space="preserve"> (Datacolor</w:t>
      </w:r>
      <w:r w:rsidR="00470109" w:rsidRPr="00B86D07">
        <w:rPr>
          <w:rFonts w:asciiTheme="minorHAnsi" w:hAnsiTheme="minorHAnsi"/>
          <w:vertAlign w:val="superscript"/>
        </w:rPr>
        <w:t>TM</w:t>
      </w:r>
      <w:r w:rsidR="00537184" w:rsidRPr="00B86D07">
        <w:rPr>
          <w:rFonts w:asciiTheme="minorHAnsi" w:hAnsiTheme="minorHAnsi"/>
        </w:rPr>
        <w:t>, Lawrenceville, NJ)</w:t>
      </w:r>
      <w:r w:rsidR="009C354C" w:rsidRPr="00B86D07">
        <w:rPr>
          <w:rFonts w:asciiTheme="minorHAnsi" w:hAnsiTheme="minorHAnsi"/>
        </w:rPr>
        <w:t xml:space="preserve">, images of the color card were used to create calibrations </w:t>
      </w:r>
      <w:r w:rsidR="00D44438">
        <w:rPr>
          <w:rFonts w:asciiTheme="minorHAnsi" w:hAnsiTheme="minorHAnsi"/>
        </w:rPr>
        <w:t>that</w:t>
      </w:r>
      <w:r w:rsidR="009C354C" w:rsidRPr="00B86D07">
        <w:rPr>
          <w:rFonts w:asciiTheme="minorHAnsi" w:hAnsiTheme="minorHAnsi"/>
        </w:rPr>
        <w:t xml:space="preserve"> were then applied to corresponding images</w:t>
      </w:r>
      <w:r w:rsidR="00C21270" w:rsidRPr="00B86D07">
        <w:rPr>
          <w:rFonts w:asciiTheme="minorHAnsi" w:hAnsiTheme="minorHAnsi"/>
        </w:rPr>
        <w:t xml:space="preserve"> of sepals</w:t>
      </w:r>
      <w:r w:rsidR="005673F6" w:rsidRPr="00B86D07">
        <w:rPr>
          <w:rFonts w:asciiTheme="minorHAnsi" w:hAnsiTheme="minorHAnsi"/>
        </w:rPr>
        <w:t xml:space="preserve"> in Lightroom.</w:t>
      </w:r>
      <w:r w:rsidR="00690777" w:rsidRPr="00B86D07">
        <w:rPr>
          <w:rFonts w:asciiTheme="minorHAnsi" w:hAnsiTheme="minorHAnsi"/>
        </w:rPr>
        <w:t xml:space="preserve"> </w:t>
      </w:r>
      <w:r w:rsidR="005673F6" w:rsidRPr="00B86D07">
        <w:rPr>
          <w:rFonts w:asciiTheme="minorHAnsi" w:hAnsiTheme="minorHAnsi"/>
        </w:rPr>
        <w:t>These calibrated images were then imported into Photoshop</w:t>
      </w:r>
      <w:r w:rsidR="00470109" w:rsidRPr="00B86D07">
        <w:rPr>
          <w:rFonts w:asciiTheme="minorHAnsi" w:hAnsiTheme="minorHAnsi"/>
          <w:vertAlign w:val="superscript"/>
        </w:rPr>
        <w:t>TM</w:t>
      </w:r>
      <w:r w:rsidR="00470109" w:rsidRPr="00B86D07">
        <w:rPr>
          <w:rFonts w:asciiTheme="minorHAnsi" w:hAnsiTheme="minorHAnsi"/>
        </w:rPr>
        <w:t xml:space="preserve"> (Adobe Systems, Inc.,</w:t>
      </w:r>
      <w:r w:rsidR="00BD008C">
        <w:rPr>
          <w:rFonts w:asciiTheme="minorHAnsi" w:hAnsiTheme="minorHAnsi"/>
        </w:rPr>
        <w:t xml:space="preserve"> San Jose, California</w:t>
      </w:r>
      <w:r w:rsidR="00AC71AA" w:rsidRPr="00B86D07">
        <w:rPr>
          <w:rFonts w:asciiTheme="minorHAnsi" w:hAnsiTheme="minorHAnsi"/>
        </w:rPr>
        <w:t>)</w:t>
      </w:r>
      <w:r w:rsidR="005673F6" w:rsidRPr="00B86D07">
        <w:rPr>
          <w:rFonts w:asciiTheme="minorHAnsi" w:hAnsiTheme="minorHAnsi"/>
        </w:rPr>
        <w:t xml:space="preserve"> in the Adobe RGB color space. The magnetic lasso tool was used to select a randomly-</w:t>
      </w:r>
      <w:r w:rsidR="00DE419C" w:rsidRPr="00B86D07">
        <w:rPr>
          <w:rFonts w:asciiTheme="minorHAnsi" w:hAnsiTheme="minorHAnsi"/>
        </w:rPr>
        <w:t xml:space="preserve">chosen sepal </w:t>
      </w:r>
      <w:r w:rsidR="00057862">
        <w:rPr>
          <w:rFonts w:asciiTheme="minorHAnsi" w:hAnsiTheme="minorHAnsi"/>
        </w:rPr>
        <w:t xml:space="preserve">or all sepals </w:t>
      </w:r>
      <w:r w:rsidR="00DE419C" w:rsidRPr="00B86D07">
        <w:rPr>
          <w:rFonts w:asciiTheme="minorHAnsi" w:hAnsiTheme="minorHAnsi"/>
        </w:rPr>
        <w:t xml:space="preserve">from each flower. </w:t>
      </w:r>
      <w:r w:rsidR="00A03197">
        <w:rPr>
          <w:rFonts w:asciiTheme="minorHAnsi" w:hAnsiTheme="minorHAnsi"/>
        </w:rPr>
        <w:t>We</w:t>
      </w:r>
      <w:r w:rsidR="005673F6" w:rsidRPr="00B86D07">
        <w:rPr>
          <w:rFonts w:asciiTheme="minorHAnsi" w:hAnsiTheme="minorHAnsi"/>
        </w:rPr>
        <w:t xml:space="preserve"> recorded the mean pixel v</w:t>
      </w:r>
      <w:r w:rsidR="00ED653D" w:rsidRPr="00B86D07">
        <w:rPr>
          <w:rFonts w:asciiTheme="minorHAnsi" w:hAnsiTheme="minorHAnsi"/>
        </w:rPr>
        <w:t>alue</w:t>
      </w:r>
      <w:r w:rsidR="005673F6" w:rsidRPr="00B86D07">
        <w:rPr>
          <w:rFonts w:asciiTheme="minorHAnsi" w:hAnsiTheme="minorHAnsi"/>
        </w:rPr>
        <w:t xml:space="preserve"> for each</w:t>
      </w:r>
      <w:r w:rsidR="006A6B47" w:rsidRPr="00B86D07">
        <w:rPr>
          <w:rFonts w:asciiTheme="minorHAnsi" w:hAnsiTheme="minorHAnsi"/>
        </w:rPr>
        <w:t xml:space="preserve"> channel (red, green, blue) in</w:t>
      </w:r>
      <w:r w:rsidR="005673F6" w:rsidRPr="00B86D07">
        <w:rPr>
          <w:rFonts w:asciiTheme="minorHAnsi" w:hAnsiTheme="minorHAnsi"/>
        </w:rPr>
        <w:t xml:space="preserve"> RGB </w:t>
      </w:r>
      <w:r w:rsidR="006A6B47" w:rsidRPr="00B86D07">
        <w:rPr>
          <w:rFonts w:asciiTheme="minorHAnsi" w:hAnsiTheme="minorHAnsi"/>
        </w:rPr>
        <w:t>color space</w:t>
      </w:r>
      <w:r w:rsidR="00FD7902">
        <w:rPr>
          <w:rFonts w:asciiTheme="minorHAnsi" w:hAnsiTheme="minorHAnsi"/>
        </w:rPr>
        <w:t xml:space="preserve">, </w:t>
      </w:r>
      <w:r w:rsidR="00057862">
        <w:rPr>
          <w:rFonts w:asciiTheme="minorHAnsi" w:hAnsiTheme="minorHAnsi"/>
        </w:rPr>
        <w:t>from</w:t>
      </w:r>
      <w:r w:rsidR="00FD7902">
        <w:rPr>
          <w:rFonts w:asciiTheme="minorHAnsi" w:hAnsiTheme="minorHAnsi"/>
        </w:rPr>
        <w:t xml:space="preserve"> this selection</w:t>
      </w:r>
      <w:r w:rsidR="00A03197">
        <w:rPr>
          <w:rFonts w:asciiTheme="minorHAnsi" w:hAnsiTheme="minorHAnsi"/>
        </w:rPr>
        <w:t xml:space="preserve">, and </w:t>
      </w:r>
      <w:r w:rsidR="004A7A1A" w:rsidRPr="00B86D07">
        <w:rPr>
          <w:rFonts w:asciiTheme="minorHAnsi" w:hAnsiTheme="minorHAnsi"/>
        </w:rPr>
        <w:t>used</w:t>
      </w:r>
      <w:r w:rsidR="005673F6" w:rsidRPr="00B86D07">
        <w:rPr>
          <w:rFonts w:asciiTheme="minorHAnsi" w:hAnsiTheme="minorHAnsi"/>
        </w:rPr>
        <w:t xml:space="preserve"> the ratio of the mean pixel values of the red and green channels as a measure of the </w:t>
      </w:r>
      <w:r w:rsidR="000058BC" w:rsidRPr="00B86D07">
        <w:rPr>
          <w:rFonts w:asciiTheme="minorHAnsi" w:hAnsiTheme="minorHAnsi"/>
        </w:rPr>
        <w:t xml:space="preserve">sepal </w:t>
      </w:r>
      <w:r w:rsidR="00FC4241" w:rsidRPr="00B86D07">
        <w:rPr>
          <w:rFonts w:asciiTheme="minorHAnsi" w:hAnsiTheme="minorHAnsi"/>
        </w:rPr>
        <w:t>color variation</w:t>
      </w:r>
      <w:r w:rsidR="005673F6" w:rsidRPr="00B86D07">
        <w:rPr>
          <w:rFonts w:asciiTheme="minorHAnsi" w:hAnsiTheme="minorHAnsi"/>
        </w:rPr>
        <w:t xml:space="preserve"> </w:t>
      </w:r>
      <w:r w:rsidR="000058BC" w:rsidRPr="00B86D07">
        <w:rPr>
          <w:rFonts w:asciiTheme="minorHAnsi" w:hAnsiTheme="minorHAnsi"/>
        </w:rPr>
        <w:t xml:space="preserve">as </w:t>
      </w:r>
      <w:r w:rsidR="005673F6" w:rsidRPr="00B86D07">
        <w:rPr>
          <w:rFonts w:asciiTheme="minorHAnsi" w:hAnsiTheme="minorHAnsi"/>
        </w:rPr>
        <w:t>perceived by humans</w:t>
      </w:r>
      <w:r w:rsidR="00AC71AA" w:rsidRPr="00B86D07">
        <w:rPr>
          <w:rFonts w:asciiTheme="minorHAnsi" w:hAnsiTheme="minorHAnsi"/>
        </w:rPr>
        <w:t xml:space="preserve"> (Bergman and Beehner, 2008)</w:t>
      </w:r>
      <w:r w:rsidR="005673F6" w:rsidRPr="00B86D07">
        <w:rPr>
          <w:rFonts w:asciiTheme="minorHAnsi" w:hAnsiTheme="minorHAnsi"/>
        </w:rPr>
        <w:t>.</w:t>
      </w:r>
      <w:r w:rsidR="00FC4241" w:rsidRPr="00B86D07">
        <w:rPr>
          <w:rFonts w:asciiTheme="minorHAnsi" w:hAnsiTheme="minorHAnsi"/>
        </w:rPr>
        <w:t xml:space="preserve"> The RGB model is an additive color space in which the combination of red and green specifies yellow. Thus, the relative values fo</w:t>
      </w:r>
      <w:r w:rsidR="000058BC" w:rsidRPr="00B86D07">
        <w:rPr>
          <w:rFonts w:asciiTheme="minorHAnsi" w:hAnsiTheme="minorHAnsi"/>
        </w:rPr>
        <w:t>r red and green channels capture</w:t>
      </w:r>
      <w:r w:rsidR="00FC4241" w:rsidRPr="00B86D07">
        <w:rPr>
          <w:rFonts w:asciiTheme="minorHAnsi" w:hAnsiTheme="minorHAnsi"/>
        </w:rPr>
        <w:t xml:space="preserve"> </w:t>
      </w:r>
      <w:r w:rsidR="00391D37" w:rsidRPr="00B86D07">
        <w:rPr>
          <w:rFonts w:asciiTheme="minorHAnsi" w:hAnsiTheme="minorHAnsi"/>
        </w:rPr>
        <w:t xml:space="preserve">the </w:t>
      </w:r>
      <w:r w:rsidR="00A56559">
        <w:rPr>
          <w:rFonts w:asciiTheme="minorHAnsi" w:hAnsiTheme="minorHAnsi"/>
        </w:rPr>
        <w:t>human-</w:t>
      </w:r>
      <w:r w:rsidR="00FC4241" w:rsidRPr="00B86D07">
        <w:rPr>
          <w:rFonts w:asciiTheme="minorHAnsi" w:hAnsiTheme="minorHAnsi"/>
        </w:rPr>
        <w:t>visible variation between red and yellow. The ratio</w:t>
      </w:r>
      <w:r w:rsidR="00427640">
        <w:rPr>
          <w:rFonts w:asciiTheme="minorHAnsi" w:hAnsiTheme="minorHAnsi"/>
        </w:rPr>
        <w:t xml:space="preserve"> was cent</w:t>
      </w:r>
      <w:r w:rsidR="006A0138">
        <w:rPr>
          <w:rFonts w:asciiTheme="minorHAnsi" w:hAnsiTheme="minorHAnsi"/>
        </w:rPr>
        <w:t>e</w:t>
      </w:r>
      <w:r w:rsidR="00427640">
        <w:rPr>
          <w:rFonts w:asciiTheme="minorHAnsi" w:hAnsiTheme="minorHAnsi"/>
        </w:rPr>
        <w:t>r</w:t>
      </w:r>
      <w:r w:rsidR="00583574" w:rsidRPr="00B86D07">
        <w:rPr>
          <w:rFonts w:asciiTheme="minorHAnsi" w:hAnsiTheme="minorHAnsi"/>
        </w:rPr>
        <w:t>ed around zero by log-</w:t>
      </w:r>
      <w:r w:rsidR="00FC4241" w:rsidRPr="00B86D07">
        <w:rPr>
          <w:rFonts w:asciiTheme="minorHAnsi" w:hAnsiTheme="minorHAnsi"/>
        </w:rPr>
        <w:t>transformation</w:t>
      </w:r>
      <w:r w:rsidR="000274FE">
        <w:rPr>
          <w:rFonts w:asciiTheme="minorHAnsi" w:hAnsiTheme="minorHAnsi"/>
        </w:rPr>
        <w:t xml:space="preserve"> (log R/G)</w:t>
      </w:r>
      <w:r w:rsidR="000956D7" w:rsidRPr="00B86D07">
        <w:rPr>
          <w:rFonts w:asciiTheme="minorHAnsi" w:hAnsiTheme="minorHAnsi"/>
        </w:rPr>
        <w:t>.</w:t>
      </w:r>
      <w:r w:rsidR="00417D3D" w:rsidRPr="00B86D07">
        <w:rPr>
          <w:rFonts w:asciiTheme="minorHAnsi" w:hAnsiTheme="minorHAnsi"/>
        </w:rPr>
        <w:t xml:space="preserve"> </w:t>
      </w:r>
      <w:r w:rsidR="00B5767F" w:rsidRPr="00B86D07">
        <w:rPr>
          <w:rFonts w:asciiTheme="minorHAnsi" w:hAnsiTheme="minorHAnsi"/>
        </w:rPr>
        <w:t xml:space="preserve">For </w:t>
      </w:r>
      <w:r w:rsidR="00EB1734" w:rsidRPr="00B86D07">
        <w:rPr>
          <w:rFonts w:asciiTheme="minorHAnsi" w:hAnsiTheme="minorHAnsi"/>
        </w:rPr>
        <w:t>a simple validation of</w:t>
      </w:r>
      <w:r w:rsidR="00B5767F" w:rsidRPr="00B86D07">
        <w:rPr>
          <w:rFonts w:asciiTheme="minorHAnsi" w:hAnsiTheme="minorHAnsi"/>
        </w:rPr>
        <w:t xml:space="preserve"> this me</w:t>
      </w:r>
      <w:r w:rsidR="00EB1734" w:rsidRPr="00B86D07">
        <w:rPr>
          <w:rFonts w:asciiTheme="minorHAnsi" w:hAnsiTheme="minorHAnsi"/>
        </w:rPr>
        <w:t>thod</w:t>
      </w:r>
      <w:r w:rsidR="00B5767F" w:rsidRPr="00B86D07">
        <w:rPr>
          <w:rFonts w:asciiTheme="minorHAnsi" w:hAnsiTheme="minorHAnsi"/>
        </w:rPr>
        <w:t xml:space="preserve">, </w:t>
      </w:r>
      <w:r w:rsidR="00A03197">
        <w:rPr>
          <w:rFonts w:asciiTheme="minorHAnsi" w:hAnsiTheme="minorHAnsi"/>
        </w:rPr>
        <w:t>we</w:t>
      </w:r>
      <w:r w:rsidR="00B4530C" w:rsidRPr="00B86D07">
        <w:rPr>
          <w:rFonts w:asciiTheme="minorHAnsi" w:hAnsiTheme="minorHAnsi"/>
        </w:rPr>
        <w:t xml:space="preserve"> assigned images of hybrid specimens, which were highly variable in color, an integer color value </w:t>
      </w:r>
      <w:r w:rsidR="00204632">
        <w:rPr>
          <w:rFonts w:asciiTheme="minorHAnsi" w:hAnsiTheme="minorHAnsi"/>
        </w:rPr>
        <w:t>from one to five</w:t>
      </w:r>
      <w:r w:rsidR="00B4530C" w:rsidRPr="00B86D07">
        <w:rPr>
          <w:rFonts w:asciiTheme="minorHAnsi" w:hAnsiTheme="minorHAnsi"/>
        </w:rPr>
        <w:t xml:space="preserve"> to represent </w:t>
      </w:r>
      <w:r w:rsidR="00C07D8D" w:rsidRPr="00B86D07">
        <w:rPr>
          <w:rFonts w:asciiTheme="minorHAnsi" w:hAnsiTheme="minorHAnsi"/>
        </w:rPr>
        <w:t>floral</w:t>
      </w:r>
      <w:r w:rsidR="00B4530C" w:rsidRPr="00B86D07">
        <w:rPr>
          <w:rFonts w:asciiTheme="minorHAnsi" w:hAnsiTheme="minorHAnsi"/>
        </w:rPr>
        <w:t xml:space="preserve"> color </w:t>
      </w:r>
      <w:r w:rsidR="000274FE">
        <w:rPr>
          <w:rFonts w:asciiTheme="minorHAnsi" w:hAnsiTheme="minorHAnsi"/>
        </w:rPr>
        <w:t>along</w:t>
      </w:r>
      <w:r w:rsidR="00B4530C" w:rsidRPr="00B86D07">
        <w:rPr>
          <w:rFonts w:asciiTheme="minorHAnsi" w:hAnsiTheme="minorHAnsi"/>
        </w:rPr>
        <w:t xml:space="preserve"> the yellow-</w:t>
      </w:r>
      <w:r w:rsidR="00A03197">
        <w:rPr>
          <w:rFonts w:asciiTheme="minorHAnsi" w:hAnsiTheme="minorHAnsi"/>
        </w:rPr>
        <w:t xml:space="preserve">to-red </w:t>
      </w:r>
      <w:r w:rsidR="000274FE">
        <w:rPr>
          <w:rFonts w:asciiTheme="minorHAnsi" w:hAnsiTheme="minorHAnsi"/>
        </w:rPr>
        <w:t>axis</w:t>
      </w:r>
      <w:r w:rsidR="00A03197">
        <w:rPr>
          <w:rFonts w:asciiTheme="minorHAnsi" w:hAnsiTheme="minorHAnsi"/>
        </w:rPr>
        <w:t xml:space="preserve">. </w:t>
      </w:r>
      <w:r w:rsidR="00C07D8D" w:rsidRPr="00B86D07">
        <w:rPr>
          <w:rFonts w:asciiTheme="minorHAnsi" w:hAnsiTheme="minorHAnsi"/>
        </w:rPr>
        <w:t xml:space="preserve"> </w:t>
      </w:r>
      <w:r w:rsidR="006F430B">
        <w:rPr>
          <w:rFonts w:asciiTheme="minorHAnsi" w:hAnsiTheme="minorHAnsi"/>
        </w:rPr>
        <w:t xml:space="preserve">We </w:t>
      </w:r>
      <w:r w:rsidR="00C07D8D" w:rsidRPr="00B86D07">
        <w:rPr>
          <w:rFonts w:asciiTheme="minorHAnsi" w:hAnsiTheme="minorHAnsi"/>
        </w:rPr>
        <w:t>then calculated the</w:t>
      </w:r>
      <w:r w:rsidR="00B4530C" w:rsidRPr="00B86D07">
        <w:rPr>
          <w:rFonts w:asciiTheme="minorHAnsi" w:hAnsiTheme="minorHAnsi"/>
        </w:rPr>
        <w:t xml:space="preserve"> </w:t>
      </w:r>
      <w:r w:rsidR="00041BA5">
        <w:rPr>
          <w:rFonts w:asciiTheme="minorHAnsi" w:hAnsiTheme="minorHAnsi"/>
        </w:rPr>
        <w:t xml:space="preserve">Pearson </w:t>
      </w:r>
      <w:r w:rsidR="00B4530C" w:rsidRPr="00B86D07">
        <w:rPr>
          <w:rFonts w:asciiTheme="minorHAnsi" w:hAnsiTheme="minorHAnsi"/>
        </w:rPr>
        <w:t xml:space="preserve">correlation coefficient between the </w:t>
      </w:r>
      <w:r w:rsidR="006958AE">
        <w:rPr>
          <w:rFonts w:asciiTheme="minorHAnsi" w:hAnsiTheme="minorHAnsi"/>
        </w:rPr>
        <w:t>log R/G scores and the visually-</w:t>
      </w:r>
      <w:r w:rsidR="00B4530C" w:rsidRPr="00B86D07">
        <w:rPr>
          <w:rFonts w:asciiTheme="minorHAnsi" w:hAnsiTheme="minorHAnsi"/>
        </w:rPr>
        <w:t xml:space="preserve">assigned </w:t>
      </w:r>
      <w:r w:rsidR="006958AE">
        <w:rPr>
          <w:rFonts w:asciiTheme="minorHAnsi" w:hAnsiTheme="minorHAnsi"/>
        </w:rPr>
        <w:t xml:space="preserve">integer </w:t>
      </w:r>
      <w:r w:rsidR="00B4530C" w:rsidRPr="00B86D07">
        <w:rPr>
          <w:rFonts w:asciiTheme="minorHAnsi" w:hAnsiTheme="minorHAnsi"/>
        </w:rPr>
        <w:t xml:space="preserve">color scores. </w:t>
      </w:r>
    </w:p>
    <w:p w14:paraId="6DF0E1BC" w14:textId="77777777" w:rsidR="005D4E4C" w:rsidRDefault="00E34F10" w:rsidP="00442759">
      <w:pPr>
        <w:spacing w:line="360" w:lineRule="auto"/>
        <w:ind w:firstLine="720"/>
        <w:rPr>
          <w:ins w:id="110" w:author="Jeff Groh [2]" w:date="2018-11-03T07:47:00Z"/>
          <w:rFonts w:asciiTheme="minorHAnsi" w:hAnsiTheme="minorHAnsi"/>
        </w:rPr>
      </w:pPr>
      <w:r>
        <w:rPr>
          <w:rFonts w:asciiTheme="minorHAnsi" w:hAnsiTheme="minorHAnsi"/>
          <w:i/>
        </w:rPr>
        <w:t>Genetic a</w:t>
      </w:r>
      <w:r w:rsidR="00C95F31" w:rsidRPr="00B86D07">
        <w:rPr>
          <w:rFonts w:asciiTheme="minorHAnsi" w:hAnsiTheme="minorHAnsi"/>
          <w:i/>
        </w:rPr>
        <w:t>nalysis–</w:t>
      </w:r>
      <w:r w:rsidR="00421D56" w:rsidRPr="00B86D07">
        <w:rPr>
          <w:rFonts w:asciiTheme="minorHAnsi" w:hAnsiTheme="minorHAnsi"/>
        </w:rPr>
        <w:t>For each micro</w:t>
      </w:r>
      <w:r w:rsidR="00BD008C">
        <w:rPr>
          <w:rFonts w:asciiTheme="minorHAnsi" w:hAnsiTheme="minorHAnsi"/>
        </w:rPr>
        <w:t>satellite locus, we</w:t>
      </w:r>
      <w:r w:rsidR="005D216B" w:rsidRPr="00B86D07">
        <w:rPr>
          <w:rFonts w:asciiTheme="minorHAnsi" w:hAnsiTheme="minorHAnsi"/>
        </w:rPr>
        <w:t xml:space="preserve"> recorded the overall allele size range</w:t>
      </w:r>
      <w:r w:rsidR="00F062BA" w:rsidRPr="00B86D07">
        <w:rPr>
          <w:rFonts w:asciiTheme="minorHAnsi" w:hAnsiTheme="minorHAnsi"/>
        </w:rPr>
        <w:t xml:space="preserve"> (bp)</w:t>
      </w:r>
      <w:r w:rsidR="005D216B" w:rsidRPr="00B86D07">
        <w:rPr>
          <w:rFonts w:asciiTheme="minorHAnsi" w:hAnsiTheme="minorHAnsi"/>
        </w:rPr>
        <w:t xml:space="preserve">, number of alleles, </w:t>
      </w:r>
      <w:r w:rsidR="007D66CD">
        <w:rPr>
          <w:rFonts w:asciiTheme="minorHAnsi" w:hAnsiTheme="minorHAnsi"/>
        </w:rPr>
        <w:t xml:space="preserve">and </w:t>
      </w:r>
      <w:r w:rsidR="005D216B" w:rsidRPr="00B86D07">
        <w:rPr>
          <w:rFonts w:asciiTheme="minorHAnsi" w:hAnsiTheme="minorHAnsi"/>
        </w:rPr>
        <w:t>observed and e</w:t>
      </w:r>
      <w:r w:rsidR="00F062BA" w:rsidRPr="00B86D07">
        <w:rPr>
          <w:rFonts w:asciiTheme="minorHAnsi" w:hAnsiTheme="minorHAnsi"/>
        </w:rPr>
        <w:t>xpected heterozygosity</w:t>
      </w:r>
      <w:r w:rsidR="00796612">
        <w:rPr>
          <w:rFonts w:asciiTheme="minorHAnsi" w:hAnsiTheme="minorHAnsi"/>
        </w:rPr>
        <w:t xml:space="preserve"> (H</w:t>
      </w:r>
      <w:r w:rsidR="00796612">
        <w:rPr>
          <w:rFonts w:asciiTheme="minorHAnsi" w:hAnsiTheme="minorHAnsi"/>
          <w:vertAlign w:val="subscript"/>
        </w:rPr>
        <w:t>o</w:t>
      </w:r>
      <w:r w:rsidR="00796612">
        <w:rPr>
          <w:rFonts w:asciiTheme="minorHAnsi" w:hAnsiTheme="minorHAnsi"/>
        </w:rPr>
        <w:t xml:space="preserve"> and H</w:t>
      </w:r>
      <w:r w:rsidR="00796612">
        <w:rPr>
          <w:rFonts w:asciiTheme="minorHAnsi" w:hAnsiTheme="minorHAnsi"/>
          <w:vertAlign w:val="subscript"/>
        </w:rPr>
        <w:t>e</w:t>
      </w:r>
      <w:r w:rsidR="00796612">
        <w:rPr>
          <w:rFonts w:asciiTheme="minorHAnsi" w:hAnsiTheme="minorHAnsi"/>
        </w:rPr>
        <w:t>)</w:t>
      </w:r>
      <w:r w:rsidR="007D66CD">
        <w:rPr>
          <w:rFonts w:asciiTheme="minorHAnsi" w:hAnsiTheme="minorHAnsi"/>
        </w:rPr>
        <w:t xml:space="preserve">. </w:t>
      </w:r>
      <w:r w:rsidR="00BD008C">
        <w:rPr>
          <w:rFonts w:asciiTheme="minorHAnsi" w:hAnsiTheme="minorHAnsi"/>
        </w:rPr>
        <w:t>Within populations, we</w:t>
      </w:r>
      <w:r w:rsidR="005D216B" w:rsidRPr="00B86D07">
        <w:rPr>
          <w:rFonts w:asciiTheme="minorHAnsi" w:hAnsiTheme="minorHAnsi"/>
        </w:rPr>
        <w:t xml:space="preserve"> </w:t>
      </w:r>
      <w:r w:rsidR="00160A35">
        <w:rPr>
          <w:rFonts w:asciiTheme="minorHAnsi" w:hAnsiTheme="minorHAnsi"/>
        </w:rPr>
        <w:t>calculated average</w:t>
      </w:r>
      <w:r w:rsidR="00160A35" w:rsidRPr="00B86D07">
        <w:rPr>
          <w:rFonts w:asciiTheme="minorHAnsi" w:hAnsiTheme="minorHAnsi"/>
        </w:rPr>
        <w:t xml:space="preserve"> </w:t>
      </w:r>
      <w:r w:rsidR="00796612">
        <w:rPr>
          <w:rFonts w:asciiTheme="minorHAnsi" w:hAnsiTheme="minorHAnsi"/>
        </w:rPr>
        <w:t>H</w:t>
      </w:r>
      <w:r w:rsidR="00796612">
        <w:rPr>
          <w:rFonts w:asciiTheme="minorHAnsi" w:hAnsiTheme="minorHAnsi"/>
          <w:vertAlign w:val="subscript"/>
        </w:rPr>
        <w:t>o</w:t>
      </w:r>
      <w:r w:rsidR="00796612">
        <w:rPr>
          <w:rFonts w:asciiTheme="minorHAnsi" w:hAnsiTheme="minorHAnsi"/>
        </w:rPr>
        <w:t>,</w:t>
      </w:r>
      <w:r w:rsidR="00160A35">
        <w:rPr>
          <w:rFonts w:asciiTheme="minorHAnsi" w:hAnsiTheme="minorHAnsi"/>
        </w:rPr>
        <w:t xml:space="preserve"> gene diversity (H</w:t>
      </w:r>
      <w:r w:rsidR="00160A35">
        <w:rPr>
          <w:rFonts w:asciiTheme="minorHAnsi" w:hAnsiTheme="minorHAnsi"/>
          <w:vertAlign w:val="subscript"/>
        </w:rPr>
        <w:t>s</w:t>
      </w:r>
      <w:r w:rsidR="00160A35">
        <w:rPr>
          <w:rFonts w:asciiTheme="minorHAnsi" w:hAnsiTheme="minorHAnsi"/>
        </w:rPr>
        <w:t>)</w:t>
      </w:r>
      <w:r w:rsidR="005D216B" w:rsidRPr="00B86D07">
        <w:rPr>
          <w:rFonts w:asciiTheme="minorHAnsi" w:hAnsiTheme="minorHAnsi"/>
        </w:rPr>
        <w:t xml:space="preserve">, </w:t>
      </w:r>
      <w:r w:rsidR="00796612">
        <w:rPr>
          <w:rFonts w:asciiTheme="minorHAnsi" w:hAnsiTheme="minorHAnsi"/>
        </w:rPr>
        <w:t xml:space="preserve">and </w:t>
      </w:r>
      <w:r w:rsidR="005D216B" w:rsidRPr="00B86D07">
        <w:rPr>
          <w:rFonts w:asciiTheme="minorHAnsi" w:hAnsiTheme="minorHAnsi"/>
        </w:rPr>
        <w:t>inbreeding coefficient (F</w:t>
      </w:r>
      <w:r w:rsidR="005D216B" w:rsidRPr="00B86D07">
        <w:rPr>
          <w:rFonts w:asciiTheme="minorHAnsi" w:hAnsiTheme="minorHAnsi"/>
          <w:vertAlign w:val="subscript"/>
        </w:rPr>
        <w:t>IS</w:t>
      </w:r>
      <w:r w:rsidR="005D216B" w:rsidRPr="00B86D07">
        <w:rPr>
          <w:rFonts w:asciiTheme="minorHAnsi" w:hAnsiTheme="minorHAnsi"/>
        </w:rPr>
        <w:t>)</w:t>
      </w:r>
      <w:r w:rsidR="005D216B" w:rsidRPr="00B86D07">
        <w:rPr>
          <w:rFonts w:asciiTheme="minorHAnsi" w:hAnsiTheme="minorHAnsi"/>
          <w:vertAlign w:val="subscript"/>
        </w:rPr>
        <w:t xml:space="preserve"> </w:t>
      </w:r>
      <w:r w:rsidR="00160A35">
        <w:rPr>
          <w:rFonts w:asciiTheme="minorHAnsi" w:hAnsiTheme="minorHAnsi"/>
        </w:rPr>
        <w:t xml:space="preserve">using the R package </w:t>
      </w:r>
      <w:r w:rsidR="00160A35">
        <w:rPr>
          <w:rFonts w:asciiTheme="minorHAnsi" w:hAnsiTheme="minorHAnsi"/>
          <w:i/>
        </w:rPr>
        <w:t xml:space="preserve">hierfstat </w:t>
      </w:r>
      <w:r w:rsidR="00160A35">
        <w:rPr>
          <w:rFonts w:asciiTheme="minorHAnsi" w:hAnsiTheme="minorHAnsi"/>
        </w:rPr>
        <w:t>(</w:t>
      </w:r>
      <w:r w:rsidR="00442759">
        <w:rPr>
          <w:rFonts w:asciiTheme="minorHAnsi" w:hAnsiTheme="minorHAnsi"/>
        </w:rPr>
        <w:t>Goudet 2005</w:t>
      </w:r>
      <w:r w:rsidR="00160A35">
        <w:rPr>
          <w:rFonts w:asciiTheme="minorHAnsi" w:hAnsiTheme="minorHAnsi"/>
        </w:rPr>
        <w:t>)</w:t>
      </w:r>
      <w:r w:rsidR="00A52690">
        <w:rPr>
          <w:rFonts w:asciiTheme="minorHAnsi" w:hAnsiTheme="minorHAnsi"/>
        </w:rPr>
        <w:t xml:space="preserve">, and Shannon entropy in the </w:t>
      </w:r>
      <w:r w:rsidR="00A52690">
        <w:rPr>
          <w:rFonts w:asciiTheme="minorHAnsi" w:hAnsiTheme="minorHAnsi"/>
          <w:i/>
        </w:rPr>
        <w:t xml:space="preserve">poppr </w:t>
      </w:r>
      <w:r w:rsidR="00A52690">
        <w:rPr>
          <w:rFonts w:asciiTheme="minorHAnsi" w:hAnsiTheme="minorHAnsi"/>
        </w:rPr>
        <w:t>package (</w:t>
      </w:r>
      <w:r w:rsidR="00A52690" w:rsidRPr="00B86D07">
        <w:rPr>
          <w:rFonts w:asciiTheme="minorHAnsi" w:hAnsiTheme="minorHAnsi"/>
        </w:rPr>
        <w:t xml:space="preserve">Kamvar </w:t>
      </w:r>
      <w:r w:rsidR="00A52690">
        <w:rPr>
          <w:rFonts w:asciiTheme="minorHAnsi" w:hAnsiTheme="minorHAnsi" w:cstheme="minorHAnsi"/>
          <w:i/>
          <w:color w:val="000000" w:themeColor="text1"/>
        </w:rPr>
        <w:t>et al.</w:t>
      </w:r>
      <w:r w:rsidR="00A52690" w:rsidRPr="00B86D07">
        <w:rPr>
          <w:rFonts w:asciiTheme="minorHAnsi" w:hAnsiTheme="minorHAnsi"/>
        </w:rPr>
        <w:t xml:space="preserve"> 2014</w:t>
      </w:r>
      <w:r w:rsidR="00A52690">
        <w:rPr>
          <w:rFonts w:asciiTheme="minorHAnsi" w:hAnsiTheme="minorHAnsi"/>
        </w:rPr>
        <w:t>)</w:t>
      </w:r>
      <w:ins w:id="111" w:author="Jeff Groh [3]" w:date="2018-11-02T14:58:00Z">
        <w:r w:rsidR="00190B2E">
          <w:rPr>
            <w:rFonts w:asciiTheme="minorHAnsi" w:hAnsiTheme="minorHAnsi"/>
          </w:rPr>
          <w:t xml:space="preserve"> (see Table 1)</w:t>
        </w:r>
      </w:ins>
      <w:r w:rsidR="00A52690">
        <w:rPr>
          <w:rFonts w:asciiTheme="minorHAnsi" w:hAnsiTheme="minorHAnsi"/>
        </w:rPr>
        <w:t>.</w:t>
      </w:r>
      <w:r w:rsidR="00BD008C">
        <w:rPr>
          <w:rFonts w:asciiTheme="minorHAnsi" w:hAnsiTheme="minorHAnsi"/>
        </w:rPr>
        <w:t xml:space="preserve"> </w:t>
      </w:r>
      <w:r w:rsidR="008E6142" w:rsidRPr="00B86D07">
        <w:rPr>
          <w:rFonts w:asciiTheme="minorHAnsi" w:hAnsiTheme="minorHAnsi"/>
        </w:rPr>
        <w:t>Bruvo’s genetic distance</w:t>
      </w:r>
      <w:r w:rsidR="00442759">
        <w:rPr>
          <w:rFonts w:asciiTheme="minorHAnsi" w:hAnsiTheme="minorHAnsi"/>
        </w:rPr>
        <w:t xml:space="preserve">, </w:t>
      </w:r>
      <w:r w:rsidR="00442759" w:rsidRPr="00B86D07">
        <w:rPr>
          <w:rFonts w:asciiTheme="minorHAnsi" w:hAnsiTheme="minorHAnsi"/>
        </w:rPr>
        <w:t xml:space="preserve">which assumes a symmetrical geometric model </w:t>
      </w:r>
      <w:r w:rsidR="00442759" w:rsidRPr="00B86D07">
        <w:rPr>
          <w:rFonts w:asciiTheme="minorHAnsi" w:hAnsiTheme="minorHAnsi"/>
        </w:rPr>
        <w:lastRenderedPageBreak/>
        <w:t>of microsatellite mutation</w:t>
      </w:r>
      <w:r w:rsidR="001C76FE" w:rsidRPr="00B86D07">
        <w:rPr>
          <w:rFonts w:asciiTheme="minorHAnsi" w:hAnsiTheme="minorHAnsi"/>
        </w:rPr>
        <w:t xml:space="preserve"> </w:t>
      </w:r>
      <w:r w:rsidR="008E6142" w:rsidRPr="00B86D07">
        <w:rPr>
          <w:rFonts w:asciiTheme="minorHAnsi" w:hAnsiTheme="minorHAnsi"/>
        </w:rPr>
        <w:t>(Bruvo 2004)</w:t>
      </w:r>
      <w:r w:rsidR="00442759">
        <w:rPr>
          <w:rFonts w:asciiTheme="minorHAnsi" w:hAnsiTheme="minorHAnsi"/>
        </w:rPr>
        <w:t>, was calculated</w:t>
      </w:r>
      <w:r w:rsidR="008E6142" w:rsidRPr="00B86D07">
        <w:rPr>
          <w:rFonts w:asciiTheme="minorHAnsi" w:hAnsiTheme="minorHAnsi"/>
        </w:rPr>
        <w:t xml:space="preserve"> </w:t>
      </w:r>
      <w:r w:rsidR="001C76FE" w:rsidRPr="00B86D07">
        <w:rPr>
          <w:rFonts w:asciiTheme="minorHAnsi" w:hAnsiTheme="minorHAnsi"/>
        </w:rPr>
        <w:t xml:space="preserve">between all </w:t>
      </w:r>
      <w:r w:rsidR="00B13B04">
        <w:rPr>
          <w:rFonts w:asciiTheme="minorHAnsi" w:hAnsiTheme="minorHAnsi"/>
        </w:rPr>
        <w:t>genotypes</w:t>
      </w:r>
      <w:r w:rsidR="00B13B04" w:rsidRPr="00B86D07">
        <w:rPr>
          <w:rFonts w:asciiTheme="minorHAnsi" w:hAnsiTheme="minorHAnsi"/>
        </w:rPr>
        <w:t xml:space="preserve"> </w:t>
      </w:r>
      <w:r w:rsidR="00CB2A61">
        <w:rPr>
          <w:rFonts w:asciiTheme="minorHAnsi" w:hAnsiTheme="minorHAnsi"/>
        </w:rPr>
        <w:t>in</w:t>
      </w:r>
      <w:r w:rsidR="00CB2A61" w:rsidRPr="00B86D07">
        <w:rPr>
          <w:rFonts w:asciiTheme="minorHAnsi" w:hAnsiTheme="minorHAnsi"/>
        </w:rPr>
        <w:t xml:space="preserve"> </w:t>
      </w:r>
      <w:r w:rsidR="008E6142" w:rsidRPr="00B86D07">
        <w:rPr>
          <w:rFonts w:asciiTheme="minorHAnsi" w:hAnsiTheme="minorHAnsi"/>
          <w:i/>
        </w:rPr>
        <w:t>poppr</w:t>
      </w:r>
      <w:r w:rsidR="00442759">
        <w:rPr>
          <w:rFonts w:asciiTheme="minorHAnsi" w:hAnsiTheme="minorHAnsi"/>
        </w:rPr>
        <w:t>.</w:t>
      </w:r>
      <w:r w:rsidR="001C76FE" w:rsidRPr="00B86D07">
        <w:rPr>
          <w:rFonts w:asciiTheme="minorHAnsi" w:hAnsiTheme="minorHAnsi"/>
        </w:rPr>
        <w:t xml:space="preserve"> </w:t>
      </w:r>
      <w:r w:rsidR="005D4E4C">
        <w:rPr>
          <w:rFonts w:asciiTheme="minorHAnsi" w:hAnsiTheme="minorHAnsi"/>
        </w:rPr>
        <w:t>To ordinate genotypes, w</w:t>
      </w:r>
      <w:r w:rsidR="00134357">
        <w:rPr>
          <w:rFonts w:asciiTheme="minorHAnsi" w:hAnsiTheme="minorHAnsi"/>
        </w:rPr>
        <w:t xml:space="preserve">e implemented principal coordinates analysis with a correction for negative eigenvalues on the Bruvo’s distance matrix </w:t>
      </w:r>
      <w:r w:rsidR="005D4E4C">
        <w:rPr>
          <w:rFonts w:asciiTheme="minorHAnsi" w:hAnsiTheme="minorHAnsi"/>
        </w:rPr>
        <w:t>using</w:t>
      </w:r>
      <w:r w:rsidR="00134357">
        <w:rPr>
          <w:rFonts w:asciiTheme="minorHAnsi" w:hAnsiTheme="minorHAnsi"/>
        </w:rPr>
        <w:t xml:space="preserve"> the R package </w:t>
      </w:r>
      <w:r w:rsidR="00134357">
        <w:rPr>
          <w:rFonts w:asciiTheme="minorHAnsi" w:hAnsiTheme="minorHAnsi"/>
          <w:i/>
        </w:rPr>
        <w:t>ape</w:t>
      </w:r>
      <w:r w:rsidR="00134357">
        <w:rPr>
          <w:rFonts w:asciiTheme="minorHAnsi" w:hAnsiTheme="minorHAnsi"/>
        </w:rPr>
        <w:t xml:space="preserve"> (Paradis </w:t>
      </w:r>
      <w:r w:rsidR="00BD5EBB">
        <w:rPr>
          <w:rFonts w:asciiTheme="minorHAnsi" w:hAnsiTheme="minorHAnsi" w:cstheme="minorHAnsi"/>
          <w:i/>
          <w:color w:val="000000" w:themeColor="text1"/>
        </w:rPr>
        <w:t>et al.</w:t>
      </w:r>
      <w:r w:rsidR="00134357">
        <w:rPr>
          <w:rFonts w:asciiTheme="minorHAnsi" w:hAnsiTheme="minorHAnsi"/>
        </w:rPr>
        <w:t xml:space="preserve"> 2004).</w:t>
      </w:r>
      <w:r w:rsidR="00422941" w:rsidRPr="00B86D07">
        <w:rPr>
          <w:rFonts w:asciiTheme="minorHAnsi" w:hAnsiTheme="minorHAnsi"/>
        </w:rPr>
        <w:t xml:space="preserve"> </w:t>
      </w:r>
      <w:r w:rsidR="009622D6">
        <w:rPr>
          <w:rFonts w:asciiTheme="minorHAnsi" w:hAnsiTheme="minorHAnsi"/>
        </w:rPr>
        <w:t xml:space="preserve">We constructed </w:t>
      </w:r>
      <w:r w:rsidR="00427640">
        <w:rPr>
          <w:rFonts w:asciiTheme="minorHAnsi" w:hAnsiTheme="minorHAnsi"/>
        </w:rPr>
        <w:t>distance-based</w:t>
      </w:r>
      <w:r w:rsidR="000C7B80" w:rsidRPr="00B86D07">
        <w:rPr>
          <w:rFonts w:asciiTheme="minorHAnsi" w:hAnsiTheme="minorHAnsi"/>
        </w:rPr>
        <w:t xml:space="preserve"> trees in the R package</w:t>
      </w:r>
      <w:r w:rsidR="00B13B04">
        <w:rPr>
          <w:rFonts w:asciiTheme="minorHAnsi" w:hAnsiTheme="minorHAnsi"/>
        </w:rPr>
        <w:t>s</w:t>
      </w:r>
      <w:r w:rsidR="00134357">
        <w:rPr>
          <w:rFonts w:asciiTheme="minorHAnsi" w:hAnsiTheme="minorHAnsi"/>
        </w:rPr>
        <w:t xml:space="preserve"> </w:t>
      </w:r>
      <w:r w:rsidR="00134357">
        <w:rPr>
          <w:rFonts w:asciiTheme="minorHAnsi" w:hAnsiTheme="minorHAnsi"/>
          <w:i/>
        </w:rPr>
        <w:t>ape</w:t>
      </w:r>
      <w:r w:rsidR="00134357">
        <w:rPr>
          <w:rFonts w:asciiTheme="minorHAnsi" w:hAnsiTheme="minorHAnsi"/>
        </w:rPr>
        <w:t xml:space="preserve"> and</w:t>
      </w:r>
      <w:r w:rsidR="000C7B80" w:rsidRPr="00B86D07">
        <w:rPr>
          <w:rFonts w:asciiTheme="minorHAnsi" w:hAnsiTheme="minorHAnsi"/>
        </w:rPr>
        <w:t xml:space="preserve"> </w:t>
      </w:r>
      <w:r w:rsidR="00BF286C" w:rsidRPr="00BF286C">
        <w:rPr>
          <w:rFonts w:asciiTheme="minorHAnsi" w:hAnsiTheme="minorHAnsi"/>
          <w:i/>
        </w:rPr>
        <w:t>phang</w:t>
      </w:r>
      <w:r w:rsidR="00B13B04" w:rsidRPr="00097D8D">
        <w:rPr>
          <w:rFonts w:asciiTheme="minorHAnsi" w:hAnsiTheme="minorHAnsi"/>
          <w:i/>
        </w:rPr>
        <w:t>orn</w:t>
      </w:r>
      <w:r w:rsidR="00B13B04">
        <w:rPr>
          <w:rFonts w:asciiTheme="minorHAnsi" w:hAnsiTheme="minorHAnsi"/>
        </w:rPr>
        <w:t xml:space="preserve"> </w:t>
      </w:r>
      <w:r w:rsidR="00BF286C">
        <w:rPr>
          <w:rFonts w:asciiTheme="minorHAnsi" w:hAnsiTheme="minorHAnsi"/>
        </w:rPr>
        <w:t xml:space="preserve">(Schliep 2011) </w:t>
      </w:r>
      <w:r w:rsidR="000C7B80" w:rsidRPr="00B86D07">
        <w:rPr>
          <w:rFonts w:asciiTheme="minorHAnsi" w:hAnsiTheme="minorHAnsi"/>
        </w:rPr>
        <w:t xml:space="preserve">using </w:t>
      </w:r>
      <w:r w:rsidR="00134357" w:rsidRPr="00B86D07">
        <w:rPr>
          <w:rFonts w:asciiTheme="minorHAnsi" w:hAnsiTheme="minorHAnsi"/>
        </w:rPr>
        <w:t xml:space="preserve">neighbor joining (NJ) </w:t>
      </w:r>
      <w:r w:rsidR="00134357">
        <w:rPr>
          <w:rFonts w:asciiTheme="minorHAnsi" w:hAnsiTheme="minorHAnsi"/>
        </w:rPr>
        <w:t xml:space="preserve">(Saitou and Nei 1987) and </w:t>
      </w:r>
      <w:r w:rsidR="000C7B80" w:rsidRPr="00B86D07">
        <w:rPr>
          <w:rFonts w:asciiTheme="minorHAnsi" w:hAnsiTheme="minorHAnsi"/>
        </w:rPr>
        <w:t>unweighted paired group method with arithmetic mean (</w:t>
      </w:r>
      <w:r w:rsidR="00C07D8D" w:rsidRPr="00B86D07">
        <w:rPr>
          <w:rFonts w:asciiTheme="minorHAnsi" w:hAnsiTheme="minorHAnsi"/>
        </w:rPr>
        <w:t>UPGMA</w:t>
      </w:r>
      <w:r w:rsidR="00320CA5">
        <w:rPr>
          <w:rFonts w:asciiTheme="minorHAnsi" w:hAnsiTheme="minorHAnsi"/>
        </w:rPr>
        <w:t>) (Sokal and Michener, 1958)</w:t>
      </w:r>
      <w:r w:rsidR="00C07D8D" w:rsidRPr="00B86D07">
        <w:rPr>
          <w:rFonts w:asciiTheme="minorHAnsi" w:hAnsiTheme="minorHAnsi"/>
        </w:rPr>
        <w:t xml:space="preserve"> </w:t>
      </w:r>
      <w:r w:rsidR="000C7B80" w:rsidRPr="00B86D07">
        <w:rPr>
          <w:rFonts w:asciiTheme="minorHAnsi" w:hAnsiTheme="minorHAnsi"/>
        </w:rPr>
        <w:t xml:space="preserve">algorithms. </w:t>
      </w:r>
    </w:p>
    <w:p w14:paraId="65C4A023" w14:textId="62C0CD86" w:rsidR="00C741B3" w:rsidRDefault="005D4E4C" w:rsidP="00442759">
      <w:pPr>
        <w:spacing w:line="360" w:lineRule="auto"/>
        <w:ind w:firstLine="720"/>
        <w:rPr>
          <w:rFonts w:asciiTheme="minorHAnsi" w:hAnsiTheme="minorHAnsi"/>
        </w:rPr>
      </w:pPr>
      <w:ins w:id="112" w:author="Jeff Groh [2]" w:date="2018-11-03T07:48:00Z">
        <w:r>
          <w:rPr>
            <w:rFonts w:asciiTheme="minorHAnsi" w:hAnsiTheme="minorHAnsi"/>
          </w:rPr>
          <w:t>To directly test for admixture</w:t>
        </w:r>
      </w:ins>
      <w:ins w:id="113" w:author="Jeff Groh [2]" w:date="2018-11-03T07:49:00Z">
        <w:r>
          <w:rPr>
            <w:rFonts w:asciiTheme="minorHAnsi" w:hAnsiTheme="minorHAnsi"/>
          </w:rPr>
          <w:t>,</w:t>
        </w:r>
      </w:ins>
      <w:ins w:id="114" w:author="Jeff Groh [2]" w:date="2018-11-03T07:48:00Z">
        <w:r>
          <w:rPr>
            <w:rFonts w:asciiTheme="minorHAnsi" w:hAnsiTheme="minorHAnsi"/>
          </w:rPr>
          <w:t xml:space="preserve"> we </w:t>
        </w:r>
      </w:ins>
      <w:del w:id="115" w:author="Jeff Groh [2]" w:date="2018-11-03T07:48:00Z">
        <w:r w:rsidR="00A03197" w:rsidDel="005D4E4C">
          <w:rPr>
            <w:rFonts w:asciiTheme="minorHAnsi" w:hAnsiTheme="minorHAnsi"/>
          </w:rPr>
          <w:delText>We</w:delText>
        </w:r>
        <w:r w:rsidR="00FD6BE4" w:rsidRPr="00B86D07" w:rsidDel="005D4E4C">
          <w:rPr>
            <w:rFonts w:asciiTheme="minorHAnsi" w:hAnsiTheme="minorHAnsi"/>
          </w:rPr>
          <w:delText xml:space="preserve"> </w:delText>
        </w:r>
      </w:del>
      <w:r w:rsidR="009622D6">
        <w:rPr>
          <w:rFonts w:asciiTheme="minorHAnsi" w:hAnsiTheme="minorHAnsi"/>
        </w:rPr>
        <w:t xml:space="preserve">applied a </w:t>
      </w:r>
      <w:r w:rsidR="00F777DF" w:rsidRPr="00B86D07">
        <w:rPr>
          <w:rFonts w:asciiTheme="minorHAnsi" w:hAnsiTheme="minorHAnsi"/>
        </w:rPr>
        <w:t>distan</w:t>
      </w:r>
      <w:r w:rsidR="00B905CE" w:rsidRPr="00B86D07">
        <w:rPr>
          <w:rFonts w:asciiTheme="minorHAnsi" w:hAnsiTheme="minorHAnsi"/>
        </w:rPr>
        <w:t>ce-based multivariate procedure</w:t>
      </w:r>
      <w:r w:rsidR="009622D6">
        <w:rPr>
          <w:rFonts w:asciiTheme="minorHAnsi" w:hAnsiTheme="minorHAnsi"/>
        </w:rPr>
        <w:t>,</w:t>
      </w:r>
      <w:r w:rsidR="00F777DF" w:rsidRPr="00B86D07">
        <w:rPr>
          <w:rFonts w:asciiTheme="minorHAnsi" w:hAnsiTheme="minorHAnsi"/>
        </w:rPr>
        <w:t xml:space="preserve"> discriminant analysis of principal components (DAPC), which is implemented in the R package </w:t>
      </w:r>
      <w:r w:rsidR="00F777DF" w:rsidRPr="00B86D07">
        <w:rPr>
          <w:rFonts w:asciiTheme="minorHAnsi" w:hAnsiTheme="minorHAnsi"/>
          <w:i/>
        </w:rPr>
        <w:t>adegenet</w:t>
      </w:r>
      <w:r w:rsidR="000F577B" w:rsidRPr="00B86D07">
        <w:rPr>
          <w:rFonts w:asciiTheme="minorHAnsi" w:hAnsiTheme="minorHAnsi"/>
          <w:i/>
        </w:rPr>
        <w:t xml:space="preserve"> </w:t>
      </w:r>
      <w:r w:rsidR="000F577B" w:rsidRPr="00B86D07">
        <w:rPr>
          <w:rFonts w:asciiTheme="minorHAnsi" w:hAnsiTheme="minorHAnsi"/>
        </w:rPr>
        <w:t>(J</w:t>
      </w:r>
      <w:r w:rsidR="00C15C5C" w:rsidRPr="00B86D07">
        <w:rPr>
          <w:rFonts w:asciiTheme="minorHAnsi" w:hAnsiTheme="minorHAnsi"/>
        </w:rPr>
        <w:t>ombart 2008; J</w:t>
      </w:r>
      <w:r w:rsidR="000F577B" w:rsidRPr="00B86D07">
        <w:rPr>
          <w:rFonts w:asciiTheme="minorHAnsi" w:hAnsiTheme="minorHAnsi"/>
        </w:rPr>
        <w:t xml:space="preserve">ombart </w:t>
      </w:r>
      <w:r w:rsidR="00BD5EBB">
        <w:rPr>
          <w:rFonts w:asciiTheme="minorHAnsi" w:hAnsiTheme="minorHAnsi" w:cstheme="minorHAnsi"/>
          <w:i/>
          <w:color w:val="000000" w:themeColor="text1"/>
        </w:rPr>
        <w:t>et al.</w:t>
      </w:r>
      <w:r w:rsidR="000F577B" w:rsidRPr="00B86D07">
        <w:rPr>
          <w:rFonts w:asciiTheme="minorHAnsi" w:hAnsiTheme="minorHAnsi"/>
        </w:rPr>
        <w:t xml:space="preserve"> 2010)</w:t>
      </w:r>
      <w:r w:rsidR="00F777DF" w:rsidRPr="00B86D07">
        <w:rPr>
          <w:rFonts w:asciiTheme="minorHAnsi" w:hAnsiTheme="minorHAnsi"/>
          <w:i/>
        </w:rPr>
        <w:t xml:space="preserve">. </w:t>
      </w:r>
      <w:r w:rsidR="00F777DF" w:rsidRPr="00B86D07">
        <w:rPr>
          <w:rFonts w:asciiTheme="minorHAnsi" w:hAnsiTheme="minorHAnsi"/>
        </w:rPr>
        <w:t xml:space="preserve">In this procedure, </w:t>
      </w:r>
      <w:r w:rsidR="007361B5" w:rsidRPr="00B86D07">
        <w:rPr>
          <w:rFonts w:asciiTheme="minorHAnsi" w:hAnsiTheme="minorHAnsi"/>
        </w:rPr>
        <w:t>scaled microsatellite frequencies</w:t>
      </w:r>
      <w:r w:rsidR="00F777DF" w:rsidRPr="00B86D07">
        <w:rPr>
          <w:rFonts w:asciiTheme="minorHAnsi" w:hAnsiTheme="minorHAnsi"/>
        </w:rPr>
        <w:t xml:space="preserve"> are first projected onto orthogonal principal component axes, and a </w:t>
      </w:r>
      <w:r w:rsidR="00525055">
        <w:rPr>
          <w:rFonts w:asciiTheme="minorHAnsi" w:hAnsiTheme="minorHAnsi"/>
        </w:rPr>
        <w:t>discriminant axis</w:t>
      </w:r>
      <w:r w:rsidR="00F777DF" w:rsidRPr="00B86D07">
        <w:rPr>
          <w:rFonts w:asciiTheme="minorHAnsi" w:hAnsiTheme="minorHAnsi"/>
        </w:rPr>
        <w:t xml:space="preserve"> is </w:t>
      </w:r>
      <w:r w:rsidR="00AB5B54" w:rsidRPr="00B86D07">
        <w:rPr>
          <w:rFonts w:asciiTheme="minorHAnsi" w:hAnsiTheme="minorHAnsi"/>
        </w:rPr>
        <w:t xml:space="preserve">constructed as a </w:t>
      </w:r>
      <w:r w:rsidR="00F777DF" w:rsidRPr="00B86D07">
        <w:rPr>
          <w:rFonts w:asciiTheme="minorHAnsi" w:hAnsiTheme="minorHAnsi"/>
        </w:rPr>
        <w:t>linear combination of principal component axes</w:t>
      </w:r>
      <w:r w:rsidR="005B773B">
        <w:rPr>
          <w:rFonts w:asciiTheme="minorHAnsi" w:hAnsiTheme="minorHAnsi"/>
        </w:rPr>
        <w:t>,</w:t>
      </w:r>
      <w:r w:rsidR="00F777DF" w:rsidRPr="00B86D07">
        <w:rPr>
          <w:rFonts w:asciiTheme="minorHAnsi" w:hAnsiTheme="minorHAnsi"/>
        </w:rPr>
        <w:t xml:space="preserve"> which</w:t>
      </w:r>
      <w:r w:rsidR="002E7627">
        <w:rPr>
          <w:rFonts w:asciiTheme="minorHAnsi" w:hAnsiTheme="minorHAnsi"/>
        </w:rPr>
        <w:t xml:space="preserve"> maximizes between-group </w:t>
      </w:r>
      <w:r w:rsidR="00F777DF" w:rsidRPr="00B86D07">
        <w:rPr>
          <w:rFonts w:asciiTheme="minorHAnsi" w:hAnsiTheme="minorHAnsi"/>
        </w:rPr>
        <w:t xml:space="preserve">variance while minimizing within-group variance. As in </w:t>
      </w:r>
      <w:r w:rsidR="00A03197">
        <w:rPr>
          <w:rFonts w:asciiTheme="minorHAnsi" w:hAnsiTheme="minorHAnsi"/>
        </w:rPr>
        <w:t>the morphometric analysis, we</w:t>
      </w:r>
      <w:r w:rsidR="00AB5B54" w:rsidRPr="00B86D07">
        <w:rPr>
          <w:rFonts w:asciiTheme="minorHAnsi" w:hAnsiTheme="minorHAnsi"/>
        </w:rPr>
        <w:t xml:space="preserve"> first constructed the model using only pure parental types. </w:t>
      </w:r>
      <w:r w:rsidR="00995E37">
        <w:rPr>
          <w:rFonts w:asciiTheme="minorHAnsi" w:hAnsiTheme="minorHAnsi"/>
        </w:rPr>
        <w:t>After optimizing t</w:t>
      </w:r>
      <w:r w:rsidR="00442759">
        <w:rPr>
          <w:rFonts w:asciiTheme="minorHAnsi" w:hAnsiTheme="minorHAnsi"/>
        </w:rPr>
        <w:t xml:space="preserve">he number of </w:t>
      </w:r>
      <w:r w:rsidR="00AB5B54" w:rsidRPr="00B86D07">
        <w:rPr>
          <w:rFonts w:asciiTheme="minorHAnsi" w:hAnsiTheme="minorHAnsi"/>
        </w:rPr>
        <w:t>principal components t</w:t>
      </w:r>
      <w:r w:rsidR="00A03197">
        <w:rPr>
          <w:rFonts w:asciiTheme="minorHAnsi" w:hAnsiTheme="minorHAnsi"/>
        </w:rPr>
        <w:t>o be retained in the analysis</w:t>
      </w:r>
      <w:r w:rsidR="00995E37">
        <w:rPr>
          <w:rFonts w:asciiTheme="minorHAnsi" w:hAnsiTheme="minorHAnsi"/>
        </w:rPr>
        <w:t xml:space="preserve"> using the </w:t>
      </w:r>
      <w:r w:rsidR="00995E37">
        <w:rPr>
          <w:rFonts w:asciiTheme="minorHAnsi" w:hAnsiTheme="minorHAnsi"/>
          <w:i/>
        </w:rPr>
        <w:t>a</w:t>
      </w:r>
      <w:r w:rsidR="00995E37">
        <w:rPr>
          <w:rFonts w:asciiTheme="minorHAnsi" w:hAnsiTheme="minorHAnsi"/>
        </w:rPr>
        <w:t xml:space="preserve">-score (Jombart </w:t>
      </w:r>
      <w:r w:rsidR="00995E37">
        <w:rPr>
          <w:rFonts w:asciiTheme="minorHAnsi" w:hAnsiTheme="minorHAnsi"/>
          <w:i/>
        </w:rPr>
        <w:t xml:space="preserve">et al. </w:t>
      </w:r>
      <w:r w:rsidR="00995E37">
        <w:rPr>
          <w:rFonts w:asciiTheme="minorHAnsi" w:hAnsiTheme="minorHAnsi"/>
        </w:rPr>
        <w:t>2010)</w:t>
      </w:r>
      <w:r w:rsidR="00A03197">
        <w:rPr>
          <w:rFonts w:asciiTheme="minorHAnsi" w:hAnsiTheme="minorHAnsi"/>
        </w:rPr>
        <w:t>, we</w:t>
      </w:r>
      <w:r w:rsidR="00AB5B54" w:rsidRPr="00B86D07">
        <w:rPr>
          <w:rFonts w:asciiTheme="minorHAnsi" w:hAnsiTheme="minorHAnsi"/>
        </w:rPr>
        <w:t xml:space="preserve"> empirically determined the </w:t>
      </w:r>
      <w:r w:rsidR="003D4C03" w:rsidRPr="00B86D07">
        <w:rPr>
          <w:rFonts w:asciiTheme="minorHAnsi" w:hAnsiTheme="minorHAnsi"/>
        </w:rPr>
        <w:t xml:space="preserve">misclassification </w:t>
      </w:r>
      <w:r w:rsidR="00AB5B54" w:rsidRPr="00B86D07">
        <w:rPr>
          <w:rFonts w:asciiTheme="minorHAnsi" w:hAnsiTheme="minorHAnsi"/>
        </w:rPr>
        <w:t>rate o</w:t>
      </w:r>
      <w:r w:rsidR="007F5410">
        <w:rPr>
          <w:rFonts w:asciiTheme="minorHAnsi" w:hAnsiTheme="minorHAnsi"/>
        </w:rPr>
        <w:t>ver 1</w:t>
      </w:r>
      <w:r w:rsidR="00581399">
        <w:rPr>
          <w:rFonts w:asciiTheme="minorHAnsi" w:hAnsiTheme="minorHAnsi"/>
        </w:rPr>
        <w:t>,</w:t>
      </w:r>
      <w:r w:rsidR="007F5410">
        <w:rPr>
          <w:rFonts w:asciiTheme="minorHAnsi" w:hAnsiTheme="minorHAnsi"/>
        </w:rPr>
        <w:t>00</w:t>
      </w:r>
      <w:r w:rsidR="00995E37">
        <w:rPr>
          <w:rFonts w:asciiTheme="minorHAnsi" w:hAnsiTheme="minorHAnsi"/>
        </w:rPr>
        <w:t>0</w:t>
      </w:r>
      <w:r w:rsidR="007F5410">
        <w:rPr>
          <w:rFonts w:asciiTheme="minorHAnsi" w:hAnsiTheme="minorHAnsi"/>
        </w:rPr>
        <w:t xml:space="preserve"> iterations of the cross</w:t>
      </w:r>
      <w:r w:rsidR="007B349C">
        <w:rPr>
          <w:rFonts w:asciiTheme="minorHAnsi" w:hAnsiTheme="minorHAnsi"/>
        </w:rPr>
        <w:t>-</w:t>
      </w:r>
      <w:r w:rsidR="00AB5B54" w:rsidRPr="00B86D07">
        <w:rPr>
          <w:rFonts w:asciiTheme="minorHAnsi" w:hAnsiTheme="minorHAnsi"/>
        </w:rPr>
        <w:t xml:space="preserve">validation procedure described above. </w:t>
      </w:r>
      <w:r w:rsidR="00822B26">
        <w:rPr>
          <w:rFonts w:asciiTheme="minorHAnsi" w:hAnsiTheme="minorHAnsi"/>
        </w:rPr>
        <w:t>D</w:t>
      </w:r>
      <w:r w:rsidR="00B905CE" w:rsidRPr="00B86D07">
        <w:rPr>
          <w:rFonts w:asciiTheme="minorHAnsi" w:hAnsiTheme="minorHAnsi"/>
        </w:rPr>
        <w:t xml:space="preserve">iscriminant axis scores of the putative hybrids were then predicted according to the </w:t>
      </w:r>
      <w:r w:rsidR="00705502">
        <w:rPr>
          <w:rFonts w:asciiTheme="minorHAnsi" w:hAnsiTheme="minorHAnsi"/>
        </w:rPr>
        <w:t>calculated</w:t>
      </w:r>
      <w:r w:rsidR="00B905CE" w:rsidRPr="00B86D07">
        <w:rPr>
          <w:rFonts w:asciiTheme="minorHAnsi" w:hAnsiTheme="minorHAnsi"/>
        </w:rPr>
        <w:t xml:space="preserve"> mo</w:t>
      </w:r>
      <w:r w:rsidR="001B742C">
        <w:rPr>
          <w:rFonts w:asciiTheme="minorHAnsi" w:hAnsiTheme="minorHAnsi"/>
        </w:rPr>
        <w:t xml:space="preserve">del with </w:t>
      </w:r>
      <w:r w:rsidR="00F75707">
        <w:rPr>
          <w:rFonts w:asciiTheme="minorHAnsi" w:hAnsiTheme="minorHAnsi"/>
        </w:rPr>
        <w:t>equal</w:t>
      </w:r>
      <w:r w:rsidR="00B905CE" w:rsidRPr="00B86D07">
        <w:rPr>
          <w:rFonts w:asciiTheme="minorHAnsi" w:hAnsiTheme="minorHAnsi"/>
        </w:rPr>
        <w:t xml:space="preserve"> prior</w:t>
      </w:r>
      <w:r w:rsidR="001B742C">
        <w:rPr>
          <w:rFonts w:asciiTheme="minorHAnsi" w:hAnsiTheme="minorHAnsi"/>
        </w:rPr>
        <w:t xml:space="preserve"> probability</w:t>
      </w:r>
      <w:r w:rsidR="00F75707">
        <w:rPr>
          <w:rFonts w:asciiTheme="minorHAnsi" w:hAnsiTheme="minorHAnsi"/>
        </w:rPr>
        <w:t xml:space="preserve"> of group membership</w:t>
      </w:r>
      <w:r w:rsidR="007361B5" w:rsidRPr="00B86D07">
        <w:rPr>
          <w:rFonts w:asciiTheme="minorHAnsi" w:hAnsiTheme="minorHAnsi"/>
        </w:rPr>
        <w:t xml:space="preserve">. </w:t>
      </w:r>
    </w:p>
    <w:p w14:paraId="77C266BD" w14:textId="23B37F85" w:rsidR="00536B16" w:rsidDel="00853937" w:rsidRDefault="005D4E4C" w:rsidP="00853937">
      <w:pPr>
        <w:spacing w:line="360" w:lineRule="auto"/>
        <w:ind w:firstLine="720"/>
        <w:rPr>
          <w:del w:id="116" w:author="Jeff Groh [2]" w:date="2018-10-24T11:28:00Z"/>
          <w:rFonts w:asciiTheme="minorHAnsi" w:hAnsiTheme="minorHAnsi"/>
        </w:rPr>
      </w:pPr>
      <w:r>
        <w:rPr>
          <w:rFonts w:asciiTheme="minorHAnsi" w:hAnsiTheme="minorHAnsi"/>
        </w:rPr>
        <w:t xml:space="preserve">As a </w:t>
      </w:r>
      <w:r w:rsidR="00F75707">
        <w:rPr>
          <w:rFonts w:asciiTheme="minorHAnsi" w:hAnsiTheme="minorHAnsi"/>
        </w:rPr>
        <w:t xml:space="preserve">parallel </w:t>
      </w:r>
      <w:r>
        <w:rPr>
          <w:rFonts w:asciiTheme="minorHAnsi" w:hAnsiTheme="minorHAnsi"/>
        </w:rPr>
        <w:t xml:space="preserve">approach, we </w:t>
      </w:r>
      <w:r w:rsidR="009622D6">
        <w:rPr>
          <w:rFonts w:asciiTheme="minorHAnsi" w:hAnsiTheme="minorHAnsi"/>
        </w:rPr>
        <w:t>applied</w:t>
      </w:r>
      <w:r w:rsidR="009622D6" w:rsidRPr="00B86D07">
        <w:rPr>
          <w:rFonts w:asciiTheme="minorHAnsi" w:hAnsiTheme="minorHAnsi"/>
        </w:rPr>
        <w:t xml:space="preserve"> </w:t>
      </w:r>
      <w:r w:rsidR="00B905CE" w:rsidRPr="00B86D07">
        <w:rPr>
          <w:rFonts w:asciiTheme="minorHAnsi" w:hAnsiTheme="minorHAnsi"/>
        </w:rPr>
        <w:t xml:space="preserve">a Bayesian clustering model to the microsatellite data using the software STRUCTURE </w:t>
      </w:r>
      <w:r w:rsidR="00C741B3">
        <w:rPr>
          <w:rFonts w:asciiTheme="minorHAnsi" w:hAnsiTheme="minorHAnsi"/>
        </w:rPr>
        <w:t xml:space="preserve">version 2.3.4 </w:t>
      </w:r>
      <w:r w:rsidR="000F577B" w:rsidRPr="00B86D07">
        <w:rPr>
          <w:rFonts w:asciiTheme="minorHAnsi" w:hAnsiTheme="minorHAnsi"/>
        </w:rPr>
        <w:t>(Pri</w:t>
      </w:r>
      <w:r w:rsidR="00E551C4" w:rsidRPr="00B86D07">
        <w:rPr>
          <w:rFonts w:asciiTheme="minorHAnsi" w:hAnsiTheme="minorHAnsi"/>
        </w:rPr>
        <w:t>t</w:t>
      </w:r>
      <w:r w:rsidR="000F577B" w:rsidRPr="00B86D07">
        <w:rPr>
          <w:rFonts w:asciiTheme="minorHAnsi" w:hAnsiTheme="minorHAnsi"/>
        </w:rPr>
        <w:t xml:space="preserve">chard </w:t>
      </w:r>
      <w:r w:rsidR="00BD5EBB">
        <w:rPr>
          <w:rFonts w:asciiTheme="minorHAnsi" w:hAnsiTheme="minorHAnsi" w:cstheme="minorHAnsi"/>
          <w:i/>
          <w:color w:val="000000" w:themeColor="text1"/>
        </w:rPr>
        <w:t>et al.</w:t>
      </w:r>
      <w:r w:rsidR="000F577B" w:rsidRPr="00B86D07">
        <w:rPr>
          <w:rFonts w:asciiTheme="minorHAnsi" w:hAnsiTheme="minorHAnsi"/>
        </w:rPr>
        <w:t xml:space="preserve"> 2000)</w:t>
      </w:r>
      <w:ins w:id="117" w:author="Jeff Groh [2]" w:date="2018-10-24T10:32:00Z">
        <w:r w:rsidR="0015059A">
          <w:rPr>
            <w:rFonts w:asciiTheme="minorHAnsi" w:hAnsiTheme="minorHAnsi"/>
          </w:rPr>
          <w:t xml:space="preserve">. </w:t>
        </w:r>
      </w:ins>
      <w:ins w:id="118" w:author="Jeff Groh [2]" w:date="2018-10-25T11:15:00Z">
        <w:r w:rsidR="007666A7">
          <w:rPr>
            <w:rFonts w:asciiTheme="minorHAnsi" w:hAnsiTheme="minorHAnsi"/>
          </w:rPr>
          <w:t xml:space="preserve">As our aim was to </w:t>
        </w:r>
      </w:ins>
      <w:ins w:id="119" w:author="Jeff Groh [2]" w:date="2018-10-25T11:20:00Z">
        <w:r w:rsidR="007666A7">
          <w:rPr>
            <w:rFonts w:asciiTheme="minorHAnsi" w:hAnsiTheme="minorHAnsi"/>
          </w:rPr>
          <w:t xml:space="preserve">test </w:t>
        </w:r>
      </w:ins>
      <w:ins w:id="120" w:author="Jeff Groh [2]" w:date="2018-10-25T11:21:00Z">
        <w:r w:rsidR="00C741B3">
          <w:rPr>
            <w:rFonts w:asciiTheme="minorHAnsi" w:hAnsiTheme="minorHAnsi"/>
          </w:rPr>
          <w:t>whether individuals from the Marble Range had hybrid ancestry</w:t>
        </w:r>
      </w:ins>
      <w:ins w:id="121" w:author="Jeff Groh [2]" w:date="2018-10-25T11:15:00Z">
        <w:r w:rsidR="007666A7">
          <w:rPr>
            <w:rFonts w:asciiTheme="minorHAnsi" w:hAnsiTheme="minorHAnsi"/>
          </w:rPr>
          <w:t xml:space="preserve">, we </w:t>
        </w:r>
      </w:ins>
      <w:ins w:id="122" w:author="Jeff Groh [2]" w:date="2018-10-25T11:21:00Z">
        <w:r w:rsidR="00C741B3">
          <w:rPr>
            <w:rFonts w:asciiTheme="minorHAnsi" w:hAnsiTheme="minorHAnsi"/>
          </w:rPr>
          <w:t xml:space="preserve">implemented </w:t>
        </w:r>
      </w:ins>
      <w:ins w:id="123" w:author="Jeff Groh [2]" w:date="2018-10-25T11:23:00Z">
        <w:r w:rsidR="00C741B3">
          <w:rPr>
            <w:rFonts w:asciiTheme="minorHAnsi" w:hAnsiTheme="minorHAnsi"/>
          </w:rPr>
          <w:t xml:space="preserve">the analysis </w:t>
        </w:r>
      </w:ins>
      <w:ins w:id="124" w:author="Jeff Groh [2]" w:date="2018-10-25T11:21:00Z">
        <w:r w:rsidR="00C741B3">
          <w:rPr>
            <w:rFonts w:asciiTheme="minorHAnsi" w:hAnsiTheme="minorHAnsi"/>
          </w:rPr>
          <w:t xml:space="preserve">by </w:t>
        </w:r>
      </w:ins>
      <w:ins w:id="125" w:author="Jeff Groh [2]" w:date="2018-10-25T11:19:00Z">
        <w:r w:rsidR="007666A7">
          <w:rPr>
            <w:rFonts w:asciiTheme="minorHAnsi" w:hAnsiTheme="minorHAnsi"/>
          </w:rPr>
          <w:t>set</w:t>
        </w:r>
      </w:ins>
      <w:ins w:id="126" w:author="Jeff Groh [2]" w:date="2018-10-25T11:21:00Z">
        <w:r w:rsidR="00C741B3">
          <w:rPr>
            <w:rFonts w:asciiTheme="minorHAnsi" w:hAnsiTheme="minorHAnsi"/>
          </w:rPr>
          <w:t>ting</w:t>
        </w:r>
      </w:ins>
      <w:ins w:id="127" w:author="Jeff Groh [2]" w:date="2018-10-25T11:16:00Z">
        <w:r w:rsidR="007666A7">
          <w:rPr>
            <w:rFonts w:asciiTheme="minorHAnsi" w:hAnsiTheme="minorHAnsi"/>
          </w:rPr>
          <w:t xml:space="preserve"> genotypes </w:t>
        </w:r>
      </w:ins>
      <w:ins w:id="128" w:author="Jeff Groh [2]" w:date="2018-10-25T11:18:00Z">
        <w:r w:rsidR="007666A7">
          <w:rPr>
            <w:rFonts w:asciiTheme="minorHAnsi" w:hAnsiTheme="minorHAnsi"/>
          </w:rPr>
          <w:t>of individuals from reference populations as pre-defined clusters</w:t>
        </w:r>
      </w:ins>
      <w:ins w:id="129" w:author="Jeff Groh [2]" w:date="2018-10-25T11:23:00Z">
        <w:r w:rsidR="00C741B3">
          <w:rPr>
            <w:rFonts w:asciiTheme="minorHAnsi" w:hAnsiTheme="minorHAnsi"/>
          </w:rPr>
          <w:t xml:space="preserve"> </w:t>
        </w:r>
      </w:ins>
      <w:ins w:id="130" w:author="Jeff Groh [2]" w:date="2018-10-25T11:24:00Z">
        <w:r w:rsidR="00C741B3">
          <w:rPr>
            <w:rFonts w:asciiTheme="minorHAnsi" w:hAnsiTheme="minorHAnsi"/>
          </w:rPr>
          <w:t>a</w:t>
        </w:r>
      </w:ins>
      <w:ins w:id="131" w:author="Jeff Groh [2]" w:date="2018-10-25T11:19:00Z">
        <w:r w:rsidR="007666A7">
          <w:rPr>
            <w:rFonts w:asciiTheme="minorHAnsi" w:hAnsiTheme="minorHAnsi"/>
          </w:rPr>
          <w:t xml:space="preserve">nd </w:t>
        </w:r>
      </w:ins>
      <w:ins w:id="132" w:author="Jeff Groh [2]" w:date="2018-10-25T11:22:00Z">
        <w:r w:rsidR="00C741B3">
          <w:rPr>
            <w:rFonts w:asciiTheme="minorHAnsi" w:hAnsiTheme="minorHAnsi"/>
          </w:rPr>
          <w:t>estimating the ancestry of the putative hybrids</w:t>
        </w:r>
      </w:ins>
      <w:ins w:id="133" w:author="Jeff Groh [2]" w:date="2018-10-25T11:35:00Z">
        <w:r w:rsidR="00853937">
          <w:rPr>
            <w:rFonts w:asciiTheme="minorHAnsi" w:hAnsiTheme="minorHAnsi"/>
          </w:rPr>
          <w:t xml:space="preserve">. </w:t>
        </w:r>
      </w:ins>
      <w:ins w:id="134" w:author="Jeff Groh [2]" w:date="2018-10-25T11:26:00Z">
        <w:r w:rsidR="00C741B3">
          <w:rPr>
            <w:rFonts w:asciiTheme="minorHAnsi" w:hAnsiTheme="minorHAnsi"/>
          </w:rPr>
          <w:t>This was done by</w:t>
        </w:r>
      </w:ins>
      <w:ins w:id="135" w:author="Jeff Groh [2]" w:date="2018-10-25T11:32:00Z">
        <w:r w:rsidR="00C741B3">
          <w:rPr>
            <w:rFonts w:asciiTheme="minorHAnsi" w:hAnsiTheme="minorHAnsi"/>
          </w:rPr>
          <w:t xml:space="preserve"> </w:t>
        </w:r>
      </w:ins>
      <w:ins w:id="136" w:author="Jeff Groh [2]" w:date="2018-10-25T11:27:00Z">
        <w:r w:rsidR="00C741B3">
          <w:rPr>
            <w:rFonts w:asciiTheme="minorHAnsi" w:hAnsiTheme="minorHAnsi"/>
          </w:rPr>
          <w:t>setting ‘</w:t>
        </w:r>
        <w:r w:rsidR="00C741B3" w:rsidRPr="00C741B3">
          <w:rPr>
            <w:rFonts w:asciiTheme="minorHAnsi" w:hAnsiTheme="minorHAnsi"/>
          </w:rPr>
          <w:t>POPFLAG</w:t>
        </w:r>
        <w:r w:rsidR="00C741B3">
          <w:rPr>
            <w:rFonts w:asciiTheme="minorHAnsi" w:hAnsiTheme="minorHAnsi"/>
            <w:i/>
          </w:rPr>
          <w:t xml:space="preserve"> </w:t>
        </w:r>
        <w:r w:rsidR="00C741B3">
          <w:rPr>
            <w:rFonts w:asciiTheme="minorHAnsi" w:hAnsiTheme="minorHAnsi"/>
          </w:rPr>
          <w:t xml:space="preserve">= 1’ </w:t>
        </w:r>
      </w:ins>
      <w:ins w:id="137" w:author="Jeff Groh [2]" w:date="2018-10-25T11:28:00Z">
        <w:r w:rsidR="00C741B3">
          <w:rPr>
            <w:rFonts w:asciiTheme="minorHAnsi" w:hAnsiTheme="minorHAnsi"/>
          </w:rPr>
          <w:t>for parental specimens</w:t>
        </w:r>
      </w:ins>
      <w:ins w:id="138" w:author="Jeff Groh [2]" w:date="2018-10-25T11:32:00Z">
        <w:r w:rsidR="00C741B3">
          <w:rPr>
            <w:rFonts w:asciiTheme="minorHAnsi" w:hAnsiTheme="minorHAnsi"/>
          </w:rPr>
          <w:t xml:space="preserve">, which were assigned to two </w:t>
        </w:r>
      </w:ins>
      <w:ins w:id="139" w:author="Jeff Groh [2]" w:date="2018-10-25T12:34:00Z">
        <w:r w:rsidR="009622D6">
          <w:rPr>
            <w:rFonts w:asciiTheme="minorHAnsi" w:hAnsiTheme="minorHAnsi"/>
          </w:rPr>
          <w:t xml:space="preserve">different </w:t>
        </w:r>
      </w:ins>
      <w:ins w:id="140" w:author="Jeff Groh [2]" w:date="2018-10-25T11:32:00Z">
        <w:r w:rsidR="00C741B3">
          <w:rPr>
            <w:rFonts w:asciiTheme="minorHAnsi" w:hAnsiTheme="minorHAnsi"/>
          </w:rPr>
          <w:t>clusters,</w:t>
        </w:r>
      </w:ins>
      <w:ins w:id="141" w:author="Jeff Groh [2]" w:date="2018-10-25T11:28:00Z">
        <w:r w:rsidR="00C741B3">
          <w:rPr>
            <w:rFonts w:asciiTheme="minorHAnsi" w:hAnsiTheme="minorHAnsi"/>
          </w:rPr>
          <w:t xml:space="preserve"> and ‘</w:t>
        </w:r>
        <w:r w:rsidR="00C741B3" w:rsidRPr="00C741B3">
          <w:rPr>
            <w:rFonts w:asciiTheme="minorHAnsi" w:hAnsiTheme="minorHAnsi"/>
          </w:rPr>
          <w:t>POPFLAG</w:t>
        </w:r>
        <w:r w:rsidR="00C741B3">
          <w:rPr>
            <w:rFonts w:asciiTheme="minorHAnsi" w:hAnsiTheme="minorHAnsi"/>
          </w:rPr>
          <w:t xml:space="preserve"> = 0’ for putative hybrids, and specifying </w:t>
        </w:r>
      </w:ins>
      <w:ins w:id="142" w:author="Jeff Groh [2]" w:date="2018-10-25T11:30:00Z">
        <w:r w:rsidR="00C741B3">
          <w:rPr>
            <w:rFonts w:asciiTheme="minorHAnsi" w:hAnsiTheme="minorHAnsi"/>
          </w:rPr>
          <w:t>“</w:t>
        </w:r>
      </w:ins>
      <w:ins w:id="143" w:author="Jeff Groh [2]" w:date="2018-10-25T12:34:00Z">
        <w:r w:rsidR="009622D6">
          <w:rPr>
            <w:rFonts w:asciiTheme="minorHAnsi" w:hAnsiTheme="minorHAnsi"/>
          </w:rPr>
          <w:t>u</w:t>
        </w:r>
      </w:ins>
      <w:ins w:id="144" w:author="Jeff Groh [2]" w:date="2018-10-25T11:30:00Z">
        <w:r w:rsidR="00C741B3" w:rsidRPr="00C741B3">
          <w:rPr>
            <w:rFonts w:asciiTheme="minorHAnsi" w:hAnsiTheme="minorHAnsi"/>
          </w:rPr>
          <w:t>pdate allele frequencies using only individuals with POPFLAG=1”</w:t>
        </w:r>
      </w:ins>
      <w:ins w:id="145" w:author="Jeff Groh [2]" w:date="2018-10-25T11:31:00Z">
        <w:r w:rsidR="00C741B3">
          <w:rPr>
            <w:rFonts w:asciiTheme="minorHAnsi" w:hAnsiTheme="minorHAnsi"/>
          </w:rPr>
          <w:t xml:space="preserve"> in the program</w:t>
        </w:r>
      </w:ins>
      <w:ins w:id="146" w:author="Jeff Groh [2]" w:date="2018-10-25T11:32:00Z">
        <w:r w:rsidR="00C741B3">
          <w:rPr>
            <w:rFonts w:asciiTheme="minorHAnsi" w:hAnsiTheme="minorHAnsi"/>
          </w:rPr>
          <w:t>’s</w:t>
        </w:r>
      </w:ins>
      <w:ins w:id="147" w:author="Jeff Groh [2]" w:date="2018-10-25T11:31:00Z">
        <w:r w:rsidR="00C741B3">
          <w:rPr>
            <w:rFonts w:asciiTheme="minorHAnsi" w:hAnsiTheme="minorHAnsi"/>
          </w:rPr>
          <w:t xml:space="preserve"> front</w:t>
        </w:r>
      </w:ins>
      <w:ins w:id="148" w:author="Jeff Groh [2]" w:date="2018-10-25T11:32:00Z">
        <w:r w:rsidR="00C741B3">
          <w:rPr>
            <w:rFonts w:asciiTheme="minorHAnsi" w:hAnsiTheme="minorHAnsi"/>
          </w:rPr>
          <w:t xml:space="preserve"> </w:t>
        </w:r>
      </w:ins>
      <w:ins w:id="149" w:author="Jeff Groh [2]" w:date="2018-10-25T11:31:00Z">
        <w:r w:rsidR="00C741B3">
          <w:rPr>
            <w:rFonts w:asciiTheme="minorHAnsi" w:hAnsiTheme="minorHAnsi"/>
          </w:rPr>
          <w:t xml:space="preserve">end. </w:t>
        </w:r>
      </w:ins>
      <w:ins w:id="150" w:author="Jeff Groh [2]" w:date="2018-10-24T10:49:00Z">
        <w:r w:rsidR="006D4687">
          <w:rPr>
            <w:rFonts w:asciiTheme="minorHAnsi" w:hAnsiTheme="minorHAnsi"/>
          </w:rPr>
          <w:t xml:space="preserve">We first ran </w:t>
        </w:r>
      </w:ins>
      <w:ins w:id="151" w:author="Jeff Groh [2]" w:date="2018-10-25T11:33:00Z">
        <w:r w:rsidR="00C741B3">
          <w:rPr>
            <w:rFonts w:asciiTheme="minorHAnsi" w:hAnsiTheme="minorHAnsi"/>
          </w:rPr>
          <w:t>a standard</w:t>
        </w:r>
      </w:ins>
      <w:ins w:id="152" w:author="Jeff Groh [2]" w:date="2018-10-24T10:49:00Z">
        <w:r w:rsidR="006D4687">
          <w:rPr>
            <w:rFonts w:asciiTheme="minorHAnsi" w:hAnsiTheme="minorHAnsi"/>
          </w:rPr>
          <w:t xml:space="preserve"> analysis using only a data set consisting of parental specimen genotypes </w:t>
        </w:r>
      </w:ins>
      <w:ins w:id="153" w:author="Jeff Groh [2]" w:date="2018-10-25T11:24:00Z">
        <w:r w:rsidR="00C741B3">
          <w:rPr>
            <w:rFonts w:asciiTheme="minorHAnsi" w:hAnsiTheme="minorHAnsi"/>
          </w:rPr>
          <w:t>without</w:t>
        </w:r>
      </w:ins>
      <w:ins w:id="154" w:author="Jeff Groh [2]" w:date="2018-10-25T11:25:00Z">
        <w:r w:rsidR="00C741B3">
          <w:rPr>
            <w:rFonts w:asciiTheme="minorHAnsi" w:hAnsiTheme="minorHAnsi"/>
          </w:rPr>
          <w:t xml:space="preserve"> prior information </w:t>
        </w:r>
      </w:ins>
      <w:ins w:id="155" w:author="Jeff Groh [2]" w:date="2018-10-24T10:49:00Z">
        <w:r w:rsidR="006D4687">
          <w:rPr>
            <w:rFonts w:asciiTheme="minorHAnsi" w:hAnsiTheme="minorHAnsi"/>
          </w:rPr>
          <w:t>to verify correct species separation with K (the number of genetic clusters) set equal to two</w:t>
        </w:r>
      </w:ins>
      <w:ins w:id="156" w:author="Jeff Groh [2]" w:date="2018-10-24T10:59:00Z">
        <w:r w:rsidR="006E4860">
          <w:rPr>
            <w:rFonts w:asciiTheme="minorHAnsi" w:hAnsiTheme="minorHAnsi"/>
          </w:rPr>
          <w:t>.</w:t>
        </w:r>
      </w:ins>
      <w:ins w:id="157" w:author="Jeff Groh [2]" w:date="2018-10-24T10:54:00Z">
        <w:r w:rsidR="006E4860">
          <w:rPr>
            <w:rFonts w:asciiTheme="minorHAnsi" w:hAnsiTheme="minorHAnsi"/>
          </w:rPr>
          <w:t xml:space="preserve"> </w:t>
        </w:r>
      </w:ins>
      <w:ins w:id="158" w:author="Jeff Groh [2]" w:date="2018-10-24T10:55:00Z">
        <w:r w:rsidR="006E4860">
          <w:rPr>
            <w:rFonts w:asciiTheme="minorHAnsi" w:hAnsiTheme="minorHAnsi"/>
          </w:rPr>
          <w:t xml:space="preserve">All </w:t>
        </w:r>
      </w:ins>
      <w:ins w:id="159" w:author="Jeff Groh [2]" w:date="2018-10-24T11:02:00Z">
        <w:r w:rsidR="006E4860">
          <w:rPr>
            <w:rFonts w:asciiTheme="minorHAnsi" w:hAnsiTheme="minorHAnsi"/>
          </w:rPr>
          <w:t xml:space="preserve">STRUCTURE runs </w:t>
        </w:r>
      </w:ins>
      <w:ins w:id="160" w:author="Jeff Groh [2]" w:date="2018-10-24T11:03:00Z">
        <w:r w:rsidR="006E4860">
          <w:rPr>
            <w:rFonts w:asciiTheme="minorHAnsi" w:hAnsiTheme="minorHAnsi"/>
          </w:rPr>
          <w:t>used the admixture model allowing for correlated allele frequencies,</w:t>
        </w:r>
      </w:ins>
      <w:ins w:id="161" w:author="Jeff Groh [2]" w:date="2018-10-24T11:00:00Z">
        <w:r w:rsidR="006E4860">
          <w:rPr>
            <w:rFonts w:asciiTheme="minorHAnsi" w:hAnsiTheme="minorHAnsi"/>
          </w:rPr>
          <w:t xml:space="preserve"> </w:t>
        </w:r>
      </w:ins>
      <w:ins w:id="162" w:author="Jeff Groh [2]" w:date="2018-10-24T11:03:00Z">
        <w:r w:rsidR="00134357">
          <w:rPr>
            <w:rFonts w:asciiTheme="minorHAnsi" w:hAnsiTheme="minorHAnsi"/>
          </w:rPr>
          <w:t>and 10</w:t>
        </w:r>
      </w:ins>
      <w:ins w:id="163" w:author="Jeff Groh [2]" w:date="2018-10-24T10:55:00Z">
        <w:r w:rsidR="006E4860">
          <w:rPr>
            <w:rFonts w:asciiTheme="minorHAnsi" w:hAnsiTheme="minorHAnsi"/>
          </w:rPr>
          <w:t>0,000 burn</w:t>
        </w:r>
      </w:ins>
      <w:ins w:id="164" w:author="Jeff Groh [2]" w:date="2018-10-24T11:02:00Z">
        <w:r w:rsidR="006E4860">
          <w:rPr>
            <w:rFonts w:asciiTheme="minorHAnsi" w:hAnsiTheme="minorHAnsi"/>
          </w:rPr>
          <w:t>-</w:t>
        </w:r>
      </w:ins>
      <w:ins w:id="165" w:author="Jeff Groh [2]" w:date="2018-10-24T10:55:00Z">
        <w:r w:rsidR="006E4860">
          <w:rPr>
            <w:rFonts w:asciiTheme="minorHAnsi" w:hAnsiTheme="minorHAnsi"/>
          </w:rPr>
          <w:t>in</w:t>
        </w:r>
      </w:ins>
      <w:ins w:id="166" w:author="Jeff Groh [2]" w:date="2018-10-24T10:58:00Z">
        <w:r w:rsidR="006E4860">
          <w:rPr>
            <w:rFonts w:asciiTheme="minorHAnsi" w:hAnsiTheme="minorHAnsi"/>
          </w:rPr>
          <w:t xml:space="preserve"> and MCMC </w:t>
        </w:r>
        <w:r w:rsidR="006E4860">
          <w:rPr>
            <w:rFonts w:asciiTheme="minorHAnsi" w:hAnsiTheme="minorHAnsi"/>
          </w:rPr>
          <w:lastRenderedPageBreak/>
          <w:t>repetitions</w:t>
        </w:r>
      </w:ins>
      <w:ins w:id="167" w:author="Jeff Groh [2]" w:date="2018-10-24T11:03:00Z">
        <w:r w:rsidR="00134357">
          <w:rPr>
            <w:rFonts w:asciiTheme="minorHAnsi" w:hAnsiTheme="minorHAnsi"/>
          </w:rPr>
          <w:t xml:space="preserve">. </w:t>
        </w:r>
      </w:ins>
      <w:ins w:id="168" w:author="Jeff Groh [2]" w:date="2018-10-24T11:04:00Z">
        <w:r w:rsidR="00134357">
          <w:rPr>
            <w:rFonts w:asciiTheme="minorHAnsi" w:hAnsiTheme="minorHAnsi"/>
          </w:rPr>
          <w:t xml:space="preserve">Results were checked for consistency </w:t>
        </w:r>
      </w:ins>
      <w:ins w:id="169" w:author="Jeff Groh [2]" w:date="2018-11-03T07:50:00Z">
        <w:r>
          <w:rPr>
            <w:rFonts w:asciiTheme="minorHAnsi" w:hAnsiTheme="minorHAnsi"/>
          </w:rPr>
          <w:t xml:space="preserve">across </w:t>
        </w:r>
      </w:ins>
      <w:ins w:id="170" w:author="Jeff Groh [2]" w:date="2018-11-03T07:51:00Z">
        <w:r>
          <w:rPr>
            <w:rFonts w:asciiTheme="minorHAnsi" w:hAnsiTheme="minorHAnsi"/>
          </w:rPr>
          <w:t xml:space="preserve">20 </w:t>
        </w:r>
      </w:ins>
      <w:ins w:id="171" w:author="Jeff Groh [2]" w:date="2018-11-03T07:50:00Z">
        <w:r>
          <w:rPr>
            <w:rFonts w:asciiTheme="minorHAnsi" w:hAnsiTheme="minorHAnsi"/>
          </w:rPr>
          <w:t xml:space="preserve">runs </w:t>
        </w:r>
      </w:ins>
      <w:ins w:id="172" w:author="Jeff Groh [2]" w:date="2018-10-24T11:04:00Z">
        <w:r w:rsidR="00134357">
          <w:rPr>
            <w:rFonts w:asciiTheme="minorHAnsi" w:hAnsiTheme="minorHAnsi"/>
          </w:rPr>
          <w:t>and f</w:t>
        </w:r>
      </w:ins>
      <w:ins w:id="173" w:author="Jeff Groh [2]" w:date="2018-10-24T11:00:00Z">
        <w:r w:rsidR="006E4860">
          <w:rPr>
            <w:rFonts w:asciiTheme="minorHAnsi" w:hAnsiTheme="minorHAnsi"/>
          </w:rPr>
          <w:t xml:space="preserve">inal ancestry coefficients </w:t>
        </w:r>
      </w:ins>
      <w:ins w:id="174" w:author="Jeff Groh [2]" w:date="2018-10-24T11:01:00Z">
        <w:r w:rsidR="006E4860">
          <w:rPr>
            <w:rFonts w:asciiTheme="minorHAnsi" w:hAnsiTheme="minorHAnsi"/>
          </w:rPr>
          <w:t xml:space="preserve">of individuals </w:t>
        </w:r>
      </w:ins>
      <w:ins w:id="175" w:author="Jeff Groh [2]" w:date="2018-10-24T11:00:00Z">
        <w:r w:rsidR="006E4860">
          <w:rPr>
            <w:rFonts w:asciiTheme="minorHAnsi" w:hAnsiTheme="minorHAnsi"/>
          </w:rPr>
          <w:t xml:space="preserve">were averaged </w:t>
        </w:r>
      </w:ins>
      <w:ins w:id="176" w:author="Jeff Groh [2]" w:date="2018-10-29T14:05:00Z">
        <w:r w:rsidR="000C305E">
          <w:rPr>
            <w:rFonts w:asciiTheme="minorHAnsi" w:hAnsiTheme="minorHAnsi"/>
          </w:rPr>
          <w:t>using the program CLUMPP (</w:t>
        </w:r>
      </w:ins>
      <w:ins w:id="177" w:author="Jeff Groh [2]" w:date="2018-10-29T14:06:00Z">
        <w:r w:rsidR="00387947">
          <w:rPr>
            <w:rFonts w:asciiTheme="minorHAnsi" w:hAnsiTheme="minorHAnsi"/>
          </w:rPr>
          <w:t>Jakobsonn and Rosenberg 2007)</w:t>
        </w:r>
      </w:ins>
      <w:ins w:id="178" w:author="Jeff Groh [2]" w:date="2018-10-24T11:01:00Z">
        <w:r w:rsidR="006E4860">
          <w:rPr>
            <w:rFonts w:asciiTheme="minorHAnsi" w:hAnsiTheme="minorHAnsi"/>
          </w:rPr>
          <w:t xml:space="preserve">. </w:t>
        </w:r>
      </w:ins>
      <w:del w:id="179" w:author="Jeff Groh [2]" w:date="2018-10-24T10:32:00Z">
        <w:r w:rsidR="000F577B" w:rsidRPr="00B86D07" w:rsidDel="0015059A">
          <w:rPr>
            <w:rFonts w:asciiTheme="minorHAnsi" w:hAnsiTheme="minorHAnsi"/>
          </w:rPr>
          <w:delText xml:space="preserve"> </w:delText>
        </w:r>
      </w:del>
      <w:del w:id="180" w:author="Jeff Groh [2]" w:date="2018-10-24T11:28:00Z">
        <w:r w:rsidR="00E551C4" w:rsidRPr="00B86D07" w:rsidDel="008E0AA6">
          <w:rPr>
            <w:rFonts w:asciiTheme="minorHAnsi" w:hAnsiTheme="minorHAnsi"/>
          </w:rPr>
          <w:delText>using 100,000 burn-in iterations and MCMC repetitions</w:delText>
        </w:r>
        <w:r w:rsidR="00997100" w:rsidRPr="00B86D07" w:rsidDel="008E0AA6">
          <w:rPr>
            <w:rFonts w:asciiTheme="minorHAnsi" w:hAnsiTheme="minorHAnsi"/>
          </w:rPr>
          <w:delText xml:space="preserve"> (Gilbert et al., 2012)</w:delText>
        </w:r>
        <w:r w:rsidR="00E551C4" w:rsidRPr="00B86D07" w:rsidDel="008E0AA6">
          <w:rPr>
            <w:rFonts w:asciiTheme="minorHAnsi" w:hAnsiTheme="minorHAnsi"/>
          </w:rPr>
          <w:delText>.</w:delText>
        </w:r>
        <w:r w:rsidR="00E566BE" w:rsidRPr="00B86D07" w:rsidDel="008E0AA6">
          <w:rPr>
            <w:rFonts w:asciiTheme="minorHAnsi" w:hAnsiTheme="minorHAnsi"/>
          </w:rPr>
          <w:delText xml:space="preserve"> </w:delText>
        </w:r>
      </w:del>
      <w:del w:id="181" w:author="Jeff Groh [2]" w:date="2018-10-24T10:17:00Z">
        <w:r w:rsidR="00E566BE" w:rsidRPr="00B86D07" w:rsidDel="00A35133">
          <w:rPr>
            <w:rFonts w:asciiTheme="minorHAnsi" w:hAnsiTheme="minorHAnsi"/>
          </w:rPr>
          <w:delText xml:space="preserve">As STRUCTURE assumes loci are in Hardy-Weinberg equilibrium (HWE) within genetic clusters, each locus was </w:delText>
        </w:r>
        <w:r w:rsidR="00A53734" w:rsidRPr="00B86D07" w:rsidDel="00A35133">
          <w:rPr>
            <w:rFonts w:asciiTheme="minorHAnsi" w:hAnsiTheme="minorHAnsi"/>
          </w:rPr>
          <w:delText xml:space="preserve">first </w:delText>
        </w:r>
        <w:r w:rsidR="00E566BE" w:rsidRPr="00B86D07" w:rsidDel="00A35133">
          <w:rPr>
            <w:rFonts w:asciiTheme="minorHAnsi" w:hAnsiTheme="minorHAnsi"/>
          </w:rPr>
          <w:delText xml:space="preserve">tested for deviation from HWE within species by pooling populations of the same species. </w:delText>
        </w:r>
      </w:del>
      <w:del w:id="182" w:author="Jeff Groh [2]" w:date="2018-10-24T11:28:00Z">
        <w:r w:rsidR="00F0119A" w:rsidRPr="00B86D07" w:rsidDel="008E0AA6">
          <w:rPr>
            <w:rFonts w:asciiTheme="minorHAnsi" w:hAnsiTheme="minorHAnsi"/>
          </w:rPr>
          <w:delText xml:space="preserve">The </w:delText>
        </w:r>
        <w:r w:rsidR="00A53734" w:rsidRPr="00B86D07" w:rsidDel="008E0AA6">
          <w:rPr>
            <w:rFonts w:asciiTheme="minorHAnsi" w:hAnsiTheme="minorHAnsi"/>
          </w:rPr>
          <w:delText xml:space="preserve">STRUCTURE </w:delText>
        </w:r>
        <w:r w:rsidR="00F0119A" w:rsidRPr="00B86D07" w:rsidDel="008E0AA6">
          <w:rPr>
            <w:rFonts w:asciiTheme="minorHAnsi" w:hAnsiTheme="minorHAnsi"/>
          </w:rPr>
          <w:delText>analysis was first run using only a data</w:delText>
        </w:r>
        <w:r w:rsidR="00244540" w:rsidDel="008E0AA6">
          <w:rPr>
            <w:rFonts w:asciiTheme="minorHAnsi" w:hAnsiTheme="minorHAnsi"/>
          </w:rPr>
          <w:delText xml:space="preserve"> </w:delText>
        </w:r>
        <w:r w:rsidR="00F0119A" w:rsidRPr="00B86D07" w:rsidDel="008E0AA6">
          <w:rPr>
            <w:rFonts w:asciiTheme="minorHAnsi" w:hAnsiTheme="minorHAnsi"/>
          </w:rPr>
          <w:delText>set consisting of parental specimen genotypes to verify correct spe</w:delText>
        </w:r>
        <w:r w:rsidR="005B773B" w:rsidDel="008E0AA6">
          <w:rPr>
            <w:rFonts w:asciiTheme="minorHAnsi" w:hAnsiTheme="minorHAnsi"/>
          </w:rPr>
          <w:delText xml:space="preserve">cies separation with K (the number of genetic clusters) </w:delText>
        </w:r>
        <w:r w:rsidR="00A03197" w:rsidDel="008E0AA6">
          <w:rPr>
            <w:rFonts w:asciiTheme="minorHAnsi" w:hAnsiTheme="minorHAnsi"/>
          </w:rPr>
          <w:delText xml:space="preserve">set </w:delText>
        </w:r>
        <w:r w:rsidR="00A06CEF" w:rsidDel="008E0AA6">
          <w:rPr>
            <w:rFonts w:asciiTheme="minorHAnsi" w:hAnsiTheme="minorHAnsi"/>
          </w:rPr>
          <w:delText>equal to</w:delText>
        </w:r>
        <w:r w:rsidR="005B773B" w:rsidDel="008E0AA6">
          <w:rPr>
            <w:rFonts w:asciiTheme="minorHAnsi" w:hAnsiTheme="minorHAnsi"/>
          </w:rPr>
          <w:delText xml:space="preserve"> two</w:delText>
        </w:r>
        <w:r w:rsidR="00F0119A" w:rsidRPr="00B86D07" w:rsidDel="008E0AA6">
          <w:rPr>
            <w:rFonts w:asciiTheme="minorHAnsi" w:hAnsiTheme="minorHAnsi"/>
          </w:rPr>
          <w:delText>.</w:delText>
        </w:r>
      </w:del>
      <w:del w:id="183" w:author="Jeff Groh [2]" w:date="2018-10-24T11:04:00Z">
        <w:r w:rsidR="00F0119A" w:rsidRPr="00B86D07" w:rsidDel="00134357">
          <w:rPr>
            <w:rFonts w:asciiTheme="minorHAnsi" w:hAnsiTheme="minorHAnsi"/>
          </w:rPr>
          <w:delText xml:space="preserve"> </w:delText>
        </w:r>
        <w:r w:rsidR="00A53734" w:rsidRPr="00B86D07" w:rsidDel="00134357">
          <w:rPr>
            <w:rFonts w:asciiTheme="minorHAnsi" w:hAnsiTheme="minorHAnsi"/>
          </w:rPr>
          <w:delText xml:space="preserve">As species clustering was weakened by inclusion of the hybrids, the </w:delText>
        </w:r>
        <w:r w:rsidR="00B905CE" w:rsidRPr="00B86D07" w:rsidDel="00134357">
          <w:rPr>
            <w:rFonts w:asciiTheme="minorHAnsi" w:hAnsiTheme="minorHAnsi"/>
          </w:rPr>
          <w:delText>analysis was run using sampling location as prior information to aid clustering.</w:delText>
        </w:r>
        <w:r w:rsidR="00A53734" w:rsidRPr="00B86D07" w:rsidDel="00134357">
          <w:rPr>
            <w:rFonts w:asciiTheme="minorHAnsi" w:hAnsiTheme="minorHAnsi"/>
          </w:rPr>
          <w:delText xml:space="preserve"> All STRUCTURE runs used the admixture model allowing for correlated allele frequencies</w:delText>
        </w:r>
        <w:r w:rsidR="003F6FE5" w:rsidRPr="00B86D07" w:rsidDel="00134357">
          <w:rPr>
            <w:rFonts w:asciiTheme="minorHAnsi" w:hAnsiTheme="minorHAnsi"/>
          </w:rPr>
          <w:delText xml:space="preserve"> with K</w:delText>
        </w:r>
        <w:r w:rsidR="00B15084" w:rsidRPr="00B86D07" w:rsidDel="00134357">
          <w:rPr>
            <w:rFonts w:asciiTheme="minorHAnsi" w:hAnsiTheme="minorHAnsi"/>
          </w:rPr>
          <w:delText xml:space="preserve"> </w:delText>
        </w:r>
        <w:r w:rsidR="003F6FE5" w:rsidRPr="00B86D07" w:rsidDel="00134357">
          <w:rPr>
            <w:rFonts w:asciiTheme="minorHAnsi" w:hAnsiTheme="minorHAnsi"/>
          </w:rPr>
          <w:delText>=</w:delText>
        </w:r>
        <w:r w:rsidR="00B15084" w:rsidRPr="00B86D07" w:rsidDel="00134357">
          <w:rPr>
            <w:rFonts w:asciiTheme="minorHAnsi" w:hAnsiTheme="minorHAnsi"/>
          </w:rPr>
          <w:delText xml:space="preserve"> </w:delText>
        </w:r>
        <w:r w:rsidR="003F6FE5" w:rsidRPr="00B86D07" w:rsidDel="00134357">
          <w:rPr>
            <w:rFonts w:asciiTheme="minorHAnsi" w:hAnsiTheme="minorHAnsi"/>
          </w:rPr>
          <w:delText>2</w:delText>
        </w:r>
        <w:r w:rsidR="00A53734" w:rsidRPr="00B86D07" w:rsidDel="00134357">
          <w:rPr>
            <w:rFonts w:asciiTheme="minorHAnsi" w:hAnsiTheme="minorHAnsi"/>
          </w:rPr>
          <w:delText>.</w:delText>
        </w:r>
        <w:r w:rsidR="00465A71" w:rsidRPr="00B86D07" w:rsidDel="00134357">
          <w:rPr>
            <w:rFonts w:asciiTheme="minorHAnsi" w:hAnsiTheme="minorHAnsi"/>
          </w:rPr>
          <w:delText xml:space="preserve"> Results were checked for consistency across 20 replicate runs</w:delText>
        </w:r>
        <w:r w:rsidR="004B520A" w:rsidDel="00134357">
          <w:rPr>
            <w:rFonts w:asciiTheme="minorHAnsi" w:hAnsiTheme="minorHAnsi"/>
          </w:rPr>
          <w:delText xml:space="preserve">. </w:delText>
        </w:r>
      </w:del>
    </w:p>
    <w:p w14:paraId="19FD22DE" w14:textId="0E44611E" w:rsidR="00853937" w:rsidRPr="008E0AA6" w:rsidRDefault="00853937" w:rsidP="00853937">
      <w:pPr>
        <w:spacing w:line="360" w:lineRule="auto"/>
        <w:ind w:firstLine="720"/>
        <w:rPr>
          <w:ins w:id="184" w:author="Jeff Groh [2]" w:date="2018-10-25T11:40:00Z"/>
          <w:rFonts w:asciiTheme="minorHAnsi" w:hAnsiTheme="minorHAnsi"/>
        </w:rPr>
      </w:pPr>
    </w:p>
    <w:p w14:paraId="0E1280D3" w14:textId="55BF9A09" w:rsidR="00974F12" w:rsidRDefault="0084492F" w:rsidP="00853937">
      <w:pPr>
        <w:spacing w:line="360" w:lineRule="auto"/>
        <w:ind w:firstLine="720"/>
        <w:rPr>
          <w:rFonts w:asciiTheme="minorHAnsi" w:hAnsiTheme="minorHAnsi"/>
        </w:rPr>
      </w:pPr>
      <w:r>
        <w:rPr>
          <w:rFonts w:asciiTheme="minorHAnsi" w:hAnsiTheme="minorHAnsi"/>
        </w:rPr>
        <w:t>Plastid</w:t>
      </w:r>
      <w:r w:rsidR="00592725" w:rsidRPr="00B86D07">
        <w:rPr>
          <w:rFonts w:asciiTheme="minorHAnsi" w:hAnsiTheme="minorHAnsi"/>
        </w:rPr>
        <w:t xml:space="preserve"> sequences </w:t>
      </w:r>
      <w:r w:rsidR="004B520A">
        <w:rPr>
          <w:rFonts w:asciiTheme="minorHAnsi" w:hAnsiTheme="minorHAnsi"/>
        </w:rPr>
        <w:t xml:space="preserve">were concatenated </w:t>
      </w:r>
      <w:r w:rsidR="00853937">
        <w:rPr>
          <w:rFonts w:asciiTheme="minorHAnsi" w:hAnsiTheme="minorHAnsi"/>
        </w:rPr>
        <w:t xml:space="preserve">after alignment with MUSCLE (Edgar 2004) </w:t>
      </w:r>
      <w:r w:rsidR="004B520A">
        <w:rPr>
          <w:rFonts w:asciiTheme="minorHAnsi" w:hAnsiTheme="minorHAnsi"/>
        </w:rPr>
        <w:t>and used to construct</w:t>
      </w:r>
      <w:r w:rsidR="00592725" w:rsidRPr="00B86D07">
        <w:rPr>
          <w:rFonts w:asciiTheme="minorHAnsi" w:hAnsiTheme="minorHAnsi"/>
        </w:rPr>
        <w:t xml:space="preserve"> a statistical parsimony </w:t>
      </w:r>
      <w:r w:rsidR="00CB7BB4" w:rsidRPr="00B86D07">
        <w:rPr>
          <w:rFonts w:asciiTheme="minorHAnsi" w:hAnsiTheme="minorHAnsi"/>
        </w:rPr>
        <w:t>network</w:t>
      </w:r>
      <w:r w:rsidR="00592725" w:rsidRPr="00B86D07">
        <w:rPr>
          <w:rFonts w:asciiTheme="minorHAnsi" w:hAnsiTheme="minorHAnsi"/>
        </w:rPr>
        <w:t xml:space="preserve"> </w:t>
      </w:r>
      <w:r w:rsidR="00A03197">
        <w:rPr>
          <w:rFonts w:asciiTheme="minorHAnsi" w:hAnsiTheme="minorHAnsi"/>
        </w:rPr>
        <w:t xml:space="preserve">using the R package </w:t>
      </w:r>
      <w:r w:rsidR="00A03197">
        <w:rPr>
          <w:rFonts w:asciiTheme="minorHAnsi" w:hAnsiTheme="minorHAnsi"/>
          <w:i/>
        </w:rPr>
        <w:t xml:space="preserve">haplotypes </w:t>
      </w:r>
      <w:r w:rsidR="004873BA" w:rsidRPr="00B86D07">
        <w:rPr>
          <w:rFonts w:asciiTheme="minorHAnsi" w:hAnsiTheme="minorHAnsi"/>
        </w:rPr>
        <w:t>(</w:t>
      </w:r>
      <w:r w:rsidR="00A03197">
        <w:rPr>
          <w:rFonts w:asciiTheme="minorHAnsi" w:hAnsiTheme="minorHAnsi"/>
        </w:rPr>
        <w:t>Aktas 2015</w:t>
      </w:r>
      <w:r w:rsidR="004873BA" w:rsidRPr="00B86D07">
        <w:rPr>
          <w:rFonts w:asciiTheme="minorHAnsi" w:hAnsiTheme="minorHAnsi"/>
        </w:rPr>
        <w:t>)</w:t>
      </w:r>
      <w:r w:rsidR="00592725" w:rsidRPr="00B86D07">
        <w:rPr>
          <w:rFonts w:asciiTheme="minorHAnsi" w:hAnsiTheme="minorHAnsi"/>
        </w:rPr>
        <w:t xml:space="preserve">, </w:t>
      </w:r>
      <w:r w:rsidR="004B520A">
        <w:rPr>
          <w:rFonts w:asciiTheme="minorHAnsi" w:hAnsiTheme="minorHAnsi"/>
        </w:rPr>
        <w:t>scoring indels according to the</w:t>
      </w:r>
      <w:r w:rsidR="00A03197">
        <w:rPr>
          <w:rFonts w:asciiTheme="minorHAnsi" w:hAnsiTheme="minorHAnsi"/>
        </w:rPr>
        <w:t xml:space="preserve"> simple indel coding</w:t>
      </w:r>
      <w:r w:rsidR="004B520A">
        <w:rPr>
          <w:rFonts w:asciiTheme="minorHAnsi" w:hAnsiTheme="minorHAnsi"/>
        </w:rPr>
        <w:t xml:space="preserve"> method</w:t>
      </w:r>
      <w:r w:rsidR="00404F1F">
        <w:rPr>
          <w:rFonts w:asciiTheme="minorHAnsi" w:hAnsiTheme="minorHAnsi"/>
        </w:rPr>
        <w:t xml:space="preserve"> (Simmons and Ochoterena, 2000)</w:t>
      </w:r>
      <w:r w:rsidR="00592725" w:rsidRPr="00B86D07">
        <w:rPr>
          <w:rFonts w:asciiTheme="minorHAnsi" w:hAnsiTheme="minorHAnsi"/>
        </w:rPr>
        <w:t xml:space="preserve">. </w:t>
      </w:r>
    </w:p>
    <w:p w14:paraId="4630DD14" w14:textId="77777777" w:rsidR="00057862" w:rsidRDefault="00057862" w:rsidP="00057862">
      <w:pPr>
        <w:spacing w:line="360" w:lineRule="auto"/>
        <w:ind w:firstLine="720"/>
        <w:rPr>
          <w:rFonts w:asciiTheme="minorHAnsi" w:hAnsiTheme="minorHAnsi" w:cstheme="minorHAnsi"/>
          <w:color w:val="000000" w:themeColor="text1"/>
        </w:rPr>
      </w:pPr>
      <w:r>
        <w:rPr>
          <w:rFonts w:asciiTheme="minorHAnsi" w:hAnsiTheme="minorHAnsi" w:cstheme="minorHAnsi"/>
          <w:i/>
          <w:color w:val="000000" w:themeColor="text1"/>
        </w:rPr>
        <w:t>Geographic analysis of phenotypic variation</w:t>
      </w:r>
      <w:r w:rsidRPr="00D5116D">
        <w:rPr>
          <w:rFonts w:asciiTheme="minorHAnsi" w:hAnsiTheme="minorHAnsi" w:cstheme="minorHAnsi"/>
          <w:color w:val="000000" w:themeColor="text1"/>
        </w:rPr>
        <w:t xml:space="preserve">–To investigate evidence for </w:t>
      </w:r>
      <w:r>
        <w:rPr>
          <w:rFonts w:asciiTheme="minorHAnsi" w:hAnsiTheme="minorHAnsi" w:cstheme="minorHAnsi"/>
          <w:color w:val="000000" w:themeColor="text1"/>
        </w:rPr>
        <w:t>morphological</w:t>
      </w:r>
      <w:r w:rsidRPr="00D5116D">
        <w:rPr>
          <w:rFonts w:asciiTheme="minorHAnsi" w:hAnsiTheme="minorHAnsi" w:cstheme="minorHAnsi"/>
          <w:color w:val="000000" w:themeColor="text1"/>
        </w:rPr>
        <w:t xml:space="preserve"> introgression across the </w:t>
      </w:r>
      <w:r>
        <w:rPr>
          <w:rFonts w:asciiTheme="minorHAnsi" w:hAnsiTheme="minorHAnsi" w:cstheme="minorHAnsi"/>
          <w:color w:val="000000" w:themeColor="text1"/>
        </w:rPr>
        <w:t>distribution</w:t>
      </w:r>
      <w:r w:rsidRPr="00D5116D">
        <w:rPr>
          <w:rFonts w:asciiTheme="minorHAnsi" w:hAnsiTheme="minorHAnsi" w:cstheme="minorHAnsi"/>
          <w:color w:val="000000" w:themeColor="text1"/>
        </w:rPr>
        <w:t xml:space="preserve"> of</w:t>
      </w:r>
      <w:r>
        <w:rPr>
          <w:rFonts w:asciiTheme="minorHAnsi" w:hAnsiTheme="minorHAnsi" w:cstheme="minorHAnsi"/>
          <w:color w:val="000000" w:themeColor="text1"/>
        </w:rPr>
        <w:t xml:space="preserve"> </w:t>
      </w:r>
      <w:r>
        <w:rPr>
          <w:rFonts w:asciiTheme="minorHAnsi" w:hAnsiTheme="minorHAnsi" w:cstheme="minorHAnsi"/>
          <w:i/>
          <w:color w:val="000000" w:themeColor="text1"/>
        </w:rPr>
        <w:t xml:space="preserve">Aquilegia formosa </w:t>
      </w:r>
      <w:r>
        <w:rPr>
          <w:rFonts w:asciiTheme="minorHAnsi" w:hAnsiTheme="minorHAnsi" w:cstheme="minorHAnsi"/>
          <w:color w:val="000000" w:themeColor="text1"/>
        </w:rPr>
        <w:t xml:space="preserve">and </w:t>
      </w:r>
      <w:r>
        <w:rPr>
          <w:rFonts w:asciiTheme="minorHAnsi" w:hAnsiTheme="minorHAnsi" w:cstheme="minorHAnsi"/>
          <w:i/>
          <w:color w:val="000000" w:themeColor="text1"/>
        </w:rPr>
        <w:t>A. flavescens</w:t>
      </w:r>
      <w:r w:rsidRPr="00D5116D">
        <w:rPr>
          <w:rFonts w:asciiTheme="minorHAnsi" w:hAnsiTheme="minorHAnsi" w:cstheme="minorHAnsi"/>
          <w:color w:val="000000" w:themeColor="text1"/>
        </w:rPr>
        <w:t xml:space="preserve">, we assessed whether </w:t>
      </w:r>
      <w:r>
        <w:rPr>
          <w:rFonts w:asciiTheme="minorHAnsi" w:hAnsiTheme="minorHAnsi" w:cstheme="minorHAnsi"/>
          <w:color w:val="000000" w:themeColor="text1"/>
        </w:rPr>
        <w:t xml:space="preserve">the extent of </w:t>
      </w:r>
      <w:r w:rsidRPr="00D5116D">
        <w:rPr>
          <w:rFonts w:asciiTheme="minorHAnsi" w:hAnsiTheme="minorHAnsi" w:cstheme="minorHAnsi"/>
          <w:color w:val="000000" w:themeColor="text1"/>
        </w:rPr>
        <w:t xml:space="preserve">phenotypic discrimination </w:t>
      </w:r>
      <w:r w:rsidRPr="004B520A">
        <w:rPr>
          <w:rFonts w:asciiTheme="minorHAnsi" w:hAnsiTheme="minorHAnsi" w:cstheme="minorHAnsi"/>
          <w:color w:val="000000" w:themeColor="text1"/>
        </w:rPr>
        <w:t>of herbarium specimen phenotypes was negatively associated with geospatial proximity to the range centroid of the alternat</w:t>
      </w:r>
      <w:r>
        <w:rPr>
          <w:rFonts w:asciiTheme="minorHAnsi" w:hAnsiTheme="minorHAnsi" w:cstheme="minorHAnsi"/>
          <w:color w:val="000000" w:themeColor="text1"/>
        </w:rPr>
        <w:t>ive</w:t>
      </w:r>
      <w:r w:rsidRPr="004B520A">
        <w:rPr>
          <w:rFonts w:asciiTheme="minorHAnsi" w:hAnsiTheme="minorHAnsi" w:cstheme="minorHAnsi"/>
          <w:color w:val="000000" w:themeColor="text1"/>
        </w:rPr>
        <w:t xml:space="preserve"> </w:t>
      </w:r>
      <w:r w:rsidRPr="00D5116D">
        <w:rPr>
          <w:rFonts w:asciiTheme="minorHAnsi" w:hAnsiTheme="minorHAnsi" w:cstheme="minorHAnsi"/>
          <w:color w:val="000000" w:themeColor="text1"/>
        </w:rPr>
        <w:t>species</w:t>
      </w:r>
      <w:r>
        <w:rPr>
          <w:rFonts w:asciiTheme="minorHAnsi" w:hAnsiTheme="minorHAnsi" w:cstheme="minorHAnsi"/>
          <w:color w:val="000000" w:themeColor="text1"/>
        </w:rPr>
        <w:t>,</w:t>
      </w:r>
      <w:r w:rsidRPr="00D5116D">
        <w:rPr>
          <w:rFonts w:asciiTheme="minorHAnsi" w:hAnsiTheme="minorHAnsi" w:cstheme="minorHAnsi"/>
          <w:color w:val="000000" w:themeColor="text1"/>
        </w:rPr>
        <w:t xml:space="preserve"> relative to proximity to the centroid of the same species. </w:t>
      </w:r>
      <w:r w:rsidRPr="00B63546">
        <w:rPr>
          <w:rFonts w:asciiTheme="minorHAnsi" w:hAnsiTheme="minorHAnsi" w:cstheme="minorHAnsi"/>
          <w:color w:val="000000" w:themeColor="text1"/>
        </w:rPr>
        <w:t>To calculate range centroids, we first converted latitude</w:t>
      </w:r>
      <w:r>
        <w:rPr>
          <w:rFonts w:asciiTheme="minorHAnsi" w:hAnsiTheme="minorHAnsi" w:cstheme="minorHAnsi"/>
          <w:color w:val="000000" w:themeColor="text1"/>
        </w:rPr>
        <w:t xml:space="preserve">, </w:t>
      </w:r>
      <w:r w:rsidRPr="00B63546">
        <w:rPr>
          <w:rFonts w:asciiTheme="minorHAnsi" w:hAnsiTheme="minorHAnsi" w:cstheme="minorHAnsi"/>
          <w:color w:val="000000" w:themeColor="text1"/>
        </w:rPr>
        <w:t xml:space="preserve">longitude coordinates into radians </w:t>
      </w:r>
      <m:oMath>
        <m:d>
          <m:dPr>
            <m:ctrlPr>
              <w:rPr>
                <w:rFonts w:ascii="Cambria Math" w:hAnsi="Cambria Math" w:cstheme="minorHAnsi"/>
                <w:i/>
                <w:color w:val="000000" w:themeColor="text1"/>
              </w:rPr>
            </m:ctrlPr>
          </m:dPr>
          <m:e>
            <m:r>
              <w:rPr>
                <w:rFonts w:ascii="Cambria Math" w:hAnsi="Cambria Math" w:cstheme="minorHAnsi"/>
                <w:color w:val="000000" w:themeColor="text1"/>
              </w:rPr>
              <m:t>ϕ,θ</m:t>
            </m:r>
          </m:e>
        </m:d>
      </m:oMath>
      <w:r w:rsidRPr="00B63546">
        <w:rPr>
          <w:rFonts w:asciiTheme="minorHAnsi" w:hAnsiTheme="minorHAnsi" w:cstheme="minorHAnsi"/>
          <w:color w:val="000000" w:themeColor="text1"/>
        </w:rPr>
        <w:t xml:space="preserve"> by multiplying by </w:t>
      </w:r>
      <m:oMath>
        <m:f>
          <m:fPr>
            <m:ctrlPr>
              <w:rPr>
                <w:rFonts w:ascii="Cambria Math" w:hAnsi="Cambria Math" w:cstheme="minorHAnsi"/>
                <w:i/>
                <w:color w:val="000000" w:themeColor="text1"/>
              </w:rPr>
            </m:ctrlPr>
          </m:fPr>
          <m:num>
            <m:r>
              <w:rPr>
                <w:rFonts w:ascii="Cambria Math" w:hAnsi="Cambria Math" w:cstheme="minorHAnsi"/>
                <w:color w:val="000000" w:themeColor="text1"/>
              </w:rPr>
              <m:t>π</m:t>
            </m:r>
          </m:num>
          <m:den>
            <m:r>
              <w:rPr>
                <w:rFonts w:ascii="Cambria Math" w:hAnsi="Cambria Math" w:cstheme="minorHAnsi"/>
                <w:color w:val="000000" w:themeColor="text1"/>
              </w:rPr>
              <m:t>180</m:t>
            </m:r>
          </m:den>
        </m:f>
      </m:oMath>
      <w:r w:rsidRPr="00921A80">
        <w:rPr>
          <w:rFonts w:asciiTheme="minorHAnsi" w:hAnsiTheme="minorHAnsi" w:cstheme="minorHAnsi"/>
          <w:color w:val="000000" w:themeColor="text1"/>
        </w:rPr>
        <w:t xml:space="preserve">. Next, assuming a spherical Earth, coordinates were converted to a Cartesian basis according to the transformation: </w:t>
      </w:r>
    </w:p>
    <w:p w14:paraId="5B9E1D28" w14:textId="77777777" w:rsidR="00057862" w:rsidRDefault="00057862" w:rsidP="00057862">
      <w:pPr>
        <w:spacing w:line="360" w:lineRule="auto"/>
        <w:rPr>
          <w:rFonts w:asciiTheme="minorHAnsi" w:hAnsiTheme="minorHAnsi" w:cstheme="minorHAnsi"/>
          <w:color w:val="000000" w:themeColor="text1"/>
        </w:rPr>
      </w:pPr>
      <m:oMathPara>
        <m:oMath>
          <m:r>
            <w:rPr>
              <w:rFonts w:ascii="Cambria Math" w:hAnsi="Cambria Math" w:cstheme="minorHAnsi"/>
              <w:color w:val="000000" w:themeColor="text1"/>
            </w:rPr>
            <m:t>x=</m:t>
          </m:r>
          <m:func>
            <m:funcPr>
              <m:ctrlPr>
                <w:rPr>
                  <w:rFonts w:ascii="Cambria Math" w:hAnsi="Cambria Math" w:cstheme="minorHAnsi"/>
                  <w:i/>
                  <w:color w:val="000000" w:themeColor="text1"/>
                </w:rPr>
              </m:ctrlPr>
            </m:funcPr>
            <m:fName>
              <m:r>
                <m:rPr>
                  <m:sty m:val="p"/>
                </m:rPr>
                <w:rPr>
                  <w:rFonts w:ascii="Cambria Math" w:hAnsi="Cambria Math" w:cstheme="minorHAnsi"/>
                  <w:color w:val="000000" w:themeColor="text1"/>
                </w:rPr>
                <m:t>cos</m:t>
              </m:r>
            </m:fName>
            <m:e>
              <m:r>
                <w:rPr>
                  <w:rFonts w:ascii="Cambria Math" w:hAnsi="Cambria Math" w:cstheme="minorHAnsi"/>
                  <w:color w:val="000000" w:themeColor="text1"/>
                </w:rPr>
                <m:t>θ</m:t>
              </m:r>
            </m:e>
          </m:func>
          <m:func>
            <m:funcPr>
              <m:ctrlPr>
                <w:rPr>
                  <w:rFonts w:ascii="Cambria Math" w:hAnsi="Cambria Math" w:cstheme="minorHAnsi"/>
                  <w:i/>
                  <w:color w:val="000000" w:themeColor="text1"/>
                </w:rPr>
              </m:ctrlPr>
            </m:funcPr>
            <m:fName>
              <m:r>
                <m:rPr>
                  <m:sty m:val="p"/>
                </m:rPr>
                <w:rPr>
                  <w:rFonts w:ascii="Cambria Math" w:hAnsi="Cambria Math" w:cstheme="minorHAnsi"/>
                  <w:color w:val="000000" w:themeColor="text1"/>
                </w:rPr>
                <m:t>cos</m:t>
              </m:r>
            </m:fName>
            <m:e>
              <m:r>
                <w:rPr>
                  <w:rFonts w:ascii="Cambria Math" w:hAnsi="Cambria Math" w:cstheme="minorHAnsi"/>
                  <w:color w:val="000000" w:themeColor="text1"/>
                </w:rPr>
                <m:t>ϕ</m:t>
              </m:r>
            </m:e>
          </m:func>
          <m:r>
            <m:rPr>
              <m:sty m:val="p"/>
            </m:rPr>
            <w:rPr>
              <w:rFonts w:ascii="Cambria Math" w:hAnsi="Cambria Math" w:cstheme="minorHAnsi"/>
              <w:color w:val="000000" w:themeColor="text1"/>
            </w:rPr>
            <w:br/>
          </m:r>
        </m:oMath>
        <m:oMath>
          <m:r>
            <w:rPr>
              <w:rFonts w:ascii="Cambria Math" w:hAnsi="Cambria Math" w:cstheme="minorHAnsi"/>
              <w:color w:val="000000" w:themeColor="text1"/>
            </w:rPr>
            <m:t>y=</m:t>
          </m:r>
          <m:func>
            <m:funcPr>
              <m:ctrlPr>
                <w:rPr>
                  <w:rFonts w:ascii="Cambria Math" w:hAnsi="Cambria Math" w:cstheme="minorHAnsi"/>
                  <w:i/>
                  <w:color w:val="000000" w:themeColor="text1"/>
                </w:rPr>
              </m:ctrlPr>
            </m:funcPr>
            <m:fName>
              <m:r>
                <m:rPr>
                  <m:sty m:val="p"/>
                </m:rPr>
                <w:rPr>
                  <w:rFonts w:ascii="Cambria Math" w:hAnsi="Cambria Math" w:cstheme="minorHAnsi"/>
                  <w:color w:val="000000" w:themeColor="text1"/>
                </w:rPr>
                <m:t>cos</m:t>
              </m:r>
            </m:fName>
            <m:e>
              <m:r>
                <w:rPr>
                  <w:rFonts w:ascii="Cambria Math" w:hAnsi="Cambria Math" w:cstheme="minorHAnsi"/>
                  <w:color w:val="000000" w:themeColor="text1"/>
                </w:rPr>
                <m:t>ϕ</m:t>
              </m:r>
            </m:e>
          </m:func>
          <m:func>
            <m:funcPr>
              <m:ctrlPr>
                <w:rPr>
                  <w:rFonts w:ascii="Cambria Math" w:hAnsi="Cambria Math" w:cstheme="minorHAnsi"/>
                  <w:i/>
                  <w:color w:val="000000" w:themeColor="text1"/>
                </w:rPr>
              </m:ctrlPr>
            </m:funcPr>
            <m:fName>
              <m:r>
                <m:rPr>
                  <m:sty m:val="p"/>
                </m:rPr>
                <w:rPr>
                  <w:rFonts w:ascii="Cambria Math" w:hAnsi="Cambria Math" w:cstheme="minorHAnsi"/>
                  <w:color w:val="000000" w:themeColor="text1"/>
                </w:rPr>
                <m:t>sin</m:t>
              </m:r>
            </m:fName>
            <m:e>
              <m:r>
                <w:rPr>
                  <w:rFonts w:ascii="Cambria Math" w:hAnsi="Cambria Math" w:cstheme="minorHAnsi"/>
                  <w:color w:val="000000" w:themeColor="text1"/>
                </w:rPr>
                <m:t>θ</m:t>
              </m:r>
            </m:e>
          </m:func>
          <m:r>
            <m:rPr>
              <m:sty m:val="p"/>
            </m:rPr>
            <w:rPr>
              <w:rFonts w:ascii="Cambria Math" w:hAnsi="Cambria Math" w:cstheme="minorHAnsi"/>
              <w:color w:val="000000" w:themeColor="text1"/>
            </w:rPr>
            <w:br/>
          </m:r>
        </m:oMath>
        <m:oMath>
          <m:r>
            <w:rPr>
              <w:rFonts w:ascii="Cambria Math" w:hAnsi="Cambria Math" w:cstheme="minorHAnsi"/>
              <w:color w:val="000000" w:themeColor="text1"/>
            </w:rPr>
            <m:t>z=</m:t>
          </m:r>
          <m:func>
            <m:funcPr>
              <m:ctrlPr>
                <w:rPr>
                  <w:rFonts w:ascii="Cambria Math" w:hAnsi="Cambria Math" w:cstheme="minorHAnsi"/>
                  <w:i/>
                  <w:color w:val="000000" w:themeColor="text1"/>
                </w:rPr>
              </m:ctrlPr>
            </m:funcPr>
            <m:fName>
              <m:r>
                <m:rPr>
                  <m:sty m:val="p"/>
                </m:rPr>
                <w:rPr>
                  <w:rFonts w:ascii="Cambria Math" w:hAnsi="Cambria Math" w:cstheme="minorHAnsi"/>
                  <w:color w:val="000000" w:themeColor="text1"/>
                </w:rPr>
                <m:t>sin</m:t>
              </m:r>
            </m:fName>
            <m:e>
              <m:r>
                <w:rPr>
                  <w:rFonts w:ascii="Cambria Math" w:hAnsi="Cambria Math" w:cstheme="minorHAnsi"/>
                  <w:color w:val="000000" w:themeColor="text1"/>
                </w:rPr>
                <m:t>ϕ</m:t>
              </m:r>
            </m:e>
          </m:func>
          <m:r>
            <w:rPr>
              <w:rFonts w:ascii="Cambria Math" w:hAnsi="Cambria Math" w:cstheme="minorHAnsi"/>
              <w:color w:val="000000" w:themeColor="text1"/>
            </w:rPr>
            <m:t xml:space="preserve"> .</m:t>
          </m:r>
        </m:oMath>
      </m:oMathPara>
    </w:p>
    <w:p w14:paraId="5BD18004" w14:textId="77777777" w:rsidR="00057862" w:rsidRDefault="00057862" w:rsidP="00057862">
      <w:pPr>
        <w:spacing w:line="360" w:lineRule="auto"/>
        <w:rPr>
          <w:rFonts w:asciiTheme="minorHAnsi" w:hAnsiTheme="minorHAnsi" w:cstheme="minorHAnsi"/>
          <w:color w:val="000000" w:themeColor="text1"/>
        </w:rPr>
      </w:pPr>
      <w:r w:rsidRPr="00894283">
        <w:rPr>
          <w:rFonts w:asciiTheme="minorHAnsi" w:hAnsiTheme="minorHAnsi" w:cstheme="minorHAnsi"/>
          <w:color w:val="000000" w:themeColor="text1"/>
        </w:rPr>
        <w:t xml:space="preserve">Cartesian </w:t>
      </w:r>
      <w:r>
        <w:rPr>
          <w:rFonts w:asciiTheme="minorHAnsi" w:hAnsiTheme="minorHAnsi" w:cstheme="minorHAnsi"/>
          <w:color w:val="000000" w:themeColor="text1"/>
        </w:rPr>
        <w:t xml:space="preserve">position </w:t>
      </w:r>
      <w:r w:rsidRPr="00894283">
        <w:rPr>
          <w:rFonts w:asciiTheme="minorHAnsi" w:hAnsiTheme="minorHAnsi" w:cstheme="minorHAnsi"/>
          <w:color w:val="000000" w:themeColor="text1"/>
        </w:rPr>
        <w:t>vectors were averaged</w:t>
      </w:r>
      <w:r>
        <w:rPr>
          <w:rFonts w:asciiTheme="minorHAnsi" w:hAnsiTheme="minorHAnsi" w:cstheme="minorHAnsi"/>
          <w:color w:val="000000" w:themeColor="text1"/>
        </w:rPr>
        <w:t xml:space="preserve"> across specimens</w:t>
      </w:r>
      <w:r w:rsidRPr="00894283">
        <w:rPr>
          <w:rFonts w:asciiTheme="minorHAnsi" w:hAnsiTheme="minorHAnsi" w:cstheme="minorHAnsi"/>
          <w:color w:val="000000" w:themeColor="text1"/>
        </w:rPr>
        <w:t xml:space="preserve"> for each species and converted back to latitude and longitude coordinates according to the transformation:</w:t>
      </w:r>
    </w:p>
    <w:p w14:paraId="0F28F64B" w14:textId="77777777" w:rsidR="00057862" w:rsidRDefault="00057862" w:rsidP="00057862">
      <w:pPr>
        <w:spacing w:line="360" w:lineRule="auto"/>
        <w:rPr>
          <w:rFonts w:asciiTheme="minorHAnsi" w:hAnsiTheme="minorHAnsi" w:cstheme="minorHAnsi"/>
          <w:color w:val="000000" w:themeColor="text1"/>
        </w:rPr>
      </w:pPr>
      <m:oMathPara>
        <m:oMath>
          <m:r>
            <w:rPr>
              <w:rFonts w:ascii="Cambria Math" w:hAnsi="Cambria Math" w:cstheme="minorHAnsi"/>
              <w:color w:val="000000" w:themeColor="text1"/>
            </w:rPr>
            <m:t xml:space="preserve">latitude= </m:t>
          </m:r>
          <m:f>
            <m:fPr>
              <m:ctrlPr>
                <w:rPr>
                  <w:rFonts w:ascii="Cambria Math" w:hAnsi="Cambria Math" w:cstheme="minorHAnsi"/>
                  <w:i/>
                  <w:color w:val="000000" w:themeColor="text1"/>
                </w:rPr>
              </m:ctrlPr>
            </m:fPr>
            <m:num>
              <m:r>
                <w:rPr>
                  <w:rFonts w:ascii="Cambria Math" w:hAnsi="Cambria Math" w:cstheme="minorHAnsi"/>
                  <w:color w:val="000000" w:themeColor="text1"/>
                </w:rPr>
                <m:t>180</m:t>
              </m:r>
            </m:num>
            <m:den>
              <m:r>
                <w:rPr>
                  <w:rFonts w:ascii="Cambria Math" w:hAnsi="Cambria Math" w:cstheme="minorHAnsi"/>
                  <w:color w:val="000000" w:themeColor="text1"/>
                </w:rPr>
                <m:t>π</m:t>
              </m:r>
            </m:den>
          </m:f>
          <m:r>
            <w:rPr>
              <w:rFonts w:ascii="Cambria Math" w:hAnsi="Cambria Math" w:cstheme="minorHAnsi"/>
              <w:color w:val="000000" w:themeColor="text1"/>
            </w:rPr>
            <m:t>arcsin</m:t>
          </m:r>
          <m:f>
            <m:fPr>
              <m:ctrlPr>
                <w:rPr>
                  <w:rFonts w:ascii="Cambria Math" w:hAnsi="Cambria Math" w:cstheme="minorHAnsi"/>
                  <w:i/>
                  <w:color w:val="000000" w:themeColor="text1"/>
                </w:rPr>
              </m:ctrlPr>
            </m:fPr>
            <m:num>
              <m:r>
                <w:rPr>
                  <w:rFonts w:ascii="Cambria Math" w:hAnsi="Cambria Math" w:cstheme="minorHAnsi"/>
                  <w:color w:val="000000" w:themeColor="text1"/>
                </w:rPr>
                <m:t>z</m:t>
              </m:r>
            </m:num>
            <m:den>
              <m:rad>
                <m:radPr>
                  <m:degHide m:val="1"/>
                  <m:ctrlPr>
                    <w:rPr>
                      <w:rFonts w:ascii="Cambria Math" w:hAnsi="Cambria Math" w:cstheme="minorHAnsi"/>
                      <w:i/>
                      <w:color w:val="000000" w:themeColor="text1"/>
                    </w:rPr>
                  </m:ctrlPr>
                </m:radPr>
                <m:deg/>
                <m:e>
                  <m:sSup>
                    <m:sSupPr>
                      <m:ctrlPr>
                        <w:rPr>
                          <w:rFonts w:ascii="Cambria Math" w:hAnsi="Cambria Math" w:cstheme="minorHAnsi"/>
                          <w:i/>
                          <w:color w:val="000000" w:themeColor="text1"/>
                        </w:rPr>
                      </m:ctrlPr>
                    </m:sSupPr>
                    <m:e>
                      <m:r>
                        <w:rPr>
                          <w:rFonts w:ascii="Cambria Math" w:hAnsi="Cambria Math" w:cstheme="minorHAnsi"/>
                          <w:color w:val="000000" w:themeColor="text1"/>
                        </w:rPr>
                        <m:t>x</m:t>
                      </m:r>
                    </m:e>
                    <m:sup>
                      <m:r>
                        <w:rPr>
                          <w:rFonts w:ascii="Cambria Math" w:hAnsi="Cambria Math" w:cstheme="minorHAnsi"/>
                          <w:color w:val="000000" w:themeColor="text1"/>
                        </w:rPr>
                        <m:t>2</m:t>
                      </m:r>
                    </m:sup>
                  </m:sSup>
                  <m:r>
                    <w:rPr>
                      <w:rFonts w:ascii="Cambria Math" w:hAnsi="Cambria Math" w:cstheme="minorHAnsi"/>
                      <w:color w:val="000000" w:themeColor="text1"/>
                    </w:rPr>
                    <m:t>+</m:t>
                  </m:r>
                  <m:sSup>
                    <m:sSupPr>
                      <m:ctrlPr>
                        <w:rPr>
                          <w:rFonts w:ascii="Cambria Math" w:hAnsi="Cambria Math" w:cstheme="minorHAnsi"/>
                          <w:i/>
                          <w:color w:val="000000" w:themeColor="text1"/>
                        </w:rPr>
                      </m:ctrlPr>
                    </m:sSupPr>
                    <m:e>
                      <m:r>
                        <w:rPr>
                          <w:rFonts w:ascii="Cambria Math" w:hAnsi="Cambria Math" w:cstheme="minorHAnsi"/>
                          <w:color w:val="000000" w:themeColor="text1"/>
                        </w:rPr>
                        <m:t>y</m:t>
                      </m:r>
                    </m:e>
                    <m:sup>
                      <m:r>
                        <w:rPr>
                          <w:rFonts w:ascii="Cambria Math" w:hAnsi="Cambria Math" w:cstheme="minorHAnsi"/>
                          <w:color w:val="000000" w:themeColor="text1"/>
                        </w:rPr>
                        <m:t>2</m:t>
                      </m:r>
                    </m:sup>
                  </m:sSup>
                  <m:r>
                    <w:rPr>
                      <w:rFonts w:ascii="Cambria Math" w:hAnsi="Cambria Math" w:cstheme="minorHAnsi"/>
                      <w:color w:val="000000" w:themeColor="text1"/>
                    </w:rPr>
                    <m:t>+</m:t>
                  </m:r>
                  <m:sSup>
                    <m:sSupPr>
                      <m:ctrlPr>
                        <w:rPr>
                          <w:rFonts w:ascii="Cambria Math" w:hAnsi="Cambria Math" w:cstheme="minorHAnsi"/>
                          <w:i/>
                          <w:color w:val="000000" w:themeColor="text1"/>
                        </w:rPr>
                      </m:ctrlPr>
                    </m:sSupPr>
                    <m:e>
                      <m:r>
                        <w:rPr>
                          <w:rFonts w:ascii="Cambria Math" w:hAnsi="Cambria Math" w:cstheme="minorHAnsi"/>
                          <w:color w:val="000000" w:themeColor="text1"/>
                        </w:rPr>
                        <m:t>z</m:t>
                      </m:r>
                    </m:e>
                    <m:sup>
                      <m:r>
                        <w:rPr>
                          <w:rFonts w:ascii="Cambria Math" w:hAnsi="Cambria Math" w:cstheme="minorHAnsi"/>
                          <w:color w:val="000000" w:themeColor="text1"/>
                        </w:rPr>
                        <m:t>2</m:t>
                      </m:r>
                    </m:sup>
                  </m:sSup>
                </m:e>
              </m:rad>
            </m:den>
          </m:f>
          <m:r>
            <m:rPr>
              <m:sty m:val="p"/>
            </m:rPr>
            <w:rPr>
              <w:rFonts w:ascii="Cambria Math" w:hAnsi="Cambria Math" w:cstheme="minorHAnsi"/>
              <w:color w:val="000000" w:themeColor="text1"/>
            </w:rPr>
            <w:br/>
          </m:r>
        </m:oMath>
        <m:oMath>
          <m:r>
            <w:rPr>
              <w:rFonts w:ascii="Cambria Math" w:hAnsi="Cambria Math" w:cstheme="minorHAnsi"/>
              <w:color w:val="000000" w:themeColor="text1"/>
            </w:rPr>
            <m:t xml:space="preserve">longitude= </m:t>
          </m:r>
          <m:f>
            <m:fPr>
              <m:ctrlPr>
                <w:rPr>
                  <w:rFonts w:ascii="Cambria Math" w:hAnsi="Cambria Math" w:cstheme="minorHAnsi"/>
                  <w:i/>
                  <w:color w:val="000000" w:themeColor="text1"/>
                </w:rPr>
              </m:ctrlPr>
            </m:fPr>
            <m:num>
              <m:r>
                <w:rPr>
                  <w:rFonts w:ascii="Cambria Math" w:hAnsi="Cambria Math" w:cstheme="minorHAnsi"/>
                  <w:color w:val="000000" w:themeColor="text1"/>
                </w:rPr>
                <m:t>180</m:t>
              </m:r>
            </m:num>
            <m:den>
              <m:r>
                <w:rPr>
                  <w:rFonts w:ascii="Cambria Math" w:hAnsi="Cambria Math" w:cstheme="minorHAnsi"/>
                  <w:color w:val="000000" w:themeColor="text1"/>
                </w:rPr>
                <m:t>π</m:t>
              </m:r>
            </m:den>
          </m:f>
          <m:r>
            <w:rPr>
              <w:rFonts w:ascii="Cambria Math" w:hAnsi="Cambria Math" w:cstheme="minorHAnsi"/>
              <w:color w:val="000000" w:themeColor="text1"/>
            </w:rPr>
            <m:t>arctan</m:t>
          </m:r>
          <m:f>
            <m:fPr>
              <m:ctrlPr>
                <w:rPr>
                  <w:rFonts w:ascii="Cambria Math" w:hAnsi="Cambria Math" w:cstheme="minorHAnsi"/>
                  <w:i/>
                  <w:color w:val="000000" w:themeColor="text1"/>
                </w:rPr>
              </m:ctrlPr>
            </m:fPr>
            <m:num>
              <m:r>
                <w:rPr>
                  <w:rFonts w:ascii="Cambria Math" w:hAnsi="Cambria Math" w:cstheme="minorHAnsi"/>
                  <w:color w:val="000000" w:themeColor="text1"/>
                </w:rPr>
                <m:t>y</m:t>
              </m:r>
            </m:num>
            <m:den>
              <m:r>
                <w:rPr>
                  <w:rFonts w:ascii="Cambria Math" w:hAnsi="Cambria Math" w:cstheme="minorHAnsi"/>
                  <w:color w:val="000000" w:themeColor="text1"/>
                </w:rPr>
                <m:t>x</m:t>
              </m:r>
            </m:den>
          </m:f>
          <m:r>
            <w:rPr>
              <w:rFonts w:ascii="Cambria Math" w:hAnsi="Cambria Math" w:cstheme="minorHAnsi"/>
              <w:color w:val="000000" w:themeColor="text1"/>
            </w:rPr>
            <m:t xml:space="preserve"> .</m:t>
          </m:r>
        </m:oMath>
      </m:oMathPara>
    </w:p>
    <w:p w14:paraId="32853C56" w14:textId="317D50BF" w:rsidR="00057862" w:rsidRDefault="00057862" w:rsidP="00057862">
      <w:pPr>
        <w:spacing w:line="360" w:lineRule="auto"/>
        <w:ind w:firstLine="720"/>
        <w:rPr>
          <w:rFonts w:asciiTheme="minorHAnsi" w:hAnsiTheme="minorHAnsi"/>
          <w:b/>
        </w:rPr>
      </w:pPr>
      <w:r>
        <w:rPr>
          <w:rFonts w:asciiTheme="minorHAnsi" w:hAnsiTheme="minorHAnsi" w:cstheme="minorHAnsi"/>
          <w:bCs/>
          <w:color w:val="000000" w:themeColor="text1"/>
          <w:lang w:val="en-CA"/>
        </w:rPr>
        <w:t xml:space="preserve">For each geolocated herbarium specimen, distances from species centroids were calculated using the </w:t>
      </w:r>
      <w:r w:rsidRPr="00E40676">
        <w:rPr>
          <w:rFonts w:asciiTheme="minorHAnsi" w:hAnsiTheme="minorHAnsi" w:cstheme="minorHAnsi"/>
          <w:bCs/>
          <w:i/>
          <w:color w:val="000000" w:themeColor="text1"/>
          <w:lang w:val="en-CA"/>
        </w:rPr>
        <w:t>distHaversine</w:t>
      </w:r>
      <w:r>
        <w:rPr>
          <w:rFonts w:asciiTheme="minorHAnsi" w:hAnsiTheme="minorHAnsi" w:cstheme="minorHAnsi"/>
          <w:bCs/>
          <w:i/>
          <w:color w:val="000000" w:themeColor="text1"/>
          <w:lang w:val="en-CA"/>
        </w:rPr>
        <w:t xml:space="preserve"> </w:t>
      </w:r>
      <w:r>
        <w:rPr>
          <w:rFonts w:asciiTheme="minorHAnsi" w:hAnsiTheme="minorHAnsi" w:cstheme="minorHAnsi"/>
          <w:bCs/>
          <w:color w:val="000000" w:themeColor="text1"/>
          <w:lang w:val="en-CA"/>
        </w:rPr>
        <w:t xml:space="preserve">function in the R package </w:t>
      </w:r>
      <w:r>
        <w:rPr>
          <w:rFonts w:asciiTheme="minorHAnsi" w:hAnsiTheme="minorHAnsi" w:cstheme="minorHAnsi"/>
          <w:bCs/>
          <w:i/>
          <w:color w:val="000000" w:themeColor="text1"/>
          <w:lang w:val="en-CA"/>
        </w:rPr>
        <w:t>geosphere</w:t>
      </w:r>
      <w:r>
        <w:rPr>
          <w:rFonts w:asciiTheme="minorHAnsi" w:hAnsiTheme="minorHAnsi" w:cstheme="minorHAnsi"/>
          <w:bCs/>
          <w:color w:val="000000" w:themeColor="text1"/>
          <w:lang w:val="en-CA"/>
        </w:rPr>
        <w:t>, which also assumes a spherical Earth</w:t>
      </w:r>
      <w:r>
        <w:rPr>
          <w:rFonts w:asciiTheme="minorHAnsi" w:hAnsiTheme="minorHAnsi" w:cstheme="minorHAnsi"/>
          <w:bCs/>
          <w:i/>
          <w:color w:val="000000" w:themeColor="text1"/>
          <w:lang w:val="en-CA"/>
        </w:rPr>
        <w:t xml:space="preserve"> </w:t>
      </w:r>
      <w:r>
        <w:rPr>
          <w:rFonts w:asciiTheme="minorHAnsi" w:hAnsiTheme="minorHAnsi" w:cstheme="minorHAnsi"/>
          <w:bCs/>
          <w:color w:val="000000" w:themeColor="text1"/>
          <w:lang w:val="en-CA"/>
        </w:rPr>
        <w:t>(Hijmans 2016). We used the natural logarithm of the ratio of distance from conspecific and heterospecific centroids to reflect spatial proximity to the range of the alternative species relative to the range of the same species.</w:t>
      </w:r>
    </w:p>
    <w:p w14:paraId="1EE339E5" w14:textId="77777777" w:rsidR="00974F12" w:rsidRDefault="00974F12" w:rsidP="00974F12">
      <w:pPr>
        <w:suppressLineNumbers/>
        <w:spacing w:line="360" w:lineRule="auto"/>
        <w:jc w:val="both"/>
        <w:outlineLvl w:val="0"/>
        <w:rPr>
          <w:rFonts w:asciiTheme="minorHAnsi" w:hAnsiTheme="minorHAnsi"/>
          <w:b/>
        </w:rPr>
      </w:pPr>
    </w:p>
    <w:p w14:paraId="44ED2469" w14:textId="77777777" w:rsidR="00F75707" w:rsidRDefault="00F75707" w:rsidP="00F75707">
      <w:pPr>
        <w:suppressLineNumbers/>
        <w:spacing w:line="360" w:lineRule="auto"/>
        <w:jc w:val="both"/>
        <w:outlineLvl w:val="0"/>
        <w:rPr>
          <w:rFonts w:asciiTheme="minorHAnsi" w:hAnsiTheme="minorHAnsi"/>
          <w:b/>
        </w:rPr>
      </w:pPr>
    </w:p>
    <w:p w14:paraId="642ACB17" w14:textId="77777777" w:rsidR="00F75707" w:rsidRDefault="00F75707" w:rsidP="00F75707">
      <w:pPr>
        <w:suppressLineNumbers/>
        <w:spacing w:line="360" w:lineRule="auto"/>
        <w:jc w:val="both"/>
        <w:outlineLvl w:val="0"/>
        <w:rPr>
          <w:rFonts w:asciiTheme="minorHAnsi" w:hAnsiTheme="minorHAnsi"/>
          <w:b/>
        </w:rPr>
      </w:pPr>
    </w:p>
    <w:p w14:paraId="5DE7EBCB" w14:textId="0974E2BB" w:rsidR="00F96783" w:rsidRPr="00B86D07" w:rsidRDefault="00DE419C" w:rsidP="00974F12">
      <w:pPr>
        <w:spacing w:line="360" w:lineRule="auto"/>
        <w:jc w:val="both"/>
        <w:outlineLvl w:val="0"/>
        <w:rPr>
          <w:rFonts w:asciiTheme="minorHAnsi" w:hAnsiTheme="minorHAnsi"/>
          <w:b/>
        </w:rPr>
      </w:pPr>
      <w:r w:rsidRPr="00B86D07">
        <w:rPr>
          <w:rFonts w:asciiTheme="minorHAnsi" w:hAnsiTheme="minorHAnsi"/>
          <w:b/>
        </w:rPr>
        <w:lastRenderedPageBreak/>
        <w:t>RESULTS</w:t>
      </w:r>
    </w:p>
    <w:p w14:paraId="6F149D4B" w14:textId="22543096" w:rsidR="00854CD6" w:rsidRPr="006F7CA7" w:rsidRDefault="00783969" w:rsidP="00974F12">
      <w:pPr>
        <w:spacing w:line="360" w:lineRule="auto"/>
        <w:ind w:firstLine="720"/>
        <w:jc w:val="both"/>
        <w:rPr>
          <w:rFonts w:asciiTheme="minorHAnsi" w:hAnsiTheme="minorHAnsi"/>
          <w:vertAlign w:val="subscript"/>
        </w:rPr>
      </w:pPr>
      <w:del w:id="185" w:author="Jeff Groh" w:date="2018-10-02T11:12:00Z">
        <w:r w:rsidRPr="00B86D07" w:rsidDel="00C701FD">
          <w:rPr>
            <w:rFonts w:asciiTheme="minorHAnsi" w:hAnsiTheme="minorHAnsi"/>
            <w:b/>
            <w:i/>
          </w:rPr>
          <w:delText xml:space="preserve">Interspecific </w:delText>
        </w:r>
      </w:del>
      <w:del w:id="186" w:author="Jeff Groh" w:date="2018-10-02T11:11:00Z">
        <w:r w:rsidRPr="00B86D07" w:rsidDel="00C701FD">
          <w:rPr>
            <w:rFonts w:asciiTheme="minorHAnsi" w:hAnsiTheme="minorHAnsi"/>
            <w:b/>
            <w:i/>
          </w:rPr>
          <w:delText>d</w:delText>
        </w:r>
        <w:r w:rsidR="00623CED" w:rsidRPr="00B86D07" w:rsidDel="00C701FD">
          <w:rPr>
            <w:rFonts w:asciiTheme="minorHAnsi" w:hAnsiTheme="minorHAnsi"/>
            <w:b/>
            <w:i/>
          </w:rPr>
          <w:delText>ifferences</w:delText>
        </w:r>
      </w:del>
      <w:ins w:id="187" w:author="Jeff Groh" w:date="2018-10-02T11:13:00Z">
        <w:r w:rsidR="008055C1">
          <w:rPr>
            <w:rFonts w:asciiTheme="minorHAnsi" w:hAnsiTheme="minorHAnsi"/>
            <w:b/>
            <w:i/>
          </w:rPr>
          <w:t>Int</w:t>
        </w:r>
      </w:ins>
      <w:ins w:id="188" w:author="Jeff Groh" w:date="2018-10-02T11:23:00Z">
        <w:r w:rsidR="008055C1">
          <w:rPr>
            <w:rFonts w:asciiTheme="minorHAnsi" w:hAnsiTheme="minorHAnsi"/>
            <w:b/>
            <w:i/>
          </w:rPr>
          <w:t>er</w:t>
        </w:r>
      </w:ins>
      <w:ins w:id="189" w:author="Jeff Groh" w:date="2018-10-02T11:13:00Z">
        <w:r w:rsidR="00B84540">
          <w:rPr>
            <w:rFonts w:asciiTheme="minorHAnsi" w:hAnsiTheme="minorHAnsi"/>
            <w:b/>
            <w:i/>
          </w:rPr>
          <w:t xml:space="preserve">specific and hybrid </w:t>
        </w:r>
        <w:r w:rsidR="00C701FD">
          <w:rPr>
            <w:rFonts w:asciiTheme="minorHAnsi" w:hAnsiTheme="minorHAnsi"/>
            <w:b/>
            <w:i/>
          </w:rPr>
          <w:t>variation</w:t>
        </w:r>
      </w:ins>
      <w:r w:rsidR="00DB463B" w:rsidRPr="00B86D07">
        <w:rPr>
          <w:rFonts w:asciiTheme="minorHAnsi" w:hAnsiTheme="minorHAnsi"/>
          <w:b/>
          <w:i/>
        </w:rPr>
        <w:t>–</w:t>
      </w:r>
      <w:r w:rsidR="00CE488E" w:rsidRPr="00B86D07">
        <w:rPr>
          <w:rFonts w:asciiTheme="minorHAnsi" w:hAnsiTheme="minorHAnsi"/>
          <w:i/>
        </w:rPr>
        <w:t>Distribution</w:t>
      </w:r>
      <w:r w:rsidR="00A50473">
        <w:rPr>
          <w:rFonts w:asciiTheme="minorHAnsi" w:hAnsiTheme="minorHAnsi"/>
          <w:i/>
        </w:rPr>
        <w:t xml:space="preserve"> and flowering time</w:t>
      </w:r>
      <w:r w:rsidR="00513629" w:rsidRPr="00B86D07">
        <w:rPr>
          <w:rFonts w:asciiTheme="minorHAnsi" w:hAnsiTheme="minorHAnsi"/>
          <w:i/>
        </w:rPr>
        <w:t>–</w:t>
      </w:r>
      <w:r w:rsidR="0079124F" w:rsidRPr="00B86D07">
        <w:rPr>
          <w:rFonts w:asciiTheme="minorHAnsi" w:hAnsiTheme="minorHAnsi"/>
        </w:rPr>
        <w:t xml:space="preserve">Geolocations of herbarium specimens confirmed </w:t>
      </w:r>
      <w:r w:rsidR="00C53C9E" w:rsidRPr="00B86D07">
        <w:rPr>
          <w:rFonts w:asciiTheme="minorHAnsi" w:hAnsiTheme="minorHAnsi"/>
        </w:rPr>
        <w:t xml:space="preserve">that the </w:t>
      </w:r>
      <w:r w:rsidR="00A972B5" w:rsidRPr="00B86D07">
        <w:rPr>
          <w:rFonts w:asciiTheme="minorHAnsi" w:hAnsiTheme="minorHAnsi"/>
        </w:rPr>
        <w:t>ranges of the</w:t>
      </w:r>
      <w:r w:rsidR="00682550" w:rsidRPr="00B86D07">
        <w:rPr>
          <w:rFonts w:asciiTheme="minorHAnsi" w:hAnsiTheme="minorHAnsi"/>
        </w:rPr>
        <w:t xml:space="preserve"> </w:t>
      </w:r>
      <w:r w:rsidR="00C53C9E" w:rsidRPr="00B86D07">
        <w:rPr>
          <w:rFonts w:asciiTheme="minorHAnsi" w:hAnsiTheme="minorHAnsi"/>
        </w:rPr>
        <w:t>parental</w:t>
      </w:r>
      <w:r w:rsidR="003C19D6" w:rsidRPr="00B86D07">
        <w:rPr>
          <w:rFonts w:asciiTheme="minorHAnsi" w:hAnsiTheme="minorHAnsi"/>
        </w:rPr>
        <w:t xml:space="preserve"> species overlap in </w:t>
      </w:r>
      <w:r w:rsidR="00C34780" w:rsidRPr="00B86D07">
        <w:rPr>
          <w:rFonts w:asciiTheme="minorHAnsi" w:hAnsiTheme="minorHAnsi"/>
        </w:rPr>
        <w:t>mo</w:t>
      </w:r>
      <w:r w:rsidR="00682550" w:rsidRPr="00B86D07">
        <w:rPr>
          <w:rFonts w:asciiTheme="minorHAnsi" w:hAnsiTheme="minorHAnsi"/>
        </w:rPr>
        <w:t>ntane regions west of the Rocky Mountains</w:t>
      </w:r>
      <w:r w:rsidR="00A972B5" w:rsidRPr="00B86D07">
        <w:rPr>
          <w:rFonts w:asciiTheme="minorHAnsi" w:hAnsiTheme="minorHAnsi"/>
        </w:rPr>
        <w:t xml:space="preserve"> </w:t>
      </w:r>
      <w:r w:rsidR="003C19D6" w:rsidRPr="00B86D07">
        <w:rPr>
          <w:rFonts w:asciiTheme="minorHAnsi" w:hAnsiTheme="minorHAnsi"/>
        </w:rPr>
        <w:t>Fig. 1</w:t>
      </w:r>
      <w:r w:rsidR="00C53C9E" w:rsidRPr="00B86D07">
        <w:rPr>
          <w:rFonts w:asciiTheme="minorHAnsi" w:hAnsiTheme="minorHAnsi"/>
        </w:rPr>
        <w:t>C)</w:t>
      </w:r>
      <w:r w:rsidR="00A50473">
        <w:rPr>
          <w:rFonts w:asciiTheme="minorHAnsi" w:hAnsiTheme="minorHAnsi"/>
        </w:rPr>
        <w:t>, and that they tend to occur at different altitudes (Appendix S2)</w:t>
      </w:r>
      <w:r w:rsidR="00C53C9E" w:rsidRPr="00B86D07">
        <w:rPr>
          <w:rFonts w:asciiTheme="minorHAnsi" w:hAnsiTheme="minorHAnsi"/>
        </w:rPr>
        <w:t xml:space="preserve">. </w:t>
      </w:r>
      <w:r w:rsidR="00A50473">
        <w:rPr>
          <w:rFonts w:asciiTheme="minorHAnsi" w:hAnsiTheme="minorHAnsi"/>
        </w:rPr>
        <w:t>However, altitudinal</w:t>
      </w:r>
      <w:r w:rsidR="0079124F" w:rsidRPr="00B86D07">
        <w:rPr>
          <w:rFonts w:asciiTheme="minorHAnsi" w:hAnsiTheme="minorHAnsi"/>
        </w:rPr>
        <w:t xml:space="preserve"> se</w:t>
      </w:r>
      <w:r w:rsidR="00C53C9E" w:rsidRPr="00B86D07">
        <w:rPr>
          <w:rFonts w:asciiTheme="minorHAnsi" w:hAnsiTheme="minorHAnsi"/>
        </w:rPr>
        <w:t>paration is not strict; w</w:t>
      </w:r>
      <w:r w:rsidR="0079124F" w:rsidRPr="00B86D07">
        <w:rPr>
          <w:rFonts w:asciiTheme="minorHAnsi" w:hAnsiTheme="minorHAnsi"/>
        </w:rPr>
        <w:t xml:space="preserve">hile </w:t>
      </w:r>
      <w:r w:rsidR="0079124F" w:rsidRPr="00B86D07">
        <w:rPr>
          <w:rFonts w:asciiTheme="minorHAnsi" w:hAnsiTheme="minorHAnsi"/>
          <w:i/>
        </w:rPr>
        <w:t xml:space="preserve">A. flavescens </w:t>
      </w:r>
      <w:r w:rsidR="005E72AD" w:rsidRPr="00B86D07">
        <w:rPr>
          <w:rFonts w:asciiTheme="minorHAnsi" w:hAnsiTheme="minorHAnsi"/>
        </w:rPr>
        <w:t>mainly occurs at elevations greater than 1,000 meters</w:t>
      </w:r>
      <w:r w:rsidR="0079124F" w:rsidRPr="00B86D07">
        <w:rPr>
          <w:rFonts w:asciiTheme="minorHAnsi" w:hAnsiTheme="minorHAnsi"/>
        </w:rPr>
        <w:t xml:space="preserve">, </w:t>
      </w:r>
      <w:r w:rsidR="0079124F" w:rsidRPr="00B86D07">
        <w:rPr>
          <w:rFonts w:asciiTheme="minorHAnsi" w:hAnsiTheme="minorHAnsi"/>
          <w:i/>
        </w:rPr>
        <w:t>A. formosa</w:t>
      </w:r>
      <w:r w:rsidR="00A9693C" w:rsidRPr="00B86D07">
        <w:rPr>
          <w:rFonts w:asciiTheme="minorHAnsi" w:hAnsiTheme="minorHAnsi"/>
          <w:i/>
        </w:rPr>
        <w:t xml:space="preserve"> </w:t>
      </w:r>
      <w:r w:rsidR="00A9693C" w:rsidRPr="00B86D07">
        <w:rPr>
          <w:rFonts w:asciiTheme="minorHAnsi" w:hAnsiTheme="minorHAnsi"/>
        </w:rPr>
        <w:t>has</w:t>
      </w:r>
      <w:r w:rsidR="005E72AD" w:rsidRPr="00B86D07">
        <w:rPr>
          <w:rFonts w:asciiTheme="minorHAnsi" w:hAnsiTheme="minorHAnsi"/>
        </w:rPr>
        <w:t xml:space="preserve"> a wider altitudinal range, and is </w:t>
      </w:r>
      <w:r w:rsidR="00A50473">
        <w:rPr>
          <w:rFonts w:asciiTheme="minorHAnsi" w:hAnsiTheme="minorHAnsi"/>
        </w:rPr>
        <w:t xml:space="preserve">common at – </w:t>
      </w:r>
      <w:r w:rsidR="005F2957" w:rsidRPr="00B86D07">
        <w:rPr>
          <w:rFonts w:asciiTheme="minorHAnsi" w:hAnsiTheme="minorHAnsi"/>
        </w:rPr>
        <w:t xml:space="preserve">but </w:t>
      </w:r>
      <w:r w:rsidR="005E72AD" w:rsidRPr="00B86D07">
        <w:rPr>
          <w:rFonts w:asciiTheme="minorHAnsi" w:hAnsiTheme="minorHAnsi"/>
        </w:rPr>
        <w:t>not restricted to</w:t>
      </w:r>
      <w:r w:rsidR="00A50473">
        <w:rPr>
          <w:rFonts w:asciiTheme="minorHAnsi" w:hAnsiTheme="minorHAnsi"/>
        </w:rPr>
        <w:t xml:space="preserve"> –</w:t>
      </w:r>
      <w:r w:rsidR="005E72AD" w:rsidRPr="00B86D07">
        <w:rPr>
          <w:rFonts w:asciiTheme="minorHAnsi" w:hAnsiTheme="minorHAnsi"/>
        </w:rPr>
        <w:t xml:space="preserve"> low</w:t>
      </w:r>
      <w:r w:rsidR="00613E68">
        <w:rPr>
          <w:rFonts w:asciiTheme="minorHAnsi" w:hAnsiTheme="minorHAnsi"/>
        </w:rPr>
        <w:t>er</w:t>
      </w:r>
      <w:r w:rsidR="005E72AD" w:rsidRPr="00B86D07">
        <w:rPr>
          <w:rFonts w:asciiTheme="minorHAnsi" w:hAnsiTheme="minorHAnsi"/>
        </w:rPr>
        <w:t xml:space="preserve"> </w:t>
      </w:r>
      <w:r w:rsidR="0079124F" w:rsidRPr="00B86D07">
        <w:rPr>
          <w:rFonts w:asciiTheme="minorHAnsi" w:hAnsiTheme="minorHAnsi"/>
        </w:rPr>
        <w:t>elevation</w:t>
      </w:r>
      <w:r w:rsidR="0023712A" w:rsidRPr="00B86D07">
        <w:rPr>
          <w:rFonts w:asciiTheme="minorHAnsi" w:hAnsiTheme="minorHAnsi"/>
        </w:rPr>
        <w:t>s</w:t>
      </w:r>
      <w:r w:rsidR="0079124F" w:rsidRPr="00B86D07">
        <w:rPr>
          <w:rFonts w:asciiTheme="minorHAnsi" w:hAnsiTheme="minorHAnsi"/>
        </w:rPr>
        <w:t xml:space="preserve">. </w:t>
      </w:r>
      <w:ins w:id="190" w:author="Jeff Groh" w:date="2018-10-02T11:13:00Z">
        <w:r w:rsidR="00C701FD">
          <w:rPr>
            <w:rFonts w:asciiTheme="minorHAnsi" w:hAnsiTheme="minorHAnsi"/>
          </w:rPr>
          <w:t>Note th</w:t>
        </w:r>
      </w:ins>
      <w:ins w:id="191" w:author="Jeff Groh" w:date="2018-10-02T11:14:00Z">
        <w:r w:rsidR="00C701FD">
          <w:rPr>
            <w:rFonts w:asciiTheme="minorHAnsi" w:hAnsiTheme="minorHAnsi"/>
          </w:rPr>
          <w:t xml:space="preserve">at </w:t>
        </w:r>
      </w:ins>
      <w:ins w:id="192" w:author="Jeff Groh [2]" w:date="2018-10-25T11:41:00Z">
        <w:r w:rsidR="003C10D4">
          <w:rPr>
            <w:rFonts w:asciiTheme="minorHAnsi" w:hAnsiTheme="minorHAnsi"/>
          </w:rPr>
          <w:t xml:space="preserve">while these data reflect the known biology and range information of the species, </w:t>
        </w:r>
      </w:ins>
      <w:ins w:id="193" w:author="Jeff Groh" w:date="2018-10-02T11:14:00Z">
        <w:r w:rsidR="00C701FD">
          <w:rPr>
            <w:rFonts w:asciiTheme="minorHAnsi" w:hAnsiTheme="minorHAnsi"/>
          </w:rPr>
          <w:t>geolocation uncertainty</w:t>
        </w:r>
      </w:ins>
      <w:ins w:id="194" w:author="Jeff Groh" w:date="2018-10-02T11:13:00Z">
        <w:r w:rsidR="00C701FD">
          <w:rPr>
            <w:rFonts w:asciiTheme="minorHAnsi" w:hAnsiTheme="minorHAnsi"/>
          </w:rPr>
          <w:t xml:space="preserve"> </w:t>
        </w:r>
      </w:ins>
      <w:ins w:id="195" w:author="Jeff Groh" w:date="2018-10-02T11:14:00Z">
        <w:r w:rsidR="00C701FD">
          <w:rPr>
            <w:rFonts w:asciiTheme="minorHAnsi" w:hAnsiTheme="minorHAnsi"/>
          </w:rPr>
          <w:t>may contribute to substantial altitude measurement error for data points</w:t>
        </w:r>
      </w:ins>
      <w:ins w:id="196" w:author="Jeff Groh" w:date="2018-10-02T11:16:00Z">
        <w:r w:rsidR="00C701FD">
          <w:rPr>
            <w:rFonts w:asciiTheme="minorHAnsi" w:hAnsiTheme="minorHAnsi"/>
          </w:rPr>
          <w:t xml:space="preserve"> in mountainous regions</w:t>
        </w:r>
      </w:ins>
      <w:ins w:id="197" w:author="Jeff Groh" w:date="2018-10-02T11:14:00Z">
        <w:r w:rsidR="00C701FD">
          <w:rPr>
            <w:rFonts w:asciiTheme="minorHAnsi" w:hAnsiTheme="minorHAnsi"/>
          </w:rPr>
          <w:t xml:space="preserve">. </w:t>
        </w:r>
      </w:ins>
      <w:r w:rsidR="009F0137" w:rsidRPr="00B86D07">
        <w:rPr>
          <w:rFonts w:asciiTheme="minorHAnsi" w:hAnsiTheme="minorHAnsi"/>
        </w:rPr>
        <w:t>Analysis of collection dates, a proxy for flowering time, revealed</w:t>
      </w:r>
      <w:r w:rsidR="008D55AC">
        <w:rPr>
          <w:rFonts w:asciiTheme="minorHAnsi" w:hAnsiTheme="minorHAnsi"/>
        </w:rPr>
        <w:t xml:space="preserve"> </w:t>
      </w:r>
      <w:r w:rsidR="00A50473">
        <w:rPr>
          <w:rFonts w:asciiTheme="minorHAnsi" w:hAnsiTheme="minorHAnsi"/>
        </w:rPr>
        <w:t xml:space="preserve">broad overlap </w:t>
      </w:r>
      <w:r w:rsidR="009F0137" w:rsidRPr="00B86D07">
        <w:rPr>
          <w:rFonts w:asciiTheme="minorHAnsi" w:hAnsiTheme="minorHAnsi"/>
        </w:rPr>
        <w:t xml:space="preserve">in flowering time between species </w:t>
      </w:r>
      <w:r w:rsidR="00031EBD">
        <w:rPr>
          <w:rFonts w:asciiTheme="minorHAnsi" w:hAnsiTheme="minorHAnsi"/>
        </w:rPr>
        <w:t>(Appendix S2</w:t>
      </w:r>
      <w:r w:rsidR="003F1BFE" w:rsidRPr="00B86D07">
        <w:rPr>
          <w:rFonts w:asciiTheme="minorHAnsi" w:hAnsiTheme="minorHAnsi"/>
        </w:rPr>
        <w:t>)</w:t>
      </w:r>
      <w:r w:rsidR="006F7CA7">
        <w:rPr>
          <w:rFonts w:asciiTheme="minorHAnsi" w:hAnsiTheme="minorHAnsi"/>
        </w:rPr>
        <w:t xml:space="preserve">. After correcting for covariance with altitude, the </w:t>
      </w:r>
      <w:r w:rsidR="004B520A">
        <w:rPr>
          <w:rFonts w:asciiTheme="minorHAnsi" w:hAnsiTheme="minorHAnsi"/>
        </w:rPr>
        <w:t>intercept difference</w:t>
      </w:r>
      <w:r w:rsidR="006F7CA7">
        <w:rPr>
          <w:rFonts w:asciiTheme="minorHAnsi" w:hAnsiTheme="minorHAnsi"/>
        </w:rPr>
        <w:t xml:space="preserve"> was not signifi</w:t>
      </w:r>
      <w:r w:rsidR="00932835">
        <w:rPr>
          <w:rFonts w:asciiTheme="minorHAnsi" w:hAnsiTheme="minorHAnsi"/>
        </w:rPr>
        <w:t>cantly different from zero (F1, 1</w:t>
      </w:r>
      <w:r w:rsidR="0088373F">
        <w:rPr>
          <w:rFonts w:asciiTheme="minorHAnsi" w:hAnsiTheme="minorHAnsi"/>
        </w:rPr>
        <w:t>69</w:t>
      </w:r>
      <w:r w:rsidR="00932835">
        <w:rPr>
          <w:rFonts w:asciiTheme="minorHAnsi" w:hAnsiTheme="minorHAnsi"/>
        </w:rPr>
        <w:t xml:space="preserve"> = 0.</w:t>
      </w:r>
      <w:r w:rsidR="00392162">
        <w:rPr>
          <w:rFonts w:asciiTheme="minorHAnsi" w:hAnsiTheme="minorHAnsi"/>
        </w:rPr>
        <w:t>31</w:t>
      </w:r>
      <w:r w:rsidR="00932835">
        <w:rPr>
          <w:rFonts w:asciiTheme="minorHAnsi" w:hAnsiTheme="minorHAnsi"/>
        </w:rPr>
        <w:t>, P = 0.</w:t>
      </w:r>
      <w:r w:rsidR="00392162">
        <w:rPr>
          <w:rFonts w:asciiTheme="minorHAnsi" w:hAnsiTheme="minorHAnsi"/>
        </w:rPr>
        <w:t>58</w:t>
      </w:r>
      <w:r w:rsidR="00932835">
        <w:rPr>
          <w:rFonts w:asciiTheme="minorHAnsi" w:hAnsiTheme="minorHAnsi"/>
        </w:rPr>
        <w:t xml:space="preserve">). </w:t>
      </w:r>
      <w:r w:rsidR="006F7CA7">
        <w:rPr>
          <w:rFonts w:asciiTheme="minorHAnsi" w:hAnsiTheme="minorHAnsi"/>
        </w:rPr>
        <w:t xml:space="preserve"> </w:t>
      </w:r>
    </w:p>
    <w:p w14:paraId="04E3470D" w14:textId="532F8301" w:rsidR="00854CD6" w:rsidRPr="00A27AF1" w:rsidRDefault="00CE488E" w:rsidP="00A27AF1">
      <w:pPr>
        <w:spacing w:line="360" w:lineRule="auto"/>
        <w:ind w:firstLine="720"/>
        <w:rPr>
          <w:rFonts w:asciiTheme="minorHAnsi" w:hAnsiTheme="minorHAnsi"/>
          <w:b/>
        </w:rPr>
      </w:pPr>
      <w:r w:rsidRPr="00B86D07">
        <w:rPr>
          <w:rFonts w:asciiTheme="minorHAnsi" w:hAnsiTheme="minorHAnsi"/>
          <w:i/>
        </w:rPr>
        <w:t>Sepal color</w:t>
      </w:r>
      <w:r w:rsidR="00854CD6" w:rsidRPr="00B86D07">
        <w:rPr>
          <w:rFonts w:asciiTheme="minorHAnsi" w:hAnsiTheme="minorHAnsi"/>
          <w:i/>
        </w:rPr>
        <w:t>–</w:t>
      </w:r>
      <w:r w:rsidR="00CB7BB4" w:rsidRPr="00B86D07">
        <w:rPr>
          <w:rFonts w:asciiTheme="minorHAnsi" w:hAnsiTheme="minorHAnsi"/>
        </w:rPr>
        <w:t xml:space="preserve">Color scores (log R/G) were highly correlated with visually-assigned </w:t>
      </w:r>
      <w:r w:rsidR="00CA6E2E" w:rsidRPr="00B86D07">
        <w:rPr>
          <w:rFonts w:asciiTheme="minorHAnsi" w:hAnsiTheme="minorHAnsi"/>
        </w:rPr>
        <w:t>integer</w:t>
      </w:r>
      <w:ins w:id="198" w:author="Jeff Groh" w:date="2018-10-03T17:24:00Z">
        <w:r w:rsidR="00A27AF1">
          <w:rPr>
            <w:rFonts w:asciiTheme="minorHAnsi" w:hAnsiTheme="minorHAnsi"/>
          </w:rPr>
          <w:t xml:space="preserve"> </w:t>
        </w:r>
      </w:ins>
      <w:r w:rsidR="00CB7BB4" w:rsidRPr="00B86D07">
        <w:rPr>
          <w:rFonts w:asciiTheme="minorHAnsi" w:hAnsiTheme="minorHAnsi"/>
        </w:rPr>
        <w:t>scores within the color-variable hybrids (</w:t>
      </w:r>
      <w:r w:rsidR="00CB7BB4" w:rsidRPr="00B86D07">
        <w:rPr>
          <w:rFonts w:asciiTheme="minorHAnsi" w:hAnsiTheme="minorHAnsi"/>
          <w:i/>
        </w:rPr>
        <w:t>r</w:t>
      </w:r>
      <w:r w:rsidR="00CB7BB4" w:rsidRPr="00B86D07">
        <w:rPr>
          <w:rFonts w:asciiTheme="minorHAnsi" w:hAnsiTheme="minorHAnsi"/>
        </w:rPr>
        <w:t xml:space="preserve"> = 0.8</w:t>
      </w:r>
      <w:r w:rsidR="00DE4E39">
        <w:rPr>
          <w:rFonts w:asciiTheme="minorHAnsi" w:hAnsiTheme="minorHAnsi"/>
        </w:rPr>
        <w:t>5</w:t>
      </w:r>
      <w:r w:rsidR="00CB7BB4" w:rsidRPr="00B86D07">
        <w:rPr>
          <w:rFonts w:asciiTheme="minorHAnsi" w:hAnsiTheme="minorHAnsi"/>
        </w:rPr>
        <w:t xml:space="preserve">), </w:t>
      </w:r>
      <w:r w:rsidR="00CA6E2E" w:rsidRPr="00B86D07">
        <w:rPr>
          <w:rFonts w:asciiTheme="minorHAnsi" w:hAnsiTheme="minorHAnsi"/>
        </w:rPr>
        <w:t xml:space="preserve">validating the </w:t>
      </w:r>
      <w:r w:rsidR="00164110" w:rsidRPr="00B86D07">
        <w:rPr>
          <w:rFonts w:asciiTheme="minorHAnsi" w:hAnsiTheme="minorHAnsi"/>
        </w:rPr>
        <w:t>use</w:t>
      </w:r>
      <w:r w:rsidR="00CB7BB4" w:rsidRPr="00B86D07">
        <w:rPr>
          <w:rFonts w:asciiTheme="minorHAnsi" w:hAnsiTheme="minorHAnsi"/>
        </w:rPr>
        <w:t xml:space="preserve"> of the log R/G metric.  </w:t>
      </w:r>
      <w:r w:rsidR="00854CD6" w:rsidRPr="00B86D07">
        <w:rPr>
          <w:rFonts w:asciiTheme="minorHAnsi" w:hAnsiTheme="minorHAnsi"/>
        </w:rPr>
        <w:t>Field-collected plants from parental populations exhibited non-overlapping variation i</w:t>
      </w:r>
      <w:r w:rsidR="00391D37" w:rsidRPr="00B86D07">
        <w:rPr>
          <w:rFonts w:asciiTheme="minorHAnsi" w:hAnsiTheme="minorHAnsi"/>
        </w:rPr>
        <w:t>n the relative amount of red vs</w:t>
      </w:r>
      <w:r w:rsidR="00752252" w:rsidRPr="00B86D07">
        <w:rPr>
          <w:rFonts w:asciiTheme="minorHAnsi" w:hAnsiTheme="minorHAnsi"/>
        </w:rPr>
        <w:t>.</w:t>
      </w:r>
      <w:r w:rsidR="00854CD6" w:rsidRPr="00B86D07">
        <w:rPr>
          <w:rFonts w:asciiTheme="minorHAnsi" w:hAnsiTheme="minorHAnsi"/>
        </w:rPr>
        <w:t xml:space="preserve"> </w:t>
      </w:r>
      <w:r w:rsidR="00391D37" w:rsidRPr="00B86D07">
        <w:rPr>
          <w:rFonts w:asciiTheme="minorHAnsi" w:hAnsiTheme="minorHAnsi"/>
        </w:rPr>
        <w:t>green</w:t>
      </w:r>
      <w:r w:rsidR="00854CD6" w:rsidRPr="00B86D07">
        <w:rPr>
          <w:rFonts w:asciiTheme="minorHAnsi" w:hAnsiTheme="minorHAnsi"/>
        </w:rPr>
        <w:t xml:space="preserve"> </w:t>
      </w:r>
      <w:r w:rsidR="00391D37" w:rsidRPr="00B86D07">
        <w:rPr>
          <w:rFonts w:asciiTheme="minorHAnsi" w:hAnsiTheme="minorHAnsi"/>
        </w:rPr>
        <w:t xml:space="preserve">reflectance </w:t>
      </w:r>
      <w:r w:rsidR="003E2BD4" w:rsidRPr="00B86D07">
        <w:rPr>
          <w:rFonts w:asciiTheme="minorHAnsi" w:hAnsiTheme="minorHAnsi"/>
        </w:rPr>
        <w:t xml:space="preserve">in the sepals (Fig. </w:t>
      </w:r>
      <w:r w:rsidR="009B4A67">
        <w:rPr>
          <w:rFonts w:asciiTheme="minorHAnsi" w:hAnsiTheme="minorHAnsi"/>
        </w:rPr>
        <w:t>3</w:t>
      </w:r>
      <w:r w:rsidR="002267C0">
        <w:rPr>
          <w:rFonts w:asciiTheme="minorHAnsi" w:hAnsiTheme="minorHAnsi"/>
        </w:rPr>
        <w:t>A</w:t>
      </w:r>
      <w:r w:rsidR="00854CD6" w:rsidRPr="00B86D07">
        <w:rPr>
          <w:rFonts w:asciiTheme="minorHAnsi" w:hAnsiTheme="minorHAnsi"/>
        </w:rPr>
        <w:t xml:space="preserve">). However, a single </w:t>
      </w:r>
      <w:r w:rsidR="0086261A" w:rsidRPr="00B86D07">
        <w:rPr>
          <w:rFonts w:asciiTheme="minorHAnsi" w:hAnsiTheme="minorHAnsi"/>
        </w:rPr>
        <w:t>pink-flowered individual</w:t>
      </w:r>
      <w:r w:rsidR="00854CD6" w:rsidRPr="00B86D07">
        <w:rPr>
          <w:rFonts w:asciiTheme="minorHAnsi" w:hAnsiTheme="minorHAnsi"/>
        </w:rPr>
        <w:t xml:space="preserve"> was found in the population of </w:t>
      </w:r>
      <w:r w:rsidR="00854CD6" w:rsidRPr="00B86D07">
        <w:rPr>
          <w:rFonts w:asciiTheme="minorHAnsi" w:hAnsiTheme="minorHAnsi"/>
          <w:i/>
        </w:rPr>
        <w:t xml:space="preserve">A. flavescens </w:t>
      </w:r>
      <w:r w:rsidR="00682550" w:rsidRPr="00B86D07">
        <w:rPr>
          <w:rFonts w:asciiTheme="minorHAnsi" w:hAnsiTheme="minorHAnsi"/>
        </w:rPr>
        <w:t>on</w:t>
      </w:r>
      <w:r w:rsidR="00854CD6" w:rsidRPr="00B86D07">
        <w:rPr>
          <w:rFonts w:asciiTheme="minorHAnsi" w:hAnsiTheme="minorHAnsi"/>
        </w:rPr>
        <w:t xml:space="preserve"> Mt.</w:t>
      </w:r>
      <w:r w:rsidR="00682550" w:rsidRPr="00B86D07">
        <w:rPr>
          <w:rFonts w:asciiTheme="minorHAnsi" w:hAnsiTheme="minorHAnsi"/>
        </w:rPr>
        <w:t xml:space="preserve"> Kobau</w:t>
      </w:r>
      <w:r w:rsidR="00854CD6" w:rsidRPr="00B86D07">
        <w:rPr>
          <w:rFonts w:asciiTheme="minorHAnsi" w:hAnsiTheme="minorHAnsi"/>
        </w:rPr>
        <w:t xml:space="preserve">; the rest of the individuals in the population were uniformly yellow-flowered. </w:t>
      </w:r>
      <w:r w:rsidR="00164110" w:rsidRPr="00B86D07">
        <w:rPr>
          <w:rFonts w:asciiTheme="minorHAnsi" w:hAnsiTheme="minorHAnsi"/>
        </w:rPr>
        <w:t>While this individual had a log R/G score that</w:t>
      </w:r>
      <w:r w:rsidR="000E2C30" w:rsidRPr="00B86D07">
        <w:rPr>
          <w:rFonts w:asciiTheme="minorHAnsi" w:hAnsiTheme="minorHAnsi"/>
        </w:rPr>
        <w:t xml:space="preserve"> </w:t>
      </w:r>
      <w:r w:rsidR="00682550" w:rsidRPr="00B86D07">
        <w:rPr>
          <w:rFonts w:asciiTheme="minorHAnsi" w:hAnsiTheme="minorHAnsi"/>
        </w:rPr>
        <w:t>ov</w:t>
      </w:r>
      <w:r w:rsidR="0036249B">
        <w:rPr>
          <w:rFonts w:asciiTheme="minorHAnsi" w:hAnsiTheme="minorHAnsi"/>
        </w:rPr>
        <w:t>erlapped</w:t>
      </w:r>
      <w:r w:rsidR="000E2C30" w:rsidRPr="00B86D07">
        <w:rPr>
          <w:rFonts w:asciiTheme="minorHAnsi" w:hAnsiTheme="minorHAnsi"/>
        </w:rPr>
        <w:t xml:space="preserve"> with those of the hybrids</w:t>
      </w:r>
      <w:r w:rsidR="00682550" w:rsidRPr="00B86D07">
        <w:rPr>
          <w:rFonts w:asciiTheme="minorHAnsi" w:hAnsiTheme="minorHAnsi"/>
        </w:rPr>
        <w:t xml:space="preserve">, </w:t>
      </w:r>
      <w:r w:rsidR="00164110" w:rsidRPr="00B86D07">
        <w:rPr>
          <w:rFonts w:asciiTheme="minorHAnsi" w:hAnsiTheme="minorHAnsi"/>
        </w:rPr>
        <w:t>it clustered</w:t>
      </w:r>
      <w:r w:rsidR="00213778" w:rsidRPr="00B86D07">
        <w:rPr>
          <w:rFonts w:asciiTheme="minorHAnsi" w:hAnsiTheme="minorHAnsi"/>
        </w:rPr>
        <w:t xml:space="preserve"> with </w:t>
      </w:r>
      <w:r w:rsidR="00213778" w:rsidRPr="00B86D07">
        <w:rPr>
          <w:rFonts w:asciiTheme="minorHAnsi" w:hAnsiTheme="minorHAnsi"/>
          <w:i/>
        </w:rPr>
        <w:t xml:space="preserve">A. flavescens </w:t>
      </w:r>
      <w:r w:rsidR="00213778" w:rsidRPr="00B86D07">
        <w:rPr>
          <w:rFonts w:asciiTheme="minorHAnsi" w:hAnsiTheme="minorHAnsi"/>
        </w:rPr>
        <w:t>in both morphometric and genetic analyses</w:t>
      </w:r>
      <w:r w:rsidR="006D7662">
        <w:rPr>
          <w:rFonts w:asciiTheme="minorHAnsi" w:hAnsiTheme="minorHAnsi"/>
        </w:rPr>
        <w:t>.</w:t>
      </w:r>
      <w:r w:rsidR="00213778" w:rsidRPr="00B86D07">
        <w:rPr>
          <w:rFonts w:asciiTheme="minorHAnsi" w:hAnsiTheme="minorHAnsi"/>
        </w:rPr>
        <w:t xml:space="preserve"> </w:t>
      </w:r>
      <w:ins w:id="199" w:author="Jeff Groh" w:date="2018-10-02T11:27:00Z">
        <w:r w:rsidR="008055C1">
          <w:rPr>
            <w:rFonts w:asciiTheme="minorHAnsi" w:hAnsiTheme="minorHAnsi"/>
          </w:rPr>
          <w:t>With</w:t>
        </w:r>
      </w:ins>
      <w:r w:rsidR="008055C1">
        <w:rPr>
          <w:rFonts w:asciiTheme="minorHAnsi" w:hAnsiTheme="minorHAnsi"/>
        </w:rPr>
        <w:t xml:space="preserve"> respect to the parental populations,</w:t>
      </w:r>
      <w:r w:rsidR="008055C1" w:rsidRPr="00B86D07">
        <w:rPr>
          <w:rFonts w:asciiTheme="minorHAnsi" w:hAnsiTheme="minorHAnsi"/>
        </w:rPr>
        <w:t xml:space="preserve"> </w:t>
      </w:r>
      <w:r w:rsidR="008055C1">
        <w:rPr>
          <w:rFonts w:asciiTheme="minorHAnsi" w:hAnsiTheme="minorHAnsi"/>
        </w:rPr>
        <w:t xml:space="preserve">color variation </w:t>
      </w:r>
      <w:r w:rsidR="008055C1" w:rsidRPr="00B86D07">
        <w:rPr>
          <w:rFonts w:asciiTheme="minorHAnsi" w:hAnsiTheme="minorHAnsi"/>
        </w:rPr>
        <w:t xml:space="preserve">was on average intermediate but highly variable in the </w:t>
      </w:r>
      <w:r w:rsidR="008055C1">
        <w:rPr>
          <w:rFonts w:asciiTheme="minorHAnsi" w:hAnsiTheme="minorHAnsi"/>
        </w:rPr>
        <w:t>hybrid</w:t>
      </w:r>
      <w:r w:rsidR="008055C1" w:rsidRPr="00B86D07">
        <w:rPr>
          <w:rFonts w:asciiTheme="minorHAnsi" w:hAnsiTheme="minorHAnsi"/>
        </w:rPr>
        <w:t xml:space="preserve"> population. The range of color variation in the hybrids </w:t>
      </w:r>
      <w:r w:rsidR="008055C1">
        <w:rPr>
          <w:rFonts w:asciiTheme="minorHAnsi" w:hAnsiTheme="minorHAnsi"/>
        </w:rPr>
        <w:t>exceeded</w:t>
      </w:r>
      <w:r w:rsidR="008055C1" w:rsidRPr="00B86D07">
        <w:rPr>
          <w:rFonts w:asciiTheme="minorHAnsi" w:hAnsiTheme="minorHAnsi"/>
        </w:rPr>
        <w:t xml:space="preserve"> the extent of red</w:t>
      </w:r>
      <w:r w:rsidR="008055C1">
        <w:rPr>
          <w:rFonts w:asciiTheme="minorHAnsi" w:hAnsiTheme="minorHAnsi"/>
        </w:rPr>
        <w:t>-reflectance seen in our samples of</w:t>
      </w:r>
      <w:r w:rsidR="008055C1" w:rsidRPr="00B86D07">
        <w:rPr>
          <w:rFonts w:asciiTheme="minorHAnsi" w:hAnsiTheme="minorHAnsi"/>
        </w:rPr>
        <w:t xml:space="preserve"> pure </w:t>
      </w:r>
      <w:r w:rsidR="008055C1" w:rsidRPr="00B86D07">
        <w:rPr>
          <w:rFonts w:asciiTheme="minorHAnsi" w:hAnsiTheme="minorHAnsi"/>
          <w:i/>
        </w:rPr>
        <w:t xml:space="preserve">A. formosa, </w:t>
      </w:r>
      <w:r w:rsidR="008055C1">
        <w:rPr>
          <w:rFonts w:asciiTheme="minorHAnsi" w:hAnsiTheme="minorHAnsi"/>
        </w:rPr>
        <w:t>al</w:t>
      </w:r>
      <w:r w:rsidR="008055C1" w:rsidRPr="00B86D07">
        <w:rPr>
          <w:rFonts w:asciiTheme="minorHAnsi" w:hAnsiTheme="minorHAnsi"/>
        </w:rPr>
        <w:t xml:space="preserve">though no flowers were as yellow (green-reflectant) as those of pure </w:t>
      </w:r>
      <w:r w:rsidR="008055C1" w:rsidRPr="00B86D07">
        <w:rPr>
          <w:rFonts w:asciiTheme="minorHAnsi" w:hAnsiTheme="minorHAnsi"/>
          <w:i/>
        </w:rPr>
        <w:t xml:space="preserve">A. flavescens </w:t>
      </w:r>
      <w:r w:rsidR="008055C1" w:rsidRPr="00B86D07">
        <w:rPr>
          <w:rFonts w:asciiTheme="minorHAnsi" w:hAnsiTheme="minorHAnsi"/>
        </w:rPr>
        <w:t>(</w:t>
      </w:r>
      <w:r w:rsidR="008055C1">
        <w:rPr>
          <w:rFonts w:asciiTheme="minorHAnsi" w:hAnsiTheme="minorHAnsi"/>
        </w:rPr>
        <w:t>Fig. 3A</w:t>
      </w:r>
      <w:r w:rsidR="008055C1" w:rsidRPr="00B86D07">
        <w:rPr>
          <w:rFonts w:asciiTheme="minorHAnsi" w:hAnsiTheme="minorHAnsi"/>
        </w:rPr>
        <w:t>)</w:t>
      </w:r>
      <w:r w:rsidR="008055C1" w:rsidRPr="00B86D07">
        <w:rPr>
          <w:rFonts w:asciiTheme="minorHAnsi" w:hAnsiTheme="minorHAnsi"/>
          <w:i/>
        </w:rPr>
        <w:t xml:space="preserve">. </w:t>
      </w:r>
    </w:p>
    <w:p w14:paraId="7B41D454" w14:textId="3EC212BA" w:rsidR="004B1832" w:rsidRPr="00B86D07" w:rsidRDefault="00CE488E" w:rsidP="00974F12">
      <w:pPr>
        <w:spacing w:line="360" w:lineRule="auto"/>
        <w:ind w:firstLine="720"/>
        <w:jc w:val="both"/>
        <w:rPr>
          <w:rFonts w:asciiTheme="minorHAnsi" w:hAnsiTheme="minorHAnsi"/>
        </w:rPr>
      </w:pPr>
      <w:r w:rsidRPr="00B86D07">
        <w:rPr>
          <w:rFonts w:asciiTheme="minorHAnsi" w:hAnsiTheme="minorHAnsi"/>
          <w:i/>
        </w:rPr>
        <w:t>Floral form</w:t>
      </w:r>
      <w:r w:rsidR="00513629" w:rsidRPr="00B86D07">
        <w:rPr>
          <w:rFonts w:asciiTheme="minorHAnsi" w:hAnsiTheme="minorHAnsi"/>
          <w:i/>
        </w:rPr>
        <w:t>–</w:t>
      </w:r>
      <w:r w:rsidR="00BA7CA1" w:rsidRPr="00B86D07">
        <w:rPr>
          <w:rFonts w:asciiTheme="minorHAnsi" w:hAnsiTheme="minorHAnsi"/>
        </w:rPr>
        <w:t xml:space="preserve">The </w:t>
      </w:r>
      <w:r w:rsidR="00097D8D">
        <w:rPr>
          <w:rFonts w:asciiTheme="minorHAnsi" w:hAnsiTheme="minorHAnsi"/>
        </w:rPr>
        <w:t xml:space="preserve">floral morphology </w:t>
      </w:r>
      <w:r w:rsidR="003A3A57" w:rsidRPr="00B86D07">
        <w:rPr>
          <w:rFonts w:asciiTheme="minorHAnsi" w:hAnsiTheme="minorHAnsi"/>
        </w:rPr>
        <w:t xml:space="preserve">discriminant </w:t>
      </w:r>
      <w:r w:rsidR="000D650D">
        <w:rPr>
          <w:rFonts w:asciiTheme="minorHAnsi" w:hAnsiTheme="minorHAnsi"/>
        </w:rPr>
        <w:t>axis</w:t>
      </w:r>
      <w:r w:rsidR="003A3A57" w:rsidRPr="00B86D07">
        <w:rPr>
          <w:rFonts w:asciiTheme="minorHAnsi" w:hAnsiTheme="minorHAnsi"/>
        </w:rPr>
        <w:t xml:space="preserve"> scores</w:t>
      </w:r>
      <w:r w:rsidR="00097D8D">
        <w:rPr>
          <w:rFonts w:asciiTheme="minorHAnsi" w:hAnsiTheme="minorHAnsi"/>
        </w:rPr>
        <w:t xml:space="preserve"> </w:t>
      </w:r>
      <w:r w:rsidR="00FD34AE" w:rsidRPr="00B86D07">
        <w:rPr>
          <w:rFonts w:asciiTheme="minorHAnsi" w:hAnsiTheme="minorHAnsi"/>
        </w:rPr>
        <w:t xml:space="preserve">of herbarium specimens showed </w:t>
      </w:r>
      <w:r w:rsidR="00272CE2" w:rsidRPr="00B86D07">
        <w:rPr>
          <w:rFonts w:asciiTheme="minorHAnsi" w:hAnsiTheme="minorHAnsi"/>
        </w:rPr>
        <w:t>distinct yet</w:t>
      </w:r>
      <w:r w:rsidR="003E2BD4" w:rsidRPr="00B86D07">
        <w:rPr>
          <w:rFonts w:asciiTheme="minorHAnsi" w:hAnsiTheme="minorHAnsi"/>
        </w:rPr>
        <w:t xml:space="preserve"> </w:t>
      </w:r>
      <w:r w:rsidR="00FD34AE" w:rsidRPr="00B86D07">
        <w:rPr>
          <w:rFonts w:asciiTheme="minorHAnsi" w:hAnsiTheme="minorHAnsi"/>
        </w:rPr>
        <w:t xml:space="preserve">overlapping </w:t>
      </w:r>
      <w:r w:rsidR="003A3A57" w:rsidRPr="00B86D07">
        <w:rPr>
          <w:rFonts w:asciiTheme="minorHAnsi" w:hAnsiTheme="minorHAnsi"/>
        </w:rPr>
        <w:t>distributions</w:t>
      </w:r>
      <w:r w:rsidR="00B87B92" w:rsidRPr="00B86D07">
        <w:rPr>
          <w:rFonts w:asciiTheme="minorHAnsi" w:hAnsiTheme="minorHAnsi"/>
        </w:rPr>
        <w:t xml:space="preserve"> (Fig. </w:t>
      </w:r>
      <w:r w:rsidR="007D58CC">
        <w:rPr>
          <w:rFonts w:asciiTheme="minorHAnsi" w:hAnsiTheme="minorHAnsi"/>
        </w:rPr>
        <w:t>6</w:t>
      </w:r>
      <w:r w:rsidR="00B87B92" w:rsidRPr="00B86D07">
        <w:rPr>
          <w:rFonts w:asciiTheme="minorHAnsi" w:hAnsiTheme="minorHAnsi"/>
        </w:rPr>
        <w:t>)</w:t>
      </w:r>
      <w:r w:rsidR="003A3A57" w:rsidRPr="00B86D07">
        <w:rPr>
          <w:rFonts w:asciiTheme="minorHAnsi" w:hAnsiTheme="minorHAnsi"/>
        </w:rPr>
        <w:t xml:space="preserve">. The mean classification </w:t>
      </w:r>
      <w:r w:rsidR="00213778" w:rsidRPr="00B86D07">
        <w:rPr>
          <w:rFonts w:asciiTheme="minorHAnsi" w:hAnsiTheme="minorHAnsi"/>
        </w:rPr>
        <w:t xml:space="preserve">error rate </w:t>
      </w:r>
      <w:r w:rsidR="00722B19">
        <w:rPr>
          <w:rFonts w:asciiTheme="minorHAnsi" w:hAnsiTheme="minorHAnsi"/>
        </w:rPr>
        <w:t>over 1,000 iterations of five</w:t>
      </w:r>
      <w:r w:rsidR="003A3A57" w:rsidRPr="00B86D07">
        <w:rPr>
          <w:rFonts w:asciiTheme="minorHAnsi" w:hAnsiTheme="minorHAnsi"/>
        </w:rPr>
        <w:t>-fold cross</w:t>
      </w:r>
      <w:r w:rsidR="007B349C">
        <w:rPr>
          <w:rFonts w:asciiTheme="minorHAnsi" w:hAnsiTheme="minorHAnsi"/>
        </w:rPr>
        <w:t>-</w:t>
      </w:r>
      <w:r w:rsidR="003A3A57" w:rsidRPr="00B86D07">
        <w:rPr>
          <w:rFonts w:asciiTheme="minorHAnsi" w:hAnsiTheme="minorHAnsi"/>
        </w:rPr>
        <w:t xml:space="preserve">validation was </w:t>
      </w:r>
      <w:r w:rsidR="00213778" w:rsidRPr="00B86D07">
        <w:rPr>
          <w:rFonts w:asciiTheme="minorHAnsi" w:hAnsiTheme="minorHAnsi"/>
        </w:rPr>
        <w:t xml:space="preserve">0.08, in accordance with </w:t>
      </w:r>
      <w:r w:rsidR="001A6F4B" w:rsidRPr="00B86D07">
        <w:rPr>
          <w:rFonts w:asciiTheme="minorHAnsi" w:hAnsiTheme="minorHAnsi"/>
        </w:rPr>
        <w:t>some degree of</w:t>
      </w:r>
      <w:r w:rsidR="00213778" w:rsidRPr="00B86D07">
        <w:rPr>
          <w:rFonts w:asciiTheme="minorHAnsi" w:hAnsiTheme="minorHAnsi"/>
        </w:rPr>
        <w:t xml:space="preserve"> </w:t>
      </w:r>
      <w:r w:rsidR="00752252" w:rsidRPr="00B86D07">
        <w:rPr>
          <w:rFonts w:asciiTheme="minorHAnsi" w:hAnsiTheme="minorHAnsi"/>
        </w:rPr>
        <w:t xml:space="preserve">visual </w:t>
      </w:r>
      <w:r w:rsidR="001A6F4B" w:rsidRPr="00B86D07">
        <w:rPr>
          <w:rFonts w:asciiTheme="minorHAnsi" w:hAnsiTheme="minorHAnsi"/>
        </w:rPr>
        <w:t xml:space="preserve">overlap </w:t>
      </w:r>
      <w:r w:rsidR="00722B19">
        <w:rPr>
          <w:rFonts w:asciiTheme="minorHAnsi" w:hAnsiTheme="minorHAnsi"/>
        </w:rPr>
        <w:t xml:space="preserve">of the distributions for each species </w:t>
      </w:r>
      <w:r w:rsidR="001A6F4B" w:rsidRPr="00B86D07">
        <w:rPr>
          <w:rFonts w:asciiTheme="minorHAnsi" w:hAnsiTheme="minorHAnsi"/>
        </w:rPr>
        <w:t>along the discriminant axis</w:t>
      </w:r>
      <w:r w:rsidR="00213778" w:rsidRPr="00B86D07">
        <w:rPr>
          <w:rFonts w:asciiTheme="minorHAnsi" w:hAnsiTheme="minorHAnsi"/>
        </w:rPr>
        <w:t xml:space="preserve">. </w:t>
      </w:r>
      <w:r w:rsidR="00BA47F2" w:rsidRPr="00B86D07">
        <w:rPr>
          <w:rFonts w:asciiTheme="minorHAnsi" w:hAnsiTheme="minorHAnsi"/>
        </w:rPr>
        <w:t xml:space="preserve">The loadings of each </w:t>
      </w:r>
      <w:r w:rsidR="00D0522E" w:rsidRPr="00B86D07">
        <w:rPr>
          <w:rFonts w:asciiTheme="minorHAnsi" w:hAnsiTheme="minorHAnsi"/>
        </w:rPr>
        <w:t>character</w:t>
      </w:r>
      <w:r w:rsidR="00CA5BBC" w:rsidRPr="00B86D07">
        <w:rPr>
          <w:rFonts w:asciiTheme="minorHAnsi" w:hAnsiTheme="minorHAnsi"/>
        </w:rPr>
        <w:t xml:space="preserve"> onto </w:t>
      </w:r>
      <w:r w:rsidR="001A6F4B" w:rsidRPr="00B86D07">
        <w:rPr>
          <w:rFonts w:asciiTheme="minorHAnsi" w:hAnsiTheme="minorHAnsi"/>
        </w:rPr>
        <w:t xml:space="preserve">the discriminant axis </w:t>
      </w:r>
      <w:r w:rsidR="002820B6">
        <w:rPr>
          <w:rFonts w:asciiTheme="minorHAnsi" w:hAnsiTheme="minorHAnsi"/>
        </w:rPr>
        <w:t>(</w:t>
      </w:r>
      <w:r w:rsidR="00FB1941">
        <w:rPr>
          <w:rFonts w:asciiTheme="minorHAnsi" w:hAnsiTheme="minorHAnsi"/>
        </w:rPr>
        <w:t xml:space="preserve">see </w:t>
      </w:r>
      <w:r w:rsidR="002820B6">
        <w:rPr>
          <w:rFonts w:asciiTheme="minorHAnsi" w:hAnsiTheme="minorHAnsi"/>
        </w:rPr>
        <w:t xml:space="preserve">Table </w:t>
      </w:r>
      <w:r w:rsidR="00FB1941">
        <w:rPr>
          <w:rFonts w:asciiTheme="minorHAnsi" w:hAnsiTheme="minorHAnsi"/>
        </w:rPr>
        <w:t>3</w:t>
      </w:r>
      <w:r w:rsidR="00CA5BBC" w:rsidRPr="00B86D07">
        <w:rPr>
          <w:rFonts w:asciiTheme="minorHAnsi" w:hAnsiTheme="minorHAnsi"/>
        </w:rPr>
        <w:t xml:space="preserve">) </w:t>
      </w:r>
      <w:r w:rsidR="00BA47F2" w:rsidRPr="00B86D07">
        <w:rPr>
          <w:rFonts w:asciiTheme="minorHAnsi" w:hAnsiTheme="minorHAnsi"/>
        </w:rPr>
        <w:t xml:space="preserve">indicate </w:t>
      </w:r>
      <w:r w:rsidR="00E5466C" w:rsidRPr="00B86D07">
        <w:rPr>
          <w:rFonts w:asciiTheme="minorHAnsi" w:hAnsiTheme="minorHAnsi"/>
        </w:rPr>
        <w:t>their relative contribution</w:t>
      </w:r>
      <w:r w:rsidR="00BA47F2" w:rsidRPr="00B86D07">
        <w:rPr>
          <w:rFonts w:asciiTheme="minorHAnsi" w:hAnsiTheme="minorHAnsi"/>
        </w:rPr>
        <w:t xml:space="preserve"> to </w:t>
      </w:r>
      <w:r w:rsidR="00E5466C" w:rsidRPr="00B86D07">
        <w:rPr>
          <w:rFonts w:asciiTheme="minorHAnsi" w:hAnsiTheme="minorHAnsi"/>
        </w:rPr>
        <w:t xml:space="preserve">the </w:t>
      </w:r>
      <w:r w:rsidR="00BA47F2" w:rsidRPr="00B86D07">
        <w:rPr>
          <w:rFonts w:asciiTheme="minorHAnsi" w:hAnsiTheme="minorHAnsi"/>
        </w:rPr>
        <w:lastRenderedPageBreak/>
        <w:t>discri</w:t>
      </w:r>
      <w:r w:rsidR="00752252" w:rsidRPr="00B86D07">
        <w:rPr>
          <w:rFonts w:asciiTheme="minorHAnsi" w:hAnsiTheme="minorHAnsi"/>
        </w:rPr>
        <w:t>mination of</w:t>
      </w:r>
      <w:r w:rsidR="004D30F5" w:rsidRPr="00B86D07">
        <w:rPr>
          <w:rFonts w:asciiTheme="minorHAnsi" w:hAnsiTheme="minorHAnsi"/>
        </w:rPr>
        <w:t xml:space="preserve"> species</w:t>
      </w:r>
      <w:r w:rsidR="00CA5BBC" w:rsidRPr="00B86D07">
        <w:rPr>
          <w:rFonts w:asciiTheme="minorHAnsi" w:hAnsiTheme="minorHAnsi"/>
        </w:rPr>
        <w:t xml:space="preserve">. </w:t>
      </w:r>
      <w:r w:rsidR="00752252" w:rsidRPr="00B86D07">
        <w:rPr>
          <w:rFonts w:asciiTheme="minorHAnsi" w:hAnsiTheme="minorHAnsi"/>
        </w:rPr>
        <w:t>The dimensions</w:t>
      </w:r>
      <w:r w:rsidR="00CA5BBC" w:rsidRPr="00B86D07">
        <w:rPr>
          <w:rFonts w:asciiTheme="minorHAnsi" w:hAnsiTheme="minorHAnsi"/>
        </w:rPr>
        <w:t xml:space="preserve"> of </w:t>
      </w:r>
      <w:r w:rsidR="00752252" w:rsidRPr="00B86D07">
        <w:rPr>
          <w:rFonts w:asciiTheme="minorHAnsi" w:hAnsiTheme="minorHAnsi"/>
        </w:rPr>
        <w:t xml:space="preserve">the </w:t>
      </w:r>
      <w:r w:rsidR="00CA5BBC" w:rsidRPr="00B86D07">
        <w:rPr>
          <w:rFonts w:asciiTheme="minorHAnsi" w:hAnsiTheme="minorHAnsi"/>
        </w:rPr>
        <w:t xml:space="preserve">laminae </w:t>
      </w:r>
      <w:r w:rsidR="00BA7CA1" w:rsidRPr="00B86D07">
        <w:rPr>
          <w:rFonts w:asciiTheme="minorHAnsi" w:hAnsiTheme="minorHAnsi"/>
        </w:rPr>
        <w:t>showed</w:t>
      </w:r>
      <w:r w:rsidR="004D30F5" w:rsidRPr="00B86D07">
        <w:rPr>
          <w:rFonts w:asciiTheme="minorHAnsi" w:hAnsiTheme="minorHAnsi"/>
        </w:rPr>
        <w:t xml:space="preserve"> the highest loading</w:t>
      </w:r>
      <w:r w:rsidR="00752252" w:rsidRPr="00B86D07">
        <w:rPr>
          <w:rFonts w:asciiTheme="minorHAnsi" w:hAnsiTheme="minorHAnsi"/>
        </w:rPr>
        <w:t>s</w:t>
      </w:r>
      <w:r w:rsidR="004D30F5" w:rsidRPr="00B86D07">
        <w:rPr>
          <w:rFonts w:asciiTheme="minorHAnsi" w:hAnsiTheme="minorHAnsi"/>
        </w:rPr>
        <w:t xml:space="preserve"> onto the </w:t>
      </w:r>
      <w:r w:rsidR="00CA5BBC" w:rsidRPr="00B86D07">
        <w:rPr>
          <w:rFonts w:asciiTheme="minorHAnsi" w:hAnsiTheme="minorHAnsi"/>
        </w:rPr>
        <w:t>discriminant axis</w:t>
      </w:r>
      <w:r w:rsidR="004D30F5" w:rsidRPr="00B86D07">
        <w:rPr>
          <w:rFonts w:asciiTheme="minorHAnsi" w:hAnsiTheme="minorHAnsi"/>
        </w:rPr>
        <w:t xml:space="preserve">. </w:t>
      </w:r>
      <w:r w:rsidR="00CA5BBC" w:rsidRPr="00B86D07">
        <w:rPr>
          <w:rFonts w:asciiTheme="minorHAnsi" w:hAnsiTheme="minorHAnsi"/>
        </w:rPr>
        <w:t xml:space="preserve">The functional significance of this trait may relate to exclusion of insect pollinators. Recurved or short petals preclude flying insects from landing in several bird-pollinated species (Cronk and Ojeda, 2008). Furthermore, whether </w:t>
      </w:r>
      <w:r w:rsidR="003D6EAC">
        <w:rPr>
          <w:rFonts w:asciiTheme="minorHAnsi" w:hAnsiTheme="minorHAnsi"/>
        </w:rPr>
        <w:t xml:space="preserve">the </w:t>
      </w:r>
      <w:r w:rsidR="00CA5BBC" w:rsidRPr="00B86D07">
        <w:rPr>
          <w:rFonts w:asciiTheme="minorHAnsi" w:hAnsiTheme="minorHAnsi"/>
        </w:rPr>
        <w:t xml:space="preserve">petal laminae </w:t>
      </w:r>
      <w:r w:rsidR="00DF2773">
        <w:rPr>
          <w:rFonts w:asciiTheme="minorHAnsi" w:hAnsiTheme="minorHAnsi"/>
        </w:rPr>
        <w:t>we</w:t>
      </w:r>
      <w:r w:rsidR="00CA5BBC" w:rsidRPr="00B86D07">
        <w:rPr>
          <w:rFonts w:asciiTheme="minorHAnsi" w:hAnsiTheme="minorHAnsi"/>
        </w:rPr>
        <w:t xml:space="preserve">re cleft proved to be a useful discriminator between </w:t>
      </w:r>
      <w:r w:rsidR="00CA5BBC" w:rsidRPr="00B86D07">
        <w:rPr>
          <w:rFonts w:asciiTheme="minorHAnsi" w:hAnsiTheme="minorHAnsi"/>
          <w:i/>
        </w:rPr>
        <w:t xml:space="preserve">A. </w:t>
      </w:r>
      <w:r w:rsidR="00841582" w:rsidRPr="00B86D07">
        <w:rPr>
          <w:rFonts w:asciiTheme="minorHAnsi" w:hAnsiTheme="minorHAnsi"/>
          <w:i/>
        </w:rPr>
        <w:t xml:space="preserve">formosa </w:t>
      </w:r>
      <w:r w:rsidR="00841582" w:rsidRPr="00B86D07">
        <w:rPr>
          <w:rFonts w:asciiTheme="minorHAnsi" w:hAnsiTheme="minorHAnsi"/>
        </w:rPr>
        <w:t xml:space="preserve">and </w:t>
      </w:r>
      <w:r w:rsidR="00841582" w:rsidRPr="00B86D07">
        <w:rPr>
          <w:rFonts w:asciiTheme="minorHAnsi" w:hAnsiTheme="minorHAnsi"/>
          <w:i/>
        </w:rPr>
        <w:t>A. flavescens</w:t>
      </w:r>
      <w:r w:rsidR="00CA5BBC" w:rsidRPr="00B86D07">
        <w:rPr>
          <w:rFonts w:asciiTheme="minorHAnsi" w:hAnsiTheme="minorHAnsi"/>
          <w:i/>
        </w:rPr>
        <w:t xml:space="preserve"> </w:t>
      </w:r>
      <w:r w:rsidR="003D6EAC">
        <w:rPr>
          <w:rFonts w:asciiTheme="minorHAnsi" w:hAnsiTheme="minorHAnsi"/>
        </w:rPr>
        <w:t xml:space="preserve">flowers </w:t>
      </w:r>
      <w:r w:rsidR="002820B6">
        <w:rPr>
          <w:rFonts w:asciiTheme="minorHAnsi" w:hAnsiTheme="minorHAnsi"/>
        </w:rPr>
        <w:t xml:space="preserve">in practice. </w:t>
      </w:r>
      <w:r w:rsidR="003D6EAC">
        <w:rPr>
          <w:rFonts w:asciiTheme="minorHAnsi" w:hAnsiTheme="minorHAnsi"/>
        </w:rPr>
        <w:t>T</w:t>
      </w:r>
      <w:r w:rsidR="00CA5BBC" w:rsidRPr="00B86D07">
        <w:rPr>
          <w:rFonts w:asciiTheme="minorHAnsi" w:hAnsiTheme="minorHAnsi"/>
        </w:rPr>
        <w:t>he proportion of individu</w:t>
      </w:r>
      <w:r w:rsidR="004E580F" w:rsidRPr="00B86D07">
        <w:rPr>
          <w:rFonts w:asciiTheme="minorHAnsi" w:hAnsiTheme="minorHAnsi"/>
        </w:rPr>
        <w:t xml:space="preserve">als with cleft laminae differed </w:t>
      </w:r>
      <w:r w:rsidR="00CA5BBC" w:rsidRPr="00B86D07">
        <w:rPr>
          <w:rFonts w:asciiTheme="minorHAnsi" w:hAnsiTheme="minorHAnsi"/>
        </w:rPr>
        <w:t xml:space="preserve">notably between species </w:t>
      </w:r>
      <w:r w:rsidR="00841582" w:rsidRPr="00B86D07">
        <w:rPr>
          <w:rFonts w:asciiTheme="minorHAnsi" w:hAnsiTheme="minorHAnsi"/>
        </w:rPr>
        <w:t>(</w:t>
      </w:r>
      <w:r w:rsidR="00351991" w:rsidRPr="00B86D07">
        <w:rPr>
          <w:rFonts w:asciiTheme="minorHAnsi" w:hAnsiTheme="minorHAnsi"/>
          <w:i/>
        </w:rPr>
        <w:t>A. formosa</w:t>
      </w:r>
      <w:r w:rsidR="00351991" w:rsidRPr="00B86D07">
        <w:rPr>
          <w:rFonts w:asciiTheme="minorHAnsi" w:hAnsiTheme="minorHAnsi"/>
        </w:rPr>
        <w:t xml:space="preserve">: </w:t>
      </w:r>
      <w:r w:rsidR="00C34780" w:rsidRPr="00B86D07">
        <w:rPr>
          <w:rFonts w:asciiTheme="minorHAnsi" w:hAnsiTheme="minorHAnsi"/>
        </w:rPr>
        <w:t>proportion (</w:t>
      </w:r>
      <w:r w:rsidR="00351991" w:rsidRPr="00B86D07">
        <w:rPr>
          <w:rFonts w:asciiTheme="minorHAnsi" w:hAnsiTheme="minorHAnsi"/>
        </w:rPr>
        <w:t>p</w:t>
      </w:r>
      <w:r w:rsidR="00C34780" w:rsidRPr="00B86D07">
        <w:rPr>
          <w:rFonts w:asciiTheme="minorHAnsi" w:hAnsiTheme="minorHAnsi"/>
        </w:rPr>
        <w:t>)</w:t>
      </w:r>
      <w:r w:rsidR="00B15084" w:rsidRPr="00B86D07">
        <w:rPr>
          <w:rFonts w:asciiTheme="minorHAnsi" w:hAnsiTheme="minorHAnsi"/>
        </w:rPr>
        <w:t xml:space="preserve"> </w:t>
      </w:r>
      <w:r w:rsidR="00351991" w:rsidRPr="00B86D07">
        <w:rPr>
          <w:rFonts w:asciiTheme="minorHAnsi" w:hAnsiTheme="minorHAnsi"/>
        </w:rPr>
        <w:t>=</w:t>
      </w:r>
      <w:r w:rsidR="00B15084" w:rsidRPr="00B86D07">
        <w:rPr>
          <w:rFonts w:asciiTheme="minorHAnsi" w:hAnsiTheme="minorHAnsi"/>
        </w:rPr>
        <w:t xml:space="preserve"> </w:t>
      </w:r>
      <w:r w:rsidR="00351991" w:rsidRPr="00B86D07">
        <w:rPr>
          <w:rFonts w:asciiTheme="minorHAnsi" w:hAnsiTheme="minorHAnsi"/>
        </w:rPr>
        <w:t>0.37, 95% CI</w:t>
      </w:r>
      <w:r w:rsidR="00B15084" w:rsidRPr="00B86D07">
        <w:rPr>
          <w:rFonts w:asciiTheme="minorHAnsi" w:hAnsiTheme="minorHAnsi"/>
        </w:rPr>
        <w:t xml:space="preserve"> </w:t>
      </w:r>
      <w:r w:rsidR="00351991" w:rsidRPr="00B86D07">
        <w:rPr>
          <w:rFonts w:asciiTheme="minorHAnsi" w:hAnsiTheme="minorHAnsi"/>
        </w:rPr>
        <w:t>=</w:t>
      </w:r>
      <w:r w:rsidR="00B15084" w:rsidRPr="00B86D07">
        <w:rPr>
          <w:rFonts w:asciiTheme="minorHAnsi" w:hAnsiTheme="minorHAnsi"/>
        </w:rPr>
        <w:t xml:space="preserve"> </w:t>
      </w:r>
      <w:r w:rsidR="00AC3728" w:rsidRPr="00B86D07">
        <w:rPr>
          <w:rFonts w:asciiTheme="minorHAnsi" w:hAnsiTheme="minorHAnsi"/>
        </w:rPr>
        <w:t>0.28</w:t>
      </w:r>
      <w:r w:rsidR="004E076A" w:rsidRPr="00B86D07">
        <w:rPr>
          <w:rFonts w:asciiTheme="minorHAnsi" w:hAnsiTheme="minorHAnsi"/>
        </w:rPr>
        <w:t xml:space="preserve">, </w:t>
      </w:r>
      <w:r w:rsidR="00AC3728" w:rsidRPr="00B86D07">
        <w:rPr>
          <w:rFonts w:asciiTheme="minorHAnsi" w:hAnsiTheme="minorHAnsi"/>
        </w:rPr>
        <w:t>0.47</w:t>
      </w:r>
      <w:r w:rsidR="0047681D" w:rsidRPr="00B86D07">
        <w:rPr>
          <w:rFonts w:asciiTheme="minorHAnsi" w:hAnsiTheme="minorHAnsi"/>
        </w:rPr>
        <w:t xml:space="preserve">; </w:t>
      </w:r>
      <w:r w:rsidR="0047681D" w:rsidRPr="00B86D07">
        <w:rPr>
          <w:rFonts w:asciiTheme="minorHAnsi" w:hAnsiTheme="minorHAnsi"/>
          <w:i/>
        </w:rPr>
        <w:t>A. flavescens</w:t>
      </w:r>
      <w:r w:rsidR="0047681D" w:rsidRPr="00B86D07">
        <w:rPr>
          <w:rFonts w:asciiTheme="minorHAnsi" w:hAnsiTheme="minorHAnsi"/>
        </w:rPr>
        <w:t>: p</w:t>
      </w:r>
      <w:r w:rsidR="00B15084" w:rsidRPr="00B86D07">
        <w:rPr>
          <w:rFonts w:asciiTheme="minorHAnsi" w:hAnsiTheme="minorHAnsi"/>
        </w:rPr>
        <w:t xml:space="preserve"> </w:t>
      </w:r>
      <w:r w:rsidR="0047681D" w:rsidRPr="00B86D07">
        <w:rPr>
          <w:rFonts w:asciiTheme="minorHAnsi" w:hAnsiTheme="minorHAnsi"/>
        </w:rPr>
        <w:t>=</w:t>
      </w:r>
      <w:r w:rsidR="00B15084" w:rsidRPr="00B86D07">
        <w:rPr>
          <w:rFonts w:asciiTheme="minorHAnsi" w:hAnsiTheme="minorHAnsi"/>
        </w:rPr>
        <w:t xml:space="preserve"> </w:t>
      </w:r>
      <w:r w:rsidR="0047681D" w:rsidRPr="00B86D07">
        <w:rPr>
          <w:rFonts w:asciiTheme="minorHAnsi" w:hAnsiTheme="minorHAnsi"/>
        </w:rPr>
        <w:t>0</w:t>
      </w:r>
      <w:r w:rsidR="003D6EAC">
        <w:rPr>
          <w:rFonts w:asciiTheme="minorHAnsi" w:hAnsiTheme="minorHAnsi"/>
        </w:rPr>
        <w:t>)</w:t>
      </w:r>
      <w:r w:rsidR="00742F09">
        <w:rPr>
          <w:rFonts w:asciiTheme="minorHAnsi" w:hAnsiTheme="minorHAnsi"/>
        </w:rPr>
        <w:t>, such that</w:t>
      </w:r>
      <w:r w:rsidR="003D6EAC">
        <w:rPr>
          <w:rFonts w:asciiTheme="minorHAnsi" w:hAnsiTheme="minorHAnsi"/>
        </w:rPr>
        <w:t xml:space="preserve"> the presence of cleft petal lamin</w:t>
      </w:r>
      <w:r w:rsidR="00DF2773">
        <w:rPr>
          <w:rFonts w:asciiTheme="minorHAnsi" w:hAnsiTheme="minorHAnsi"/>
        </w:rPr>
        <w:t>ae</w:t>
      </w:r>
      <w:r w:rsidR="003D6EAC">
        <w:rPr>
          <w:rFonts w:asciiTheme="minorHAnsi" w:hAnsiTheme="minorHAnsi"/>
        </w:rPr>
        <w:t xml:space="preserve"> is diagnostic of </w:t>
      </w:r>
      <w:r w:rsidR="003D6EAC">
        <w:rPr>
          <w:rFonts w:asciiTheme="minorHAnsi" w:hAnsiTheme="minorHAnsi"/>
          <w:i/>
        </w:rPr>
        <w:t xml:space="preserve">A. formosa. </w:t>
      </w:r>
      <w:r w:rsidR="00222295" w:rsidRPr="00B86D07">
        <w:rPr>
          <w:rFonts w:asciiTheme="minorHAnsi" w:hAnsiTheme="minorHAnsi"/>
        </w:rPr>
        <w:t xml:space="preserve"> </w:t>
      </w:r>
    </w:p>
    <w:p w14:paraId="6464B0CC" w14:textId="43CAE52C" w:rsidR="00491A57" w:rsidRPr="00B86D07" w:rsidRDefault="00AC2794" w:rsidP="00491A57">
      <w:pPr>
        <w:spacing w:line="360" w:lineRule="auto"/>
        <w:ind w:firstLine="720"/>
        <w:rPr>
          <w:rFonts w:asciiTheme="minorHAnsi" w:hAnsiTheme="minorHAnsi"/>
        </w:rPr>
      </w:pPr>
      <w:r w:rsidRPr="00B86D07">
        <w:rPr>
          <w:rFonts w:asciiTheme="minorHAnsi" w:hAnsiTheme="minorHAnsi"/>
        </w:rPr>
        <w:t xml:space="preserve">In contrast to the analysis of herbarium specimens, the LDA </w:t>
      </w:r>
      <w:r w:rsidR="003011D6" w:rsidRPr="00B86D07">
        <w:rPr>
          <w:rFonts w:asciiTheme="minorHAnsi" w:hAnsiTheme="minorHAnsi"/>
        </w:rPr>
        <w:t xml:space="preserve">of field-collected </w:t>
      </w:r>
      <w:r w:rsidR="005371EE">
        <w:rPr>
          <w:rFonts w:asciiTheme="minorHAnsi" w:hAnsiTheme="minorHAnsi"/>
        </w:rPr>
        <w:t xml:space="preserve">allopatric </w:t>
      </w:r>
      <w:r w:rsidR="003011D6" w:rsidRPr="00B86D07">
        <w:rPr>
          <w:rFonts w:asciiTheme="minorHAnsi" w:hAnsiTheme="minorHAnsi"/>
        </w:rPr>
        <w:t xml:space="preserve">specimens </w:t>
      </w:r>
      <w:r w:rsidRPr="00B86D07">
        <w:rPr>
          <w:rFonts w:asciiTheme="minorHAnsi" w:hAnsiTheme="minorHAnsi"/>
        </w:rPr>
        <w:t xml:space="preserve">achieved clean interspecific separation </w:t>
      </w:r>
      <w:r w:rsidR="0007321F" w:rsidRPr="00B86D07">
        <w:rPr>
          <w:rFonts w:asciiTheme="minorHAnsi" w:hAnsiTheme="minorHAnsi"/>
        </w:rPr>
        <w:t>of</w:t>
      </w:r>
      <w:r w:rsidRPr="00B86D07">
        <w:rPr>
          <w:rFonts w:asciiTheme="minorHAnsi" w:hAnsiTheme="minorHAnsi"/>
        </w:rPr>
        <w:t xml:space="preserve"> </w:t>
      </w:r>
      <w:r w:rsidR="003011D6" w:rsidRPr="00B86D07">
        <w:rPr>
          <w:rFonts w:asciiTheme="minorHAnsi" w:hAnsiTheme="minorHAnsi"/>
        </w:rPr>
        <w:t>floral phenotypes</w:t>
      </w:r>
      <w:r w:rsidR="009C3F81">
        <w:rPr>
          <w:rFonts w:asciiTheme="minorHAnsi" w:hAnsiTheme="minorHAnsi"/>
        </w:rPr>
        <w:t xml:space="preserve"> (Fig. 4</w:t>
      </w:r>
      <w:r w:rsidR="00D90B62" w:rsidRPr="00B86D07">
        <w:rPr>
          <w:rFonts w:asciiTheme="minorHAnsi" w:hAnsiTheme="minorHAnsi"/>
        </w:rPr>
        <w:t>A)</w:t>
      </w:r>
      <w:r w:rsidR="003011D6" w:rsidRPr="00B86D07">
        <w:rPr>
          <w:rFonts w:asciiTheme="minorHAnsi" w:hAnsiTheme="minorHAnsi"/>
        </w:rPr>
        <w:t xml:space="preserve">. Furthermore, the </w:t>
      </w:r>
      <w:r w:rsidR="006F0E54">
        <w:rPr>
          <w:rFonts w:asciiTheme="minorHAnsi" w:hAnsiTheme="minorHAnsi"/>
        </w:rPr>
        <w:t>mis</w:t>
      </w:r>
      <w:r w:rsidR="003011D6" w:rsidRPr="00B86D07">
        <w:rPr>
          <w:rFonts w:asciiTheme="minorHAnsi" w:hAnsiTheme="minorHAnsi"/>
        </w:rPr>
        <w:t xml:space="preserve">classification rate was </w:t>
      </w:r>
      <w:r w:rsidR="004C7759">
        <w:rPr>
          <w:rFonts w:asciiTheme="minorHAnsi" w:hAnsiTheme="minorHAnsi"/>
        </w:rPr>
        <w:t>3</w:t>
      </w:r>
      <w:r w:rsidR="003011D6" w:rsidRPr="00B86D07">
        <w:rPr>
          <w:rFonts w:asciiTheme="minorHAnsi" w:hAnsiTheme="minorHAnsi"/>
        </w:rPr>
        <w:t xml:space="preserve"> </w:t>
      </w:r>
      <w:r w:rsidR="008E7212" w:rsidRPr="00623EC9">
        <w:rPr>
          <w:rFonts w:asciiTheme="minorHAnsi" w:hAnsiTheme="minorHAnsi"/>
        </w:rPr>
        <w:t>×</w:t>
      </w:r>
      <w:r w:rsidR="003011D6" w:rsidRPr="00B86D07">
        <w:rPr>
          <w:rFonts w:asciiTheme="minorHAnsi" w:hAnsiTheme="minorHAnsi"/>
        </w:rPr>
        <w:t xml:space="preserve"> 10</w:t>
      </w:r>
      <w:r w:rsidR="003011D6" w:rsidRPr="00B86D07">
        <w:rPr>
          <w:rFonts w:asciiTheme="minorHAnsi" w:hAnsiTheme="minorHAnsi"/>
          <w:vertAlign w:val="superscript"/>
        </w:rPr>
        <w:t>-</w:t>
      </w:r>
      <w:r w:rsidR="004C7759">
        <w:rPr>
          <w:rFonts w:asciiTheme="minorHAnsi" w:hAnsiTheme="minorHAnsi"/>
          <w:vertAlign w:val="superscript"/>
        </w:rPr>
        <w:t>4</w:t>
      </w:r>
      <w:r w:rsidR="0077403A" w:rsidRPr="00B86D07">
        <w:rPr>
          <w:rFonts w:asciiTheme="minorHAnsi" w:hAnsiTheme="minorHAnsi"/>
        </w:rPr>
        <w:t xml:space="preserve">, </w:t>
      </w:r>
      <w:r w:rsidR="004C7759">
        <w:rPr>
          <w:rFonts w:asciiTheme="minorHAnsi" w:hAnsiTheme="minorHAnsi"/>
        </w:rPr>
        <w:t>considerably</w:t>
      </w:r>
      <w:r w:rsidR="003011D6" w:rsidRPr="00B86D07">
        <w:rPr>
          <w:rFonts w:asciiTheme="minorHAnsi" w:hAnsiTheme="minorHAnsi"/>
        </w:rPr>
        <w:t xml:space="preserve"> lower than that of the LDA</w:t>
      </w:r>
      <w:r w:rsidR="004E539C" w:rsidRPr="00B86D07">
        <w:rPr>
          <w:rFonts w:asciiTheme="minorHAnsi" w:hAnsiTheme="minorHAnsi"/>
        </w:rPr>
        <w:t xml:space="preserve"> of herbarium specimen phenotypes</w:t>
      </w:r>
      <w:r w:rsidR="003011D6" w:rsidRPr="00B86D07">
        <w:rPr>
          <w:rFonts w:asciiTheme="minorHAnsi" w:hAnsiTheme="minorHAnsi"/>
        </w:rPr>
        <w:t xml:space="preserve">. </w:t>
      </w:r>
      <w:r w:rsidR="0007321F" w:rsidRPr="00B86D07">
        <w:rPr>
          <w:rFonts w:asciiTheme="minorHAnsi" w:hAnsiTheme="minorHAnsi"/>
        </w:rPr>
        <w:t xml:space="preserve">The loadings of traits onto the discriminant axis </w:t>
      </w:r>
      <w:r w:rsidR="00491A57">
        <w:rPr>
          <w:rFonts w:asciiTheme="minorHAnsi" w:hAnsiTheme="minorHAnsi"/>
        </w:rPr>
        <w:t>were similar to those</w:t>
      </w:r>
      <w:r w:rsidR="0007321F" w:rsidRPr="00B86D07">
        <w:rPr>
          <w:rFonts w:asciiTheme="minorHAnsi" w:hAnsiTheme="minorHAnsi"/>
        </w:rPr>
        <w:t xml:space="preserve"> in the </w:t>
      </w:r>
      <w:r w:rsidR="004E539C" w:rsidRPr="00B86D07">
        <w:rPr>
          <w:rFonts w:asciiTheme="minorHAnsi" w:hAnsiTheme="minorHAnsi"/>
        </w:rPr>
        <w:t>herbarium specimen analysis</w:t>
      </w:r>
      <w:r w:rsidR="00D21DAE" w:rsidRPr="00B86D07">
        <w:rPr>
          <w:rFonts w:asciiTheme="minorHAnsi" w:hAnsiTheme="minorHAnsi"/>
        </w:rPr>
        <w:t>,</w:t>
      </w:r>
      <w:r w:rsidR="0007321F" w:rsidRPr="00B86D07">
        <w:rPr>
          <w:rFonts w:asciiTheme="minorHAnsi" w:hAnsiTheme="minorHAnsi"/>
        </w:rPr>
        <w:t xml:space="preserve"> with</w:t>
      </w:r>
      <w:r w:rsidR="00D21DAE" w:rsidRPr="00B86D07">
        <w:rPr>
          <w:rFonts w:asciiTheme="minorHAnsi" w:hAnsiTheme="minorHAnsi"/>
        </w:rPr>
        <w:t xml:space="preserve"> the dimensions of the laminae</w:t>
      </w:r>
      <w:r w:rsidR="0007321F" w:rsidRPr="00B86D07">
        <w:rPr>
          <w:rFonts w:asciiTheme="minorHAnsi" w:hAnsiTheme="minorHAnsi"/>
        </w:rPr>
        <w:t xml:space="preserve"> again having the largest loadings</w:t>
      </w:r>
      <w:r w:rsidR="00D21DAE" w:rsidRPr="00B86D07">
        <w:rPr>
          <w:rFonts w:asciiTheme="minorHAnsi" w:hAnsiTheme="minorHAnsi"/>
        </w:rPr>
        <w:t>. The proportions of field-collected individuals with cleft petal laminae also closely matched those estimated from herbarium specimens (</w:t>
      </w:r>
      <w:r w:rsidR="00D21DAE" w:rsidRPr="00B86D07">
        <w:rPr>
          <w:rFonts w:asciiTheme="minorHAnsi" w:hAnsiTheme="minorHAnsi"/>
          <w:i/>
        </w:rPr>
        <w:t>A. formosa</w:t>
      </w:r>
      <w:r w:rsidR="00D21DAE" w:rsidRPr="00B86D07">
        <w:rPr>
          <w:rFonts w:asciiTheme="minorHAnsi" w:hAnsiTheme="minorHAnsi"/>
        </w:rPr>
        <w:t>: p</w:t>
      </w:r>
      <w:r w:rsidR="00C51F19" w:rsidRPr="00B86D07">
        <w:rPr>
          <w:rFonts w:asciiTheme="minorHAnsi" w:hAnsiTheme="minorHAnsi"/>
        </w:rPr>
        <w:t xml:space="preserve"> </w:t>
      </w:r>
      <w:r w:rsidR="00D21DAE" w:rsidRPr="00B86D07">
        <w:rPr>
          <w:rFonts w:asciiTheme="minorHAnsi" w:hAnsiTheme="minorHAnsi"/>
        </w:rPr>
        <w:t>=</w:t>
      </w:r>
      <w:r w:rsidR="00C51F19" w:rsidRPr="00B86D07">
        <w:rPr>
          <w:rFonts w:asciiTheme="minorHAnsi" w:hAnsiTheme="minorHAnsi"/>
        </w:rPr>
        <w:t xml:space="preserve"> </w:t>
      </w:r>
      <w:r w:rsidR="00D21DAE" w:rsidRPr="00B86D07">
        <w:rPr>
          <w:rFonts w:asciiTheme="minorHAnsi" w:hAnsiTheme="minorHAnsi"/>
        </w:rPr>
        <w:t>0.38, 95% CI</w:t>
      </w:r>
      <w:r w:rsidR="00C51F19" w:rsidRPr="00B86D07">
        <w:rPr>
          <w:rFonts w:asciiTheme="minorHAnsi" w:hAnsiTheme="minorHAnsi"/>
        </w:rPr>
        <w:t xml:space="preserve"> </w:t>
      </w:r>
      <w:r w:rsidR="00D21DAE" w:rsidRPr="00B86D07">
        <w:rPr>
          <w:rFonts w:asciiTheme="minorHAnsi" w:hAnsiTheme="minorHAnsi"/>
        </w:rPr>
        <w:t>=</w:t>
      </w:r>
      <w:r w:rsidR="00C51F19" w:rsidRPr="00B86D07">
        <w:rPr>
          <w:rFonts w:asciiTheme="minorHAnsi" w:hAnsiTheme="minorHAnsi"/>
        </w:rPr>
        <w:t xml:space="preserve"> </w:t>
      </w:r>
      <w:r w:rsidR="00D21DAE" w:rsidRPr="00B86D07">
        <w:rPr>
          <w:rFonts w:asciiTheme="minorHAnsi" w:hAnsiTheme="minorHAnsi"/>
        </w:rPr>
        <w:t xml:space="preserve">0.27, 0.51; </w:t>
      </w:r>
      <w:r w:rsidR="00D21DAE" w:rsidRPr="00B86D07">
        <w:rPr>
          <w:rFonts w:asciiTheme="minorHAnsi" w:hAnsiTheme="minorHAnsi"/>
          <w:i/>
        </w:rPr>
        <w:t>A. flavescens</w:t>
      </w:r>
      <w:r w:rsidR="00D21DAE" w:rsidRPr="00B86D07">
        <w:rPr>
          <w:rFonts w:asciiTheme="minorHAnsi" w:hAnsiTheme="minorHAnsi"/>
        </w:rPr>
        <w:t>: p</w:t>
      </w:r>
      <w:r w:rsidR="00C51F19" w:rsidRPr="00B86D07">
        <w:rPr>
          <w:rFonts w:asciiTheme="minorHAnsi" w:hAnsiTheme="minorHAnsi"/>
        </w:rPr>
        <w:t xml:space="preserve"> </w:t>
      </w:r>
      <w:r w:rsidR="00D21DAE" w:rsidRPr="00B86D07">
        <w:rPr>
          <w:rFonts w:asciiTheme="minorHAnsi" w:hAnsiTheme="minorHAnsi"/>
        </w:rPr>
        <w:t>=</w:t>
      </w:r>
      <w:r w:rsidR="00C51F19" w:rsidRPr="00B86D07">
        <w:rPr>
          <w:rFonts w:asciiTheme="minorHAnsi" w:hAnsiTheme="minorHAnsi"/>
        </w:rPr>
        <w:t xml:space="preserve"> </w:t>
      </w:r>
      <w:r w:rsidR="00D21DAE" w:rsidRPr="00B86D07">
        <w:rPr>
          <w:rFonts w:asciiTheme="minorHAnsi" w:hAnsiTheme="minorHAnsi"/>
        </w:rPr>
        <w:t>0).</w:t>
      </w:r>
      <w:r w:rsidR="004E539C" w:rsidRPr="00B86D07">
        <w:rPr>
          <w:rFonts w:asciiTheme="minorHAnsi" w:hAnsiTheme="minorHAnsi"/>
        </w:rPr>
        <w:t xml:space="preserve"> The field-collected parental specimens were thus taken to be representative of </w:t>
      </w:r>
      <w:r w:rsidR="00610F7B">
        <w:rPr>
          <w:rFonts w:asciiTheme="minorHAnsi" w:hAnsiTheme="minorHAnsi"/>
        </w:rPr>
        <w:t>the “</w:t>
      </w:r>
      <w:r w:rsidR="004E539C" w:rsidRPr="00B86D07">
        <w:rPr>
          <w:rFonts w:asciiTheme="minorHAnsi" w:hAnsiTheme="minorHAnsi"/>
        </w:rPr>
        <w:t>pure</w:t>
      </w:r>
      <w:r w:rsidR="00610F7B">
        <w:rPr>
          <w:rFonts w:asciiTheme="minorHAnsi" w:hAnsiTheme="minorHAnsi"/>
        </w:rPr>
        <w:t>”</w:t>
      </w:r>
      <w:r w:rsidR="004E539C" w:rsidRPr="00B86D07">
        <w:rPr>
          <w:rFonts w:asciiTheme="minorHAnsi" w:hAnsiTheme="minorHAnsi"/>
        </w:rPr>
        <w:t xml:space="preserve"> species </w:t>
      </w:r>
      <w:r w:rsidR="0007321F" w:rsidRPr="00B86D07">
        <w:rPr>
          <w:rFonts w:asciiTheme="minorHAnsi" w:hAnsiTheme="minorHAnsi"/>
        </w:rPr>
        <w:t xml:space="preserve">floral </w:t>
      </w:r>
      <w:r w:rsidR="00D90B62" w:rsidRPr="00B86D07">
        <w:rPr>
          <w:rFonts w:asciiTheme="minorHAnsi" w:hAnsiTheme="minorHAnsi"/>
        </w:rPr>
        <w:t>phenotypes</w:t>
      </w:r>
      <w:r w:rsidR="004E539C" w:rsidRPr="00B86D07">
        <w:rPr>
          <w:rFonts w:asciiTheme="minorHAnsi" w:hAnsiTheme="minorHAnsi"/>
        </w:rPr>
        <w:t xml:space="preserve"> and </w:t>
      </w:r>
      <w:r w:rsidR="0007321F" w:rsidRPr="00B86D07">
        <w:rPr>
          <w:rFonts w:asciiTheme="minorHAnsi" w:hAnsiTheme="minorHAnsi"/>
        </w:rPr>
        <w:t xml:space="preserve">were </w:t>
      </w:r>
      <w:r w:rsidR="004E539C" w:rsidRPr="00B86D07">
        <w:rPr>
          <w:rFonts w:asciiTheme="minorHAnsi" w:hAnsiTheme="minorHAnsi"/>
        </w:rPr>
        <w:t xml:space="preserve">used thereafter for direct comparison with the </w:t>
      </w:r>
      <w:r w:rsidR="0007321F" w:rsidRPr="00B86D07">
        <w:rPr>
          <w:rFonts w:asciiTheme="minorHAnsi" w:hAnsiTheme="minorHAnsi"/>
        </w:rPr>
        <w:t xml:space="preserve">putative </w:t>
      </w:r>
      <w:r w:rsidR="004E539C" w:rsidRPr="00B86D07">
        <w:rPr>
          <w:rFonts w:asciiTheme="minorHAnsi" w:hAnsiTheme="minorHAnsi"/>
        </w:rPr>
        <w:t xml:space="preserve">hybrid phenotypes. </w:t>
      </w:r>
      <w:r w:rsidR="00491A57" w:rsidRPr="00B86D07">
        <w:rPr>
          <w:rFonts w:asciiTheme="minorHAnsi" w:hAnsiTheme="minorHAnsi"/>
        </w:rPr>
        <w:t xml:space="preserve"> analysis showed that the floral </w:t>
      </w:r>
      <w:r w:rsidR="00491A57">
        <w:rPr>
          <w:rFonts w:asciiTheme="minorHAnsi" w:hAnsiTheme="minorHAnsi"/>
        </w:rPr>
        <w:t xml:space="preserve">morphology </w:t>
      </w:r>
      <w:r w:rsidR="00491A57" w:rsidRPr="00B86D07">
        <w:rPr>
          <w:rFonts w:asciiTheme="minorHAnsi" w:hAnsiTheme="minorHAnsi"/>
        </w:rPr>
        <w:t xml:space="preserve">phenotypes of Marble Range individuals were </w:t>
      </w:r>
      <w:r w:rsidR="00491A57">
        <w:rPr>
          <w:rFonts w:asciiTheme="minorHAnsi" w:hAnsiTheme="minorHAnsi"/>
        </w:rPr>
        <w:t xml:space="preserve">on average </w:t>
      </w:r>
      <w:r w:rsidR="00491A57" w:rsidRPr="00B86D07">
        <w:rPr>
          <w:rFonts w:asciiTheme="minorHAnsi" w:hAnsiTheme="minorHAnsi"/>
        </w:rPr>
        <w:t xml:space="preserve">intermediate between </w:t>
      </w:r>
      <w:r w:rsidR="00491A57">
        <w:rPr>
          <w:rFonts w:asciiTheme="minorHAnsi" w:hAnsiTheme="minorHAnsi"/>
        </w:rPr>
        <w:t xml:space="preserve">those of representative </w:t>
      </w:r>
      <w:r w:rsidR="00491A57" w:rsidRPr="00B86D07">
        <w:rPr>
          <w:rFonts w:asciiTheme="minorHAnsi" w:hAnsiTheme="minorHAnsi"/>
          <w:i/>
        </w:rPr>
        <w:t xml:space="preserve">A. flavescens </w:t>
      </w:r>
      <w:r w:rsidR="00491A57" w:rsidRPr="00B86D07">
        <w:rPr>
          <w:rFonts w:asciiTheme="minorHAnsi" w:hAnsiTheme="minorHAnsi"/>
        </w:rPr>
        <w:t>and</w:t>
      </w:r>
      <w:r w:rsidR="00491A57" w:rsidRPr="00B86D07">
        <w:rPr>
          <w:rFonts w:asciiTheme="minorHAnsi" w:hAnsiTheme="minorHAnsi"/>
          <w:i/>
        </w:rPr>
        <w:t xml:space="preserve"> A. formosa</w:t>
      </w:r>
      <w:r w:rsidR="00491A57" w:rsidRPr="00B86D07">
        <w:rPr>
          <w:rFonts w:asciiTheme="minorHAnsi" w:hAnsiTheme="minorHAnsi"/>
        </w:rPr>
        <w:t xml:space="preserve">. The </w:t>
      </w:r>
      <w:r w:rsidR="00491A57">
        <w:rPr>
          <w:rFonts w:asciiTheme="minorHAnsi" w:hAnsiTheme="minorHAnsi"/>
        </w:rPr>
        <w:t>floral morphology discriminant axis</w:t>
      </w:r>
      <w:r w:rsidR="00491A57" w:rsidRPr="00B86D07">
        <w:rPr>
          <w:rFonts w:asciiTheme="minorHAnsi" w:hAnsiTheme="minorHAnsi"/>
        </w:rPr>
        <w:t xml:space="preserve"> s</w:t>
      </w:r>
      <w:r w:rsidR="00491A57">
        <w:rPr>
          <w:rFonts w:asciiTheme="minorHAnsi" w:hAnsiTheme="minorHAnsi"/>
        </w:rPr>
        <w:t>cores of</w:t>
      </w:r>
      <w:r w:rsidR="00491A57" w:rsidRPr="00B86D07">
        <w:rPr>
          <w:rFonts w:asciiTheme="minorHAnsi" w:hAnsiTheme="minorHAnsi"/>
        </w:rPr>
        <w:t xml:space="preserve"> the Marble Range flowers </w:t>
      </w:r>
      <w:r w:rsidR="00491A57">
        <w:rPr>
          <w:rFonts w:asciiTheme="minorHAnsi" w:hAnsiTheme="minorHAnsi"/>
        </w:rPr>
        <w:t>fe</w:t>
      </w:r>
      <w:r w:rsidR="00491A57" w:rsidRPr="00B86D07">
        <w:rPr>
          <w:rFonts w:asciiTheme="minorHAnsi" w:hAnsiTheme="minorHAnsi"/>
        </w:rPr>
        <w:t>ll largely in between the clusters of the representative parental types (</w:t>
      </w:r>
      <w:r w:rsidR="00491A57">
        <w:rPr>
          <w:rFonts w:asciiTheme="minorHAnsi" w:hAnsiTheme="minorHAnsi"/>
        </w:rPr>
        <w:t>Fig. 4A</w:t>
      </w:r>
      <w:r w:rsidR="00491A57" w:rsidRPr="00B86D07">
        <w:rPr>
          <w:rFonts w:asciiTheme="minorHAnsi" w:hAnsiTheme="minorHAnsi"/>
        </w:rPr>
        <w:t xml:space="preserve">). Depending on the genetic basis of interspecific differences, the overall intermediacy of hybrid phenotypes could result from intermediacy in additive traits, or from mismatched combinations of non-additive traits from either parental species. </w:t>
      </w:r>
      <w:r w:rsidR="00491A57">
        <w:rPr>
          <w:rFonts w:asciiTheme="minorHAnsi" w:hAnsiTheme="minorHAnsi"/>
        </w:rPr>
        <w:t>We</w:t>
      </w:r>
      <w:r w:rsidR="00491A57" w:rsidRPr="00B86D07">
        <w:rPr>
          <w:rFonts w:asciiTheme="minorHAnsi" w:hAnsiTheme="minorHAnsi"/>
        </w:rPr>
        <w:t xml:space="preserve"> therefore investigated the distribution of each floral character independently in the Marble Range plants in relation to the parental trait distributions. This revealed that the Marble Range floral characters are </w:t>
      </w:r>
      <w:r w:rsidR="00491A57">
        <w:rPr>
          <w:rFonts w:asciiTheme="minorHAnsi" w:hAnsiTheme="minorHAnsi"/>
        </w:rPr>
        <w:t xml:space="preserve">on average </w:t>
      </w:r>
      <w:r w:rsidR="00491A57" w:rsidRPr="00B86D07">
        <w:rPr>
          <w:rFonts w:asciiTheme="minorHAnsi" w:hAnsiTheme="minorHAnsi"/>
        </w:rPr>
        <w:t>intermediate for all continuous traits</w:t>
      </w:r>
      <w:r w:rsidR="00491A57">
        <w:rPr>
          <w:rFonts w:asciiTheme="minorHAnsi" w:hAnsiTheme="minorHAnsi"/>
        </w:rPr>
        <w:t>,</w:t>
      </w:r>
      <w:r w:rsidR="00491A57" w:rsidRPr="00B86D07">
        <w:rPr>
          <w:rFonts w:asciiTheme="minorHAnsi" w:hAnsiTheme="minorHAnsi"/>
        </w:rPr>
        <w:t xml:space="preserve"> w</w:t>
      </w:r>
      <w:r w:rsidR="00491A57">
        <w:rPr>
          <w:rFonts w:asciiTheme="minorHAnsi" w:hAnsiTheme="minorHAnsi"/>
        </w:rPr>
        <w:t>ith the exception of sepal length</w:t>
      </w:r>
      <w:r w:rsidR="00491A57" w:rsidRPr="00B86D07">
        <w:rPr>
          <w:rFonts w:asciiTheme="minorHAnsi" w:hAnsiTheme="minorHAnsi"/>
        </w:rPr>
        <w:t xml:space="preserve"> (Appendix S</w:t>
      </w:r>
      <w:r w:rsidR="007A099C">
        <w:rPr>
          <w:rFonts w:asciiTheme="minorHAnsi" w:hAnsiTheme="minorHAnsi"/>
        </w:rPr>
        <w:t>3</w:t>
      </w:r>
      <w:r w:rsidR="00491A57" w:rsidRPr="00B86D07">
        <w:rPr>
          <w:rFonts w:asciiTheme="minorHAnsi" w:hAnsiTheme="minorHAnsi"/>
        </w:rPr>
        <w:t xml:space="preserve">).  These results </w:t>
      </w:r>
      <w:r w:rsidR="00CA4C87">
        <w:rPr>
          <w:rFonts w:asciiTheme="minorHAnsi" w:hAnsiTheme="minorHAnsi"/>
        </w:rPr>
        <w:t xml:space="preserve">imply </w:t>
      </w:r>
      <w:r w:rsidR="003C10D4">
        <w:rPr>
          <w:rFonts w:asciiTheme="minorHAnsi" w:hAnsiTheme="minorHAnsi"/>
        </w:rPr>
        <w:t>an additive genetic basis in</w:t>
      </w:r>
      <w:r w:rsidR="00491A57" w:rsidRPr="00B86D07">
        <w:rPr>
          <w:rFonts w:asciiTheme="minorHAnsi" w:hAnsiTheme="minorHAnsi"/>
        </w:rPr>
        <w:t xml:space="preserve"> the traits governing interspecific differences between the parent</w:t>
      </w:r>
      <w:r w:rsidR="00491A57">
        <w:rPr>
          <w:rFonts w:asciiTheme="minorHAnsi" w:hAnsiTheme="minorHAnsi"/>
        </w:rPr>
        <w:t>al</w:t>
      </w:r>
      <w:r w:rsidR="00491A57" w:rsidRPr="00B86D07">
        <w:rPr>
          <w:rFonts w:asciiTheme="minorHAnsi" w:hAnsiTheme="minorHAnsi"/>
        </w:rPr>
        <w:t xml:space="preserve"> species. The proportion of Marble Range </w:t>
      </w:r>
      <w:r w:rsidR="00491A57" w:rsidRPr="00B86D07">
        <w:rPr>
          <w:rFonts w:asciiTheme="minorHAnsi" w:hAnsiTheme="minorHAnsi"/>
        </w:rPr>
        <w:lastRenderedPageBreak/>
        <w:t xml:space="preserve">individuals with cleft petal laminae was also intermediate between those of the parental species (p = 0.22, 95% CI = 0.11, 0.39), </w:t>
      </w:r>
      <w:r w:rsidR="00491A57">
        <w:rPr>
          <w:rFonts w:asciiTheme="minorHAnsi" w:hAnsiTheme="minorHAnsi"/>
        </w:rPr>
        <w:t>al</w:t>
      </w:r>
      <w:r w:rsidR="00491A57" w:rsidRPr="00B86D07">
        <w:rPr>
          <w:rFonts w:asciiTheme="minorHAnsi" w:hAnsiTheme="minorHAnsi"/>
        </w:rPr>
        <w:t xml:space="preserve">though the 95% confidence interval for the difference in proportions between the Marble Range population and </w:t>
      </w:r>
      <w:r w:rsidR="00CA4C87">
        <w:rPr>
          <w:rFonts w:asciiTheme="minorHAnsi" w:hAnsiTheme="minorHAnsi"/>
        </w:rPr>
        <w:t xml:space="preserve">all </w:t>
      </w:r>
      <w:r w:rsidR="00491A57" w:rsidRPr="00B86D07">
        <w:rPr>
          <w:rFonts w:asciiTheme="minorHAnsi" w:hAnsiTheme="minorHAnsi"/>
          <w:i/>
        </w:rPr>
        <w:t xml:space="preserve">A. formosa </w:t>
      </w:r>
      <w:r w:rsidR="00491A57" w:rsidRPr="00B86D07">
        <w:rPr>
          <w:rFonts w:asciiTheme="minorHAnsi" w:hAnsiTheme="minorHAnsi"/>
        </w:rPr>
        <w:t>specimen</w:t>
      </w:r>
      <w:r w:rsidR="00491A57">
        <w:rPr>
          <w:rFonts w:asciiTheme="minorHAnsi" w:hAnsiTheme="minorHAnsi"/>
        </w:rPr>
        <w:t>s</w:t>
      </w:r>
      <w:r w:rsidR="00491A57" w:rsidRPr="00B86D07">
        <w:rPr>
          <w:rFonts w:asciiTheme="minorHAnsi" w:hAnsiTheme="minorHAnsi"/>
        </w:rPr>
        <w:t xml:space="preserve"> marginally overlaps zero (95% CI = -0.0</w:t>
      </w:r>
      <w:r w:rsidR="00CA4C87">
        <w:rPr>
          <w:rFonts w:asciiTheme="minorHAnsi" w:hAnsiTheme="minorHAnsi"/>
        </w:rPr>
        <w:t>5</w:t>
      </w:r>
      <w:r w:rsidR="00491A57" w:rsidRPr="00B86D07">
        <w:rPr>
          <w:rFonts w:asciiTheme="minorHAnsi" w:hAnsiTheme="minorHAnsi"/>
        </w:rPr>
        <w:t>, 0.3</w:t>
      </w:r>
      <w:r w:rsidR="00CA4C87">
        <w:rPr>
          <w:rFonts w:asciiTheme="minorHAnsi" w:hAnsiTheme="minorHAnsi"/>
        </w:rPr>
        <w:t>7</w:t>
      </w:r>
      <w:r w:rsidR="00491A57" w:rsidRPr="00B86D07">
        <w:rPr>
          <w:rFonts w:asciiTheme="minorHAnsi" w:hAnsiTheme="minorHAnsi"/>
        </w:rPr>
        <w:t xml:space="preserve">). </w:t>
      </w:r>
    </w:p>
    <w:p w14:paraId="128AB305" w14:textId="2E963B8C" w:rsidR="00491A57" w:rsidRPr="00B86D07" w:rsidRDefault="00491A57" w:rsidP="00A27AF1">
      <w:pPr>
        <w:spacing w:line="360" w:lineRule="auto"/>
        <w:ind w:firstLine="720"/>
        <w:rPr>
          <w:rFonts w:asciiTheme="minorHAnsi" w:hAnsiTheme="minorHAnsi"/>
        </w:rPr>
      </w:pPr>
      <w:r>
        <w:rPr>
          <w:rFonts w:asciiTheme="minorHAnsi" w:hAnsiTheme="minorHAnsi"/>
        </w:rPr>
        <w:t>We</w:t>
      </w:r>
      <w:r w:rsidRPr="00B86D07">
        <w:rPr>
          <w:rFonts w:asciiTheme="minorHAnsi" w:hAnsiTheme="minorHAnsi"/>
        </w:rPr>
        <w:t xml:space="preserve"> found that the sepal color of the Marble Range flowers was not predictive of morphological affinity to either parental t</w:t>
      </w:r>
      <w:r>
        <w:rPr>
          <w:rFonts w:asciiTheme="minorHAnsi" w:hAnsiTheme="minorHAnsi"/>
        </w:rPr>
        <w:t>ype. On</w:t>
      </w:r>
      <w:r w:rsidRPr="00B86D07">
        <w:rPr>
          <w:rFonts w:asciiTheme="minorHAnsi" w:hAnsiTheme="minorHAnsi"/>
        </w:rPr>
        <w:t xml:space="preserve"> the contrary, </w:t>
      </w:r>
      <w:r>
        <w:rPr>
          <w:rFonts w:asciiTheme="minorHAnsi" w:hAnsiTheme="minorHAnsi"/>
        </w:rPr>
        <w:t xml:space="preserve">the </w:t>
      </w:r>
      <w:r w:rsidRPr="00B86D07">
        <w:rPr>
          <w:rFonts w:asciiTheme="minorHAnsi" w:hAnsiTheme="minorHAnsi"/>
        </w:rPr>
        <w:t>log R/G score</w:t>
      </w:r>
      <w:r>
        <w:rPr>
          <w:rFonts w:asciiTheme="minorHAnsi" w:hAnsiTheme="minorHAnsi"/>
        </w:rPr>
        <w:t>s</w:t>
      </w:r>
      <w:r w:rsidRPr="00B86D07">
        <w:rPr>
          <w:rFonts w:asciiTheme="minorHAnsi" w:hAnsiTheme="minorHAnsi"/>
        </w:rPr>
        <w:t xml:space="preserve"> showed a weak negative correlation with the </w:t>
      </w:r>
      <w:r>
        <w:rPr>
          <w:rFonts w:asciiTheme="minorHAnsi" w:hAnsiTheme="minorHAnsi"/>
        </w:rPr>
        <w:t>discriminant axis</w:t>
      </w:r>
      <w:r w:rsidRPr="00B86D07">
        <w:rPr>
          <w:rFonts w:asciiTheme="minorHAnsi" w:hAnsiTheme="minorHAnsi"/>
        </w:rPr>
        <w:t xml:space="preserve"> scores of the Marble Range flowers (</w:t>
      </w:r>
      <w:r w:rsidRPr="00B86D07">
        <w:rPr>
          <w:rFonts w:asciiTheme="minorHAnsi" w:hAnsiTheme="minorHAnsi"/>
          <w:i/>
        </w:rPr>
        <w:t>r</w:t>
      </w:r>
      <w:r w:rsidRPr="00B86D07">
        <w:rPr>
          <w:rFonts w:asciiTheme="minorHAnsi" w:hAnsiTheme="minorHAnsi"/>
        </w:rPr>
        <w:t xml:space="preserve"> = -0.</w:t>
      </w:r>
      <w:r w:rsidR="007565D5">
        <w:rPr>
          <w:rFonts w:asciiTheme="minorHAnsi" w:hAnsiTheme="minorHAnsi"/>
        </w:rPr>
        <w:t>30</w:t>
      </w:r>
      <w:r w:rsidRPr="00B86D07">
        <w:rPr>
          <w:rFonts w:asciiTheme="minorHAnsi" w:hAnsiTheme="minorHAnsi"/>
        </w:rPr>
        <w:t>, P = 0.1</w:t>
      </w:r>
      <w:r w:rsidR="00CE582D">
        <w:rPr>
          <w:rFonts w:asciiTheme="minorHAnsi" w:hAnsiTheme="minorHAnsi"/>
        </w:rPr>
        <w:t>1</w:t>
      </w:r>
      <w:r w:rsidRPr="00B86D07">
        <w:rPr>
          <w:rFonts w:asciiTheme="minorHAnsi" w:hAnsiTheme="minorHAnsi"/>
        </w:rPr>
        <w:t xml:space="preserve">), </w:t>
      </w:r>
      <w:r>
        <w:rPr>
          <w:rFonts w:asciiTheme="minorHAnsi" w:hAnsiTheme="minorHAnsi"/>
        </w:rPr>
        <w:t>al</w:t>
      </w:r>
      <w:r w:rsidRPr="00B86D07">
        <w:rPr>
          <w:rFonts w:asciiTheme="minorHAnsi" w:hAnsiTheme="minorHAnsi"/>
        </w:rPr>
        <w:t xml:space="preserve">though this result was insignificant. </w:t>
      </w:r>
    </w:p>
    <w:p w14:paraId="1B8479A1" w14:textId="7E516421" w:rsidR="009F465F" w:rsidRPr="009F465F" w:rsidRDefault="00CE488E" w:rsidP="00A27AF1">
      <w:pPr>
        <w:spacing w:line="360" w:lineRule="auto"/>
        <w:ind w:firstLine="720"/>
        <w:rPr>
          <w:rFonts w:asciiTheme="minorHAnsi" w:hAnsiTheme="minorHAnsi"/>
        </w:rPr>
      </w:pPr>
      <w:r w:rsidRPr="00B86D07">
        <w:rPr>
          <w:rFonts w:asciiTheme="minorHAnsi" w:hAnsiTheme="minorHAnsi"/>
          <w:i/>
        </w:rPr>
        <w:t>Nectar</w:t>
      </w:r>
      <w:r w:rsidR="007E146F" w:rsidRPr="00B86D07">
        <w:rPr>
          <w:rFonts w:asciiTheme="minorHAnsi" w:hAnsiTheme="minorHAnsi"/>
          <w:i/>
        </w:rPr>
        <w:t>–</w:t>
      </w:r>
      <w:ins w:id="200" w:author="Jeff Groh" w:date="2018-10-02T12:16:00Z">
        <w:r w:rsidR="00FA4DFC">
          <w:rPr>
            <w:rFonts w:asciiTheme="minorHAnsi" w:hAnsiTheme="minorHAnsi"/>
          </w:rPr>
          <w:t>M</w:t>
        </w:r>
      </w:ins>
      <w:ins w:id="201" w:author="Jeff Groh" w:date="2018-10-02T12:33:00Z">
        <w:r w:rsidR="00FA4DFC">
          <w:rPr>
            <w:rFonts w:asciiTheme="minorHAnsi" w:hAnsiTheme="minorHAnsi"/>
          </w:rPr>
          <w:t xml:space="preserve">ean nectar sugar concentration for </w:t>
        </w:r>
        <w:r w:rsidR="00FA4DFC">
          <w:rPr>
            <w:rFonts w:asciiTheme="minorHAnsi" w:hAnsiTheme="minorHAnsi"/>
            <w:i/>
          </w:rPr>
          <w:t xml:space="preserve">A. formosa </w:t>
        </w:r>
        <w:r w:rsidR="00FA4DFC">
          <w:rPr>
            <w:rFonts w:asciiTheme="minorHAnsi" w:hAnsiTheme="minorHAnsi"/>
          </w:rPr>
          <w:t xml:space="preserve">populations were </w:t>
        </w:r>
      </w:ins>
      <w:ins w:id="202" w:author="Jeff Groh" w:date="2018-10-02T12:37:00Z">
        <w:r w:rsidR="00FA4DFC">
          <w:rPr>
            <w:rFonts w:asciiTheme="minorHAnsi" w:hAnsiTheme="minorHAnsi"/>
          </w:rPr>
          <w:t xml:space="preserve">26.7% </w:t>
        </w:r>
      </w:ins>
      <w:r w:rsidR="004E076A" w:rsidRPr="00B86D07">
        <w:rPr>
          <w:rFonts w:asciiTheme="minorHAnsi" w:hAnsiTheme="minorHAnsi"/>
        </w:rPr>
        <w:t>(95% CI</w:t>
      </w:r>
      <w:r w:rsidR="00C51F19" w:rsidRPr="00B86D07">
        <w:rPr>
          <w:rFonts w:asciiTheme="minorHAnsi" w:hAnsiTheme="minorHAnsi"/>
        </w:rPr>
        <w:t xml:space="preserve"> </w:t>
      </w:r>
      <w:r w:rsidR="004E076A" w:rsidRPr="00B86D07">
        <w:rPr>
          <w:rFonts w:asciiTheme="minorHAnsi" w:hAnsiTheme="minorHAnsi"/>
        </w:rPr>
        <w:t>=</w:t>
      </w:r>
      <w:r w:rsidR="00C51F19" w:rsidRPr="00B86D07">
        <w:rPr>
          <w:rFonts w:asciiTheme="minorHAnsi" w:hAnsiTheme="minorHAnsi"/>
        </w:rPr>
        <w:t xml:space="preserve"> </w:t>
      </w:r>
      <w:ins w:id="203" w:author="Jeff Groh" w:date="2018-10-02T12:37:00Z">
        <w:r w:rsidR="00FA4DFC">
          <w:rPr>
            <w:rFonts w:asciiTheme="minorHAnsi" w:hAnsiTheme="minorHAnsi"/>
          </w:rPr>
          <w:t>22.7</w:t>
        </w:r>
      </w:ins>
      <w:r w:rsidR="004E076A" w:rsidRPr="00B86D07">
        <w:rPr>
          <w:rFonts w:asciiTheme="minorHAnsi" w:hAnsiTheme="minorHAnsi"/>
        </w:rPr>
        <w:t>,</w:t>
      </w:r>
      <w:ins w:id="204" w:author="Jeff Groh" w:date="2018-10-02T12:39:00Z">
        <w:r w:rsidR="00FA4DFC">
          <w:rPr>
            <w:rFonts w:asciiTheme="minorHAnsi" w:hAnsiTheme="minorHAnsi"/>
          </w:rPr>
          <w:t xml:space="preserve"> 30.</w:t>
        </w:r>
      </w:ins>
      <w:ins w:id="205" w:author="Jeff Groh [3]" w:date="2018-11-02T15:53:00Z">
        <w:r w:rsidR="002A51F3">
          <w:rPr>
            <w:rFonts w:asciiTheme="minorHAnsi" w:hAnsiTheme="minorHAnsi"/>
          </w:rPr>
          <w:t>7</w:t>
        </w:r>
      </w:ins>
      <w:r w:rsidR="004E076A" w:rsidRPr="00B86D07">
        <w:rPr>
          <w:rFonts w:asciiTheme="minorHAnsi" w:hAnsiTheme="minorHAnsi"/>
        </w:rPr>
        <w:t>)</w:t>
      </w:r>
      <w:r w:rsidR="00FA4DFC">
        <w:rPr>
          <w:rFonts w:asciiTheme="minorHAnsi" w:hAnsiTheme="minorHAnsi"/>
        </w:rPr>
        <w:t xml:space="preserve"> at Clearwater and </w:t>
      </w:r>
      <w:ins w:id="206" w:author="Jeff Groh" w:date="2018-10-03T17:27:00Z">
        <w:r w:rsidR="00A27AF1">
          <w:rPr>
            <w:rFonts w:asciiTheme="minorHAnsi" w:hAnsiTheme="minorHAnsi"/>
          </w:rPr>
          <w:t>23.5% (95% CI = 20.4, 26.6) at Robert’s Lake</w:t>
        </w:r>
      </w:ins>
      <w:r w:rsidR="00FA4DFC">
        <w:rPr>
          <w:rFonts w:asciiTheme="minorHAnsi" w:hAnsiTheme="minorHAnsi"/>
        </w:rPr>
        <w:t xml:space="preserve">, </w:t>
      </w:r>
      <w:r w:rsidR="00FB2F5D" w:rsidRPr="00B86D07">
        <w:rPr>
          <w:rFonts w:asciiTheme="minorHAnsi" w:hAnsiTheme="minorHAnsi"/>
        </w:rPr>
        <w:t xml:space="preserve">in agreement with </w:t>
      </w:r>
      <w:r w:rsidR="00A12F71" w:rsidRPr="00B86D07">
        <w:rPr>
          <w:rFonts w:asciiTheme="minorHAnsi" w:hAnsiTheme="minorHAnsi"/>
        </w:rPr>
        <w:t xml:space="preserve">a </w:t>
      </w:r>
      <w:r w:rsidR="003A2F10" w:rsidRPr="00B86D07">
        <w:rPr>
          <w:rFonts w:asciiTheme="minorHAnsi" w:hAnsiTheme="minorHAnsi"/>
        </w:rPr>
        <w:t xml:space="preserve">measure </w:t>
      </w:r>
      <w:r w:rsidR="00A12F71" w:rsidRPr="00B86D07">
        <w:rPr>
          <w:rFonts w:asciiTheme="minorHAnsi" w:hAnsiTheme="minorHAnsi"/>
        </w:rPr>
        <w:t xml:space="preserve">previously reported by Gut </w:t>
      </w:r>
      <w:r w:rsidR="00BD5EBB">
        <w:rPr>
          <w:rFonts w:asciiTheme="minorHAnsi" w:hAnsiTheme="minorHAnsi" w:cstheme="minorHAnsi"/>
          <w:i/>
          <w:color w:val="000000" w:themeColor="text1"/>
        </w:rPr>
        <w:t>et al.</w:t>
      </w:r>
      <w:r w:rsidR="003A2F10" w:rsidRPr="00B86D07">
        <w:rPr>
          <w:rFonts w:asciiTheme="minorHAnsi" w:hAnsiTheme="minorHAnsi"/>
        </w:rPr>
        <w:t xml:space="preserve"> (1997)</w:t>
      </w:r>
      <w:r w:rsidR="00FB2F5D" w:rsidRPr="00B86D07">
        <w:rPr>
          <w:rFonts w:asciiTheme="minorHAnsi" w:hAnsiTheme="minorHAnsi"/>
        </w:rPr>
        <w:t xml:space="preserve"> </w:t>
      </w:r>
      <w:r w:rsidR="003A2F10" w:rsidRPr="00B86D07">
        <w:rPr>
          <w:rFonts w:asciiTheme="minorHAnsi" w:hAnsiTheme="minorHAnsi"/>
        </w:rPr>
        <w:t>of 25%</w:t>
      </w:r>
      <w:r w:rsidR="00FB2F5D" w:rsidRPr="00B86D07">
        <w:rPr>
          <w:rFonts w:asciiTheme="minorHAnsi" w:hAnsiTheme="minorHAnsi"/>
        </w:rPr>
        <w:t xml:space="preserve"> </w:t>
      </w:r>
      <w:r w:rsidR="00031EBD">
        <w:rPr>
          <w:rFonts w:asciiTheme="minorHAnsi" w:hAnsiTheme="minorHAnsi"/>
        </w:rPr>
        <w:t xml:space="preserve">for this species </w:t>
      </w:r>
      <w:r w:rsidR="003A2F10" w:rsidRPr="00B86D07">
        <w:rPr>
          <w:rFonts w:asciiTheme="minorHAnsi" w:hAnsiTheme="minorHAnsi"/>
        </w:rPr>
        <w:t>(</w:t>
      </w:r>
      <w:r w:rsidR="00FB2F5D" w:rsidRPr="00B86D07">
        <w:rPr>
          <w:rFonts w:asciiTheme="minorHAnsi" w:hAnsiTheme="minorHAnsi"/>
        </w:rPr>
        <w:t>N = 94</w:t>
      </w:r>
      <w:r w:rsidR="003A2F10" w:rsidRPr="00B86D07">
        <w:rPr>
          <w:rFonts w:asciiTheme="minorHAnsi" w:hAnsiTheme="minorHAnsi"/>
        </w:rPr>
        <w:t xml:space="preserve">). </w:t>
      </w:r>
      <w:ins w:id="207" w:author="Jeff Groh" w:date="2018-10-02T12:41:00Z">
        <w:r w:rsidR="009F465F">
          <w:rPr>
            <w:rFonts w:asciiTheme="minorHAnsi" w:hAnsiTheme="minorHAnsi"/>
          </w:rPr>
          <w:t xml:space="preserve">For </w:t>
        </w:r>
        <w:r w:rsidR="009F465F">
          <w:rPr>
            <w:rFonts w:asciiTheme="minorHAnsi" w:hAnsiTheme="minorHAnsi"/>
            <w:i/>
          </w:rPr>
          <w:t xml:space="preserve">A. flavescens </w:t>
        </w:r>
        <w:r w:rsidR="009F465F">
          <w:rPr>
            <w:rFonts w:asciiTheme="minorHAnsi" w:hAnsiTheme="minorHAnsi"/>
          </w:rPr>
          <w:t xml:space="preserve">at Mt. Kobau, mean nectar sugar concentration was 34.4% (95% CI = 30.6, 38.2). </w:t>
        </w:r>
      </w:ins>
      <w:ins w:id="208" w:author="Jeff Groh" w:date="2018-10-02T12:40:00Z">
        <w:r w:rsidR="009F465F">
          <w:rPr>
            <w:rFonts w:asciiTheme="minorHAnsi" w:hAnsiTheme="minorHAnsi"/>
          </w:rPr>
          <w:t xml:space="preserve"> </w:t>
        </w:r>
      </w:ins>
      <w:ins w:id="209" w:author="Jeff Groh" w:date="2018-10-02T12:42:00Z">
        <w:r w:rsidR="009F465F">
          <w:rPr>
            <w:rFonts w:asciiTheme="minorHAnsi" w:hAnsiTheme="minorHAnsi"/>
          </w:rPr>
          <w:t xml:space="preserve">For comparison, </w:t>
        </w:r>
      </w:ins>
      <w:r w:rsidR="009F465F" w:rsidRPr="00B86D07">
        <w:rPr>
          <w:rFonts w:asciiTheme="minorHAnsi" w:hAnsiTheme="minorHAnsi"/>
        </w:rPr>
        <w:t xml:space="preserve">Bacon (2010) reported a nectar concentration of 44.15% (95% CI = 41.24, 47.06) for </w:t>
      </w:r>
      <w:r w:rsidR="009F465F" w:rsidRPr="00B86D07">
        <w:rPr>
          <w:rFonts w:asciiTheme="minorHAnsi" w:hAnsiTheme="minorHAnsi"/>
          <w:i/>
        </w:rPr>
        <w:t>A. flavescen</w:t>
      </w:r>
      <w:r w:rsidR="009F465F">
        <w:rPr>
          <w:rFonts w:asciiTheme="minorHAnsi" w:hAnsiTheme="minorHAnsi"/>
          <w:i/>
        </w:rPr>
        <w:t>s.</w:t>
      </w:r>
      <w:r w:rsidR="00491A57" w:rsidRPr="00491A57">
        <w:rPr>
          <w:rFonts w:asciiTheme="minorHAnsi" w:hAnsiTheme="minorHAnsi"/>
        </w:rPr>
        <w:t xml:space="preserve"> </w:t>
      </w:r>
      <w:r w:rsidR="00491A57">
        <w:rPr>
          <w:rFonts w:asciiTheme="minorHAnsi" w:hAnsiTheme="minorHAnsi"/>
        </w:rPr>
        <w:t>In the hybrid population, mean nectar</w:t>
      </w:r>
      <w:r w:rsidR="00491A57" w:rsidRPr="00B86D07">
        <w:rPr>
          <w:rFonts w:asciiTheme="minorHAnsi" w:hAnsiTheme="minorHAnsi"/>
        </w:rPr>
        <w:t xml:space="preserve"> sugar concentration was 38.4% (95% CI = 3</w:t>
      </w:r>
      <w:r w:rsidR="002A51F3">
        <w:rPr>
          <w:rFonts w:asciiTheme="minorHAnsi" w:hAnsiTheme="minorHAnsi"/>
        </w:rPr>
        <w:t>4</w:t>
      </w:r>
      <w:r w:rsidR="00491A57" w:rsidRPr="00B86D07">
        <w:rPr>
          <w:rFonts w:asciiTheme="minorHAnsi" w:hAnsiTheme="minorHAnsi"/>
        </w:rPr>
        <w:t>.</w:t>
      </w:r>
      <w:r w:rsidR="002A51F3">
        <w:rPr>
          <w:rFonts w:asciiTheme="minorHAnsi" w:hAnsiTheme="minorHAnsi"/>
        </w:rPr>
        <w:t>6</w:t>
      </w:r>
      <w:r w:rsidR="00491A57" w:rsidRPr="00B86D07">
        <w:rPr>
          <w:rFonts w:asciiTheme="minorHAnsi" w:hAnsiTheme="minorHAnsi"/>
        </w:rPr>
        <w:t>, 4</w:t>
      </w:r>
      <w:r w:rsidR="002A51F3">
        <w:rPr>
          <w:rFonts w:asciiTheme="minorHAnsi" w:hAnsiTheme="minorHAnsi"/>
        </w:rPr>
        <w:t>2</w:t>
      </w:r>
      <w:r w:rsidR="00491A57" w:rsidRPr="00B86D07">
        <w:rPr>
          <w:rFonts w:asciiTheme="minorHAnsi" w:hAnsiTheme="minorHAnsi"/>
        </w:rPr>
        <w:t>.</w:t>
      </w:r>
      <w:r w:rsidR="002A51F3">
        <w:rPr>
          <w:rFonts w:asciiTheme="minorHAnsi" w:hAnsiTheme="minorHAnsi"/>
        </w:rPr>
        <w:t>2</w:t>
      </w:r>
      <w:r w:rsidR="00491A57" w:rsidRPr="00B86D07">
        <w:rPr>
          <w:rFonts w:asciiTheme="minorHAnsi" w:hAnsiTheme="minorHAnsi"/>
        </w:rPr>
        <w:t>), notably higher compared to the mean</w:t>
      </w:r>
      <w:r w:rsidR="00B84540">
        <w:rPr>
          <w:rFonts w:asciiTheme="minorHAnsi" w:hAnsiTheme="minorHAnsi"/>
        </w:rPr>
        <w:t>s</w:t>
      </w:r>
      <w:r w:rsidR="00491A57" w:rsidRPr="00B86D07">
        <w:rPr>
          <w:rFonts w:asciiTheme="minorHAnsi" w:hAnsiTheme="minorHAnsi"/>
        </w:rPr>
        <w:t xml:space="preserve"> of </w:t>
      </w:r>
      <w:r w:rsidR="00491A57" w:rsidRPr="00B84540">
        <w:rPr>
          <w:rFonts w:asciiTheme="minorHAnsi" w:hAnsiTheme="minorHAnsi"/>
          <w:i/>
        </w:rPr>
        <w:t>A. formosa</w:t>
      </w:r>
      <w:r w:rsidR="00B84540">
        <w:rPr>
          <w:rFonts w:asciiTheme="minorHAnsi" w:hAnsiTheme="minorHAnsi"/>
        </w:rPr>
        <w:t xml:space="preserve"> populations, and similar to the estimates</w:t>
      </w:r>
      <w:r w:rsidR="00491A57">
        <w:rPr>
          <w:rFonts w:asciiTheme="minorHAnsi" w:hAnsiTheme="minorHAnsi"/>
        </w:rPr>
        <w:t xml:space="preserve"> for </w:t>
      </w:r>
      <w:r w:rsidR="00491A57" w:rsidRPr="00491A57">
        <w:rPr>
          <w:rFonts w:asciiTheme="minorHAnsi" w:hAnsiTheme="minorHAnsi"/>
          <w:i/>
        </w:rPr>
        <w:t>A. flavescens</w:t>
      </w:r>
      <w:r w:rsidR="00B84540">
        <w:rPr>
          <w:rFonts w:asciiTheme="minorHAnsi" w:hAnsiTheme="minorHAnsi"/>
        </w:rPr>
        <w:t xml:space="preserve">. </w:t>
      </w:r>
      <w:r w:rsidR="00491A57">
        <w:rPr>
          <w:rFonts w:asciiTheme="minorHAnsi" w:hAnsiTheme="minorHAnsi"/>
        </w:rPr>
        <w:t xml:space="preserve">Based on available data (Fig. 3B), </w:t>
      </w:r>
      <w:r w:rsidR="00491A57">
        <w:rPr>
          <w:rFonts w:asciiTheme="minorHAnsi" w:hAnsiTheme="minorHAnsi"/>
          <w:i/>
        </w:rPr>
        <w:t xml:space="preserve">A. formosa </w:t>
      </w:r>
      <w:r w:rsidR="00491A57">
        <w:rPr>
          <w:rFonts w:asciiTheme="minorHAnsi" w:hAnsiTheme="minorHAnsi"/>
        </w:rPr>
        <w:t xml:space="preserve">seems to have consistently lower nectar concentration than </w:t>
      </w:r>
      <w:r w:rsidR="00491A57">
        <w:rPr>
          <w:rFonts w:asciiTheme="minorHAnsi" w:hAnsiTheme="minorHAnsi"/>
          <w:i/>
        </w:rPr>
        <w:t>A. flavescens</w:t>
      </w:r>
      <w:r w:rsidR="00491A57">
        <w:rPr>
          <w:rFonts w:asciiTheme="minorHAnsi" w:hAnsiTheme="minorHAnsi"/>
        </w:rPr>
        <w:t xml:space="preserve">, and the hybrids are more similar to the latter species for this trait. </w:t>
      </w:r>
    </w:p>
    <w:p w14:paraId="5DD24656" w14:textId="447B73F8" w:rsidR="00513629" w:rsidRPr="00B86D07" w:rsidRDefault="00A863C6" w:rsidP="009F465F">
      <w:pPr>
        <w:spacing w:line="360" w:lineRule="auto"/>
        <w:ind w:firstLine="720"/>
        <w:jc w:val="both"/>
        <w:rPr>
          <w:rFonts w:asciiTheme="minorHAnsi" w:hAnsiTheme="minorHAnsi"/>
        </w:rPr>
      </w:pPr>
      <w:r w:rsidRPr="00B86D07">
        <w:rPr>
          <w:rFonts w:asciiTheme="minorHAnsi" w:hAnsiTheme="minorHAnsi"/>
        </w:rPr>
        <w:t>Although</w:t>
      </w:r>
      <w:r w:rsidR="005371EE">
        <w:rPr>
          <w:rFonts w:asciiTheme="minorHAnsi" w:hAnsiTheme="minorHAnsi"/>
        </w:rPr>
        <w:t xml:space="preserve"> we</w:t>
      </w:r>
      <w:r w:rsidR="004033D4" w:rsidRPr="00B86D07">
        <w:rPr>
          <w:rFonts w:asciiTheme="minorHAnsi" w:hAnsiTheme="minorHAnsi"/>
        </w:rPr>
        <w:t xml:space="preserve"> found up to 8 µl of nectar within a single </w:t>
      </w:r>
      <w:r w:rsidR="009F465F">
        <w:rPr>
          <w:rFonts w:asciiTheme="minorHAnsi" w:hAnsiTheme="minorHAnsi"/>
          <w:i/>
        </w:rPr>
        <w:t xml:space="preserve">A. formosa </w:t>
      </w:r>
      <w:r w:rsidR="009F465F">
        <w:rPr>
          <w:rFonts w:asciiTheme="minorHAnsi" w:hAnsiTheme="minorHAnsi"/>
        </w:rPr>
        <w:t xml:space="preserve">nectar </w:t>
      </w:r>
      <w:r w:rsidR="004033D4" w:rsidRPr="00B86D07">
        <w:rPr>
          <w:rFonts w:asciiTheme="minorHAnsi" w:hAnsiTheme="minorHAnsi"/>
        </w:rPr>
        <w:t xml:space="preserve">spur, </w:t>
      </w:r>
      <w:r w:rsidR="009F465F">
        <w:rPr>
          <w:rFonts w:asciiTheme="minorHAnsi" w:hAnsiTheme="minorHAnsi"/>
        </w:rPr>
        <w:t xml:space="preserve">a large portion of </w:t>
      </w:r>
      <w:r w:rsidR="004033D4" w:rsidRPr="00B86D07">
        <w:rPr>
          <w:rFonts w:asciiTheme="minorHAnsi" w:hAnsiTheme="minorHAnsi"/>
        </w:rPr>
        <w:t>flowers con</w:t>
      </w:r>
      <w:r w:rsidR="00FE4174" w:rsidRPr="00B86D07">
        <w:rPr>
          <w:rFonts w:asciiTheme="minorHAnsi" w:hAnsiTheme="minorHAnsi"/>
        </w:rPr>
        <w:t>tained insufficient volumes</w:t>
      </w:r>
      <w:r w:rsidRPr="00B86D07">
        <w:rPr>
          <w:rFonts w:asciiTheme="minorHAnsi" w:hAnsiTheme="minorHAnsi"/>
        </w:rPr>
        <w:t xml:space="preserve"> to detect (</w:t>
      </w:r>
      <w:r w:rsidR="00C51F19" w:rsidRPr="00B86D07">
        <w:rPr>
          <w:rFonts w:asciiTheme="minorHAnsi" w:hAnsiTheme="minorHAnsi"/>
        </w:rPr>
        <w:t>&lt;</w:t>
      </w:r>
      <w:r w:rsidRPr="00B86D07">
        <w:rPr>
          <w:rFonts w:asciiTheme="minorHAnsi" w:hAnsiTheme="minorHAnsi"/>
        </w:rPr>
        <w:t xml:space="preserve"> 1 µl). M</w:t>
      </w:r>
      <w:r w:rsidR="005371EE">
        <w:rPr>
          <w:rFonts w:asciiTheme="minorHAnsi" w:hAnsiTheme="minorHAnsi"/>
        </w:rPr>
        <w:t>oreover, we</w:t>
      </w:r>
      <w:r w:rsidR="00B42BE4" w:rsidRPr="00B86D07">
        <w:rPr>
          <w:rFonts w:asciiTheme="minorHAnsi" w:hAnsiTheme="minorHAnsi"/>
        </w:rPr>
        <w:t xml:space="preserve"> observed indication</w:t>
      </w:r>
      <w:r w:rsidR="00B02738" w:rsidRPr="00B86D07">
        <w:rPr>
          <w:rFonts w:asciiTheme="minorHAnsi" w:hAnsiTheme="minorHAnsi"/>
        </w:rPr>
        <w:t>s</w:t>
      </w:r>
      <w:r w:rsidR="00BC02AE" w:rsidRPr="00B86D07">
        <w:rPr>
          <w:rFonts w:asciiTheme="minorHAnsi" w:hAnsiTheme="minorHAnsi"/>
        </w:rPr>
        <w:t xml:space="preserve"> of a high incidence of </w:t>
      </w:r>
      <w:r w:rsidRPr="00B86D07">
        <w:rPr>
          <w:rFonts w:asciiTheme="minorHAnsi" w:hAnsiTheme="minorHAnsi"/>
        </w:rPr>
        <w:t xml:space="preserve">nectar robbing. At one locality, a </w:t>
      </w:r>
      <w:r w:rsidR="00E40687">
        <w:rPr>
          <w:rFonts w:asciiTheme="minorHAnsi" w:hAnsiTheme="minorHAnsi"/>
        </w:rPr>
        <w:t xml:space="preserve">visual </w:t>
      </w:r>
      <w:r w:rsidRPr="00B86D07">
        <w:rPr>
          <w:rFonts w:asciiTheme="minorHAnsi" w:hAnsiTheme="minorHAnsi"/>
        </w:rPr>
        <w:t xml:space="preserve">survey of all </w:t>
      </w:r>
      <w:r w:rsidR="00E764F4">
        <w:rPr>
          <w:rFonts w:asciiTheme="minorHAnsi" w:hAnsiTheme="minorHAnsi"/>
        </w:rPr>
        <w:t>40</w:t>
      </w:r>
      <w:r w:rsidR="009905FF" w:rsidRPr="00B86D07">
        <w:rPr>
          <w:rFonts w:asciiTheme="minorHAnsi" w:hAnsiTheme="minorHAnsi"/>
        </w:rPr>
        <w:t xml:space="preserve"> </w:t>
      </w:r>
      <w:r w:rsidR="00BF09D3">
        <w:rPr>
          <w:rFonts w:asciiTheme="minorHAnsi" w:hAnsiTheme="minorHAnsi"/>
          <w:i/>
        </w:rPr>
        <w:t xml:space="preserve">A. formosa </w:t>
      </w:r>
      <w:r w:rsidRPr="00B86D07">
        <w:rPr>
          <w:rFonts w:asciiTheme="minorHAnsi" w:hAnsiTheme="minorHAnsi"/>
        </w:rPr>
        <w:t>flowers along a 50</w:t>
      </w:r>
      <w:r w:rsidR="00454892">
        <w:rPr>
          <w:rFonts w:asciiTheme="minorHAnsi" w:hAnsiTheme="minorHAnsi"/>
        </w:rPr>
        <w:t xml:space="preserve"> </w:t>
      </w:r>
      <w:r w:rsidRPr="00B86D07">
        <w:rPr>
          <w:rFonts w:asciiTheme="minorHAnsi" w:hAnsiTheme="minorHAnsi"/>
        </w:rPr>
        <w:t xml:space="preserve">m transect adjacent to a creek revealed </w:t>
      </w:r>
      <w:r w:rsidR="00B24769" w:rsidRPr="00B86D07">
        <w:rPr>
          <w:rFonts w:asciiTheme="minorHAnsi" w:hAnsiTheme="minorHAnsi"/>
        </w:rPr>
        <w:t xml:space="preserve">that </w:t>
      </w:r>
      <w:r w:rsidR="00E764F4">
        <w:rPr>
          <w:rFonts w:asciiTheme="minorHAnsi" w:hAnsiTheme="minorHAnsi"/>
        </w:rPr>
        <w:t>35</w:t>
      </w:r>
      <w:r w:rsidR="00B24769" w:rsidRPr="00B86D07">
        <w:rPr>
          <w:rFonts w:asciiTheme="minorHAnsi" w:hAnsiTheme="minorHAnsi"/>
        </w:rPr>
        <w:t xml:space="preserve">% </w:t>
      </w:r>
      <w:r w:rsidR="001F4BCE" w:rsidRPr="00B86D07">
        <w:rPr>
          <w:rFonts w:asciiTheme="minorHAnsi" w:hAnsiTheme="minorHAnsi"/>
        </w:rPr>
        <w:t xml:space="preserve">showed signs of lacerations to </w:t>
      </w:r>
      <w:r w:rsidR="00B42BE4" w:rsidRPr="00B86D07">
        <w:rPr>
          <w:rFonts w:asciiTheme="minorHAnsi" w:hAnsiTheme="minorHAnsi"/>
        </w:rPr>
        <w:t>the nectaries, and several insect taxa were observed nectar robbing during the course of the study (Appendix S</w:t>
      </w:r>
      <w:r w:rsidR="007A099C">
        <w:rPr>
          <w:rFonts w:asciiTheme="minorHAnsi" w:hAnsiTheme="minorHAnsi"/>
        </w:rPr>
        <w:t>4</w:t>
      </w:r>
      <w:r w:rsidR="00B42BE4" w:rsidRPr="00B86D07">
        <w:rPr>
          <w:rFonts w:asciiTheme="minorHAnsi" w:hAnsiTheme="minorHAnsi"/>
        </w:rPr>
        <w:t>).</w:t>
      </w:r>
      <w:r w:rsidR="00C031D8" w:rsidRPr="00B86D07">
        <w:rPr>
          <w:rFonts w:asciiTheme="minorHAnsi" w:hAnsiTheme="minorHAnsi"/>
        </w:rPr>
        <w:t xml:space="preserve"> </w:t>
      </w:r>
      <w:del w:id="210" w:author="Jeff Groh" w:date="2018-10-02T12:47:00Z">
        <w:r w:rsidR="001F4BCE" w:rsidRPr="00B86D07" w:rsidDel="009F465F">
          <w:rPr>
            <w:rFonts w:asciiTheme="minorHAnsi" w:hAnsiTheme="minorHAnsi"/>
          </w:rPr>
          <w:delText xml:space="preserve">In the population of </w:delText>
        </w:r>
        <w:r w:rsidR="001F4BCE" w:rsidRPr="00B86D07" w:rsidDel="009F465F">
          <w:rPr>
            <w:rFonts w:asciiTheme="minorHAnsi" w:hAnsiTheme="minorHAnsi"/>
            <w:i/>
          </w:rPr>
          <w:delText xml:space="preserve">A. flavescens </w:delText>
        </w:r>
        <w:r w:rsidR="005371EE" w:rsidDel="009F465F">
          <w:rPr>
            <w:rFonts w:asciiTheme="minorHAnsi" w:hAnsiTheme="minorHAnsi"/>
          </w:rPr>
          <w:delText>at Mt. Kobau,</w:delText>
        </w:r>
      </w:del>
      <w:del w:id="211" w:author="Jeff Groh" w:date="2018-10-02T11:55:00Z">
        <w:r w:rsidR="005371EE" w:rsidDel="00EC6D42">
          <w:rPr>
            <w:rFonts w:asciiTheme="minorHAnsi" w:hAnsiTheme="minorHAnsi"/>
          </w:rPr>
          <w:delText>we were</w:delText>
        </w:r>
        <w:r w:rsidR="001F4BCE" w:rsidRPr="00B86D07" w:rsidDel="00EC6D42">
          <w:rPr>
            <w:rFonts w:asciiTheme="minorHAnsi" w:hAnsiTheme="minorHAnsi"/>
          </w:rPr>
          <w:delText xml:space="preserve"> unable to obtain sufficient </w:delText>
        </w:r>
        <w:r w:rsidR="00415FE8" w:rsidRPr="00B86D07" w:rsidDel="00EC6D42">
          <w:rPr>
            <w:rFonts w:asciiTheme="minorHAnsi" w:hAnsiTheme="minorHAnsi"/>
          </w:rPr>
          <w:delText xml:space="preserve">nectar </w:delText>
        </w:r>
        <w:r w:rsidR="001F4BCE" w:rsidRPr="00B86D07" w:rsidDel="00EC6D42">
          <w:rPr>
            <w:rFonts w:asciiTheme="minorHAnsi" w:hAnsiTheme="minorHAnsi"/>
          </w:rPr>
          <w:delText>volumes for measurement</w:delText>
        </w:r>
      </w:del>
      <w:del w:id="212" w:author="Jeff Groh" w:date="2018-10-02T12:47:00Z">
        <w:r w:rsidR="001F4BCE" w:rsidRPr="00B86D07" w:rsidDel="009F465F">
          <w:rPr>
            <w:rFonts w:asciiTheme="minorHAnsi" w:hAnsiTheme="minorHAnsi"/>
          </w:rPr>
          <w:delText xml:space="preserve">. </w:delText>
        </w:r>
        <w:r w:rsidR="00FE4174" w:rsidRPr="00B86D07" w:rsidDel="009F465F">
          <w:rPr>
            <w:rFonts w:asciiTheme="minorHAnsi" w:hAnsiTheme="minorHAnsi"/>
          </w:rPr>
          <w:delText xml:space="preserve">However, Bacon (2010) reported a mean nectar </w:delText>
        </w:r>
        <w:r w:rsidR="004A783E" w:rsidRPr="00B86D07" w:rsidDel="009F465F">
          <w:rPr>
            <w:rFonts w:asciiTheme="minorHAnsi" w:hAnsiTheme="minorHAnsi"/>
          </w:rPr>
          <w:delText>concentration of 44.15% (95% CI</w:delText>
        </w:r>
        <w:r w:rsidR="001C67BD" w:rsidRPr="00B86D07" w:rsidDel="009F465F">
          <w:rPr>
            <w:rFonts w:asciiTheme="minorHAnsi" w:hAnsiTheme="minorHAnsi"/>
          </w:rPr>
          <w:delText xml:space="preserve"> </w:delText>
        </w:r>
        <w:r w:rsidR="004A783E" w:rsidRPr="00B86D07" w:rsidDel="009F465F">
          <w:rPr>
            <w:rFonts w:asciiTheme="minorHAnsi" w:hAnsiTheme="minorHAnsi"/>
          </w:rPr>
          <w:delText>=</w:delText>
        </w:r>
        <w:r w:rsidR="001C67BD" w:rsidRPr="00B86D07" w:rsidDel="009F465F">
          <w:rPr>
            <w:rFonts w:asciiTheme="minorHAnsi" w:hAnsiTheme="minorHAnsi"/>
          </w:rPr>
          <w:delText xml:space="preserve"> </w:delText>
        </w:r>
        <w:r w:rsidR="004A783E" w:rsidRPr="00B86D07" w:rsidDel="009F465F">
          <w:rPr>
            <w:rFonts w:asciiTheme="minorHAnsi" w:hAnsiTheme="minorHAnsi"/>
          </w:rPr>
          <w:delText xml:space="preserve">41.24, 47.06) for </w:delText>
        </w:r>
        <w:r w:rsidR="004A783E" w:rsidRPr="00B86D07" w:rsidDel="009F465F">
          <w:rPr>
            <w:rFonts w:asciiTheme="minorHAnsi" w:hAnsiTheme="minorHAnsi"/>
            <w:i/>
          </w:rPr>
          <w:delText>A. flavescens</w:delText>
        </w:r>
        <w:r w:rsidR="00B42BE4" w:rsidRPr="00B86D07" w:rsidDel="009F465F">
          <w:rPr>
            <w:rFonts w:asciiTheme="minorHAnsi" w:hAnsiTheme="minorHAnsi"/>
          </w:rPr>
          <w:delText>;</w:delText>
        </w:r>
        <w:r w:rsidR="004A783E" w:rsidRPr="00B86D07" w:rsidDel="009F465F">
          <w:rPr>
            <w:rFonts w:asciiTheme="minorHAnsi" w:hAnsiTheme="minorHAnsi"/>
          </w:rPr>
          <w:delText xml:space="preserve"> </w:delText>
        </w:r>
        <w:r w:rsidR="00B42BE4" w:rsidRPr="00B86D07" w:rsidDel="009F465F">
          <w:rPr>
            <w:rFonts w:asciiTheme="minorHAnsi" w:hAnsiTheme="minorHAnsi"/>
          </w:rPr>
          <w:delText xml:space="preserve">the 95% confidence interval of this mean </w:delText>
        </w:r>
        <w:r w:rsidR="00940244" w:rsidRPr="00B86D07" w:rsidDel="009F465F">
          <w:rPr>
            <w:rFonts w:asciiTheme="minorHAnsi" w:hAnsiTheme="minorHAnsi"/>
          </w:rPr>
          <w:delText xml:space="preserve">does not overlap with that for the mean of </w:delText>
        </w:r>
        <w:r w:rsidR="00940244" w:rsidRPr="00B86D07" w:rsidDel="009F465F">
          <w:rPr>
            <w:rFonts w:asciiTheme="minorHAnsi" w:hAnsiTheme="minorHAnsi"/>
            <w:i/>
          </w:rPr>
          <w:delText>A. formosa</w:delText>
        </w:r>
        <w:r w:rsidR="004364BD" w:rsidDel="009F465F">
          <w:rPr>
            <w:rFonts w:asciiTheme="minorHAnsi" w:hAnsiTheme="minorHAnsi"/>
          </w:rPr>
          <w:delText xml:space="preserve"> (Fig. 3B</w:delText>
        </w:r>
        <w:r w:rsidR="00422941" w:rsidRPr="00B86D07" w:rsidDel="009F465F">
          <w:rPr>
            <w:rFonts w:asciiTheme="minorHAnsi" w:hAnsiTheme="minorHAnsi"/>
          </w:rPr>
          <w:delText>)</w:delText>
        </w:r>
        <w:r w:rsidR="00940244" w:rsidRPr="00B86D07" w:rsidDel="009F465F">
          <w:rPr>
            <w:rFonts w:asciiTheme="minorHAnsi" w:hAnsiTheme="minorHAnsi"/>
            <w:i/>
          </w:rPr>
          <w:delText>.</w:delText>
        </w:r>
      </w:del>
      <w:del w:id="213" w:author="Jeff Groh" w:date="2018-10-03T08:59:00Z">
        <w:r w:rsidR="00940244" w:rsidRPr="00B86D07" w:rsidDel="004734B8">
          <w:rPr>
            <w:rFonts w:asciiTheme="minorHAnsi" w:hAnsiTheme="minorHAnsi"/>
            <w:i/>
          </w:rPr>
          <w:delText xml:space="preserve"> </w:delText>
        </w:r>
      </w:del>
      <w:r w:rsidR="00F8525D" w:rsidRPr="00B86D07">
        <w:rPr>
          <w:rFonts w:asciiTheme="minorHAnsi" w:hAnsiTheme="minorHAnsi"/>
        </w:rPr>
        <w:t xml:space="preserve">Bacon (2010) reported a mean </w:t>
      </w:r>
      <w:r w:rsidR="00FE4174" w:rsidRPr="00B86D07">
        <w:rPr>
          <w:rFonts w:asciiTheme="minorHAnsi" w:hAnsiTheme="minorHAnsi"/>
        </w:rPr>
        <w:t>volume of</w:t>
      </w:r>
      <w:r w:rsidR="004060CD" w:rsidRPr="00B86D07">
        <w:rPr>
          <w:rFonts w:asciiTheme="minorHAnsi" w:hAnsiTheme="minorHAnsi"/>
        </w:rPr>
        <w:t xml:space="preserve"> 4.46 µl (95% CI</w:t>
      </w:r>
      <w:r w:rsidR="001C67BD" w:rsidRPr="00B86D07">
        <w:rPr>
          <w:rFonts w:asciiTheme="minorHAnsi" w:hAnsiTheme="minorHAnsi"/>
        </w:rPr>
        <w:t xml:space="preserve"> </w:t>
      </w:r>
      <w:r w:rsidR="004060CD" w:rsidRPr="00B86D07">
        <w:rPr>
          <w:rFonts w:asciiTheme="minorHAnsi" w:hAnsiTheme="minorHAnsi"/>
        </w:rPr>
        <w:t>=</w:t>
      </w:r>
      <w:r w:rsidR="001C67BD" w:rsidRPr="00B86D07">
        <w:rPr>
          <w:rFonts w:asciiTheme="minorHAnsi" w:hAnsiTheme="minorHAnsi"/>
        </w:rPr>
        <w:t xml:space="preserve"> </w:t>
      </w:r>
      <w:r w:rsidR="004060CD" w:rsidRPr="00B86D07">
        <w:rPr>
          <w:rFonts w:asciiTheme="minorHAnsi" w:hAnsiTheme="minorHAnsi"/>
        </w:rPr>
        <w:t>3.50, 5.42)</w:t>
      </w:r>
      <w:r w:rsidR="00FE4174" w:rsidRPr="00B86D07">
        <w:rPr>
          <w:rFonts w:asciiTheme="minorHAnsi" w:hAnsiTheme="minorHAnsi"/>
        </w:rPr>
        <w:t xml:space="preserve"> for </w:t>
      </w:r>
      <w:r w:rsidR="00FE4174" w:rsidRPr="00B86D07">
        <w:rPr>
          <w:rFonts w:asciiTheme="minorHAnsi" w:hAnsiTheme="minorHAnsi"/>
          <w:i/>
        </w:rPr>
        <w:t>A. flavescens</w:t>
      </w:r>
      <w:r w:rsidR="00FE4174" w:rsidRPr="00B86D07">
        <w:rPr>
          <w:rFonts w:asciiTheme="minorHAnsi" w:hAnsiTheme="minorHAnsi"/>
        </w:rPr>
        <w:t xml:space="preserve"> using the methods </w:t>
      </w:r>
      <w:r w:rsidR="001B6DA9">
        <w:rPr>
          <w:rFonts w:asciiTheme="minorHAnsi" w:hAnsiTheme="minorHAnsi"/>
        </w:rPr>
        <w:t>used here</w:t>
      </w:r>
      <w:r w:rsidR="00FE4174" w:rsidRPr="00B86D07">
        <w:rPr>
          <w:rFonts w:asciiTheme="minorHAnsi" w:hAnsiTheme="minorHAnsi"/>
        </w:rPr>
        <w:t xml:space="preserve">. </w:t>
      </w:r>
      <w:r w:rsidR="009F465F" w:rsidRPr="00B86D07">
        <w:rPr>
          <w:rFonts w:asciiTheme="minorHAnsi" w:hAnsiTheme="minorHAnsi"/>
        </w:rPr>
        <w:t>All flowers sampled in the Marble Range population contained measurable quantities of nectar</w:t>
      </w:r>
      <w:r w:rsidR="009F465F">
        <w:rPr>
          <w:rFonts w:asciiTheme="minorHAnsi" w:hAnsiTheme="minorHAnsi"/>
        </w:rPr>
        <w:t>,</w:t>
      </w:r>
      <w:r w:rsidR="009F465F" w:rsidRPr="00B86D07">
        <w:rPr>
          <w:rFonts w:asciiTheme="minorHAnsi" w:hAnsiTheme="minorHAnsi"/>
        </w:rPr>
        <w:t xml:space="preserve"> with a mean of 3.48 µl (95% CI = 2.67, 4.29).</w:t>
      </w:r>
      <w:r w:rsidR="009F465F">
        <w:rPr>
          <w:rFonts w:asciiTheme="minorHAnsi" w:hAnsiTheme="minorHAnsi"/>
        </w:rPr>
        <w:t xml:space="preserve"> While these values give a general sense of nectar volumes in these populations, meaningful comparison of the hybrid and parental </w:t>
      </w:r>
      <w:r w:rsidR="00BF09D3">
        <w:rPr>
          <w:rFonts w:asciiTheme="minorHAnsi" w:hAnsiTheme="minorHAnsi"/>
        </w:rPr>
        <w:t>types for this phenotype</w:t>
      </w:r>
      <w:r w:rsidR="009F465F">
        <w:rPr>
          <w:rFonts w:asciiTheme="minorHAnsi" w:hAnsiTheme="minorHAnsi"/>
        </w:rPr>
        <w:t xml:space="preserve"> remains inconclusive, </w:t>
      </w:r>
      <w:r w:rsidR="009F465F">
        <w:rPr>
          <w:rFonts w:asciiTheme="minorHAnsi" w:hAnsiTheme="minorHAnsi"/>
        </w:rPr>
        <w:lastRenderedPageBreak/>
        <w:t xml:space="preserve">due to the complex </w:t>
      </w:r>
      <w:r w:rsidR="009F465F" w:rsidRPr="00B86D07">
        <w:rPr>
          <w:rFonts w:asciiTheme="minorHAnsi" w:hAnsiTheme="minorHAnsi"/>
        </w:rPr>
        <w:t xml:space="preserve">dependencies of nectar volume on </w:t>
      </w:r>
      <w:r w:rsidR="00366243">
        <w:rPr>
          <w:rFonts w:asciiTheme="minorHAnsi" w:hAnsiTheme="minorHAnsi"/>
        </w:rPr>
        <w:t>developmental stage,</w:t>
      </w:r>
      <w:r w:rsidR="00BF09D3">
        <w:rPr>
          <w:rFonts w:asciiTheme="minorHAnsi" w:hAnsiTheme="minorHAnsi"/>
        </w:rPr>
        <w:t xml:space="preserve"> environmental </w:t>
      </w:r>
      <w:r w:rsidR="00366243">
        <w:rPr>
          <w:rFonts w:asciiTheme="minorHAnsi" w:hAnsiTheme="minorHAnsi"/>
        </w:rPr>
        <w:t>conditions,</w:t>
      </w:r>
      <w:r w:rsidR="009F465F" w:rsidRPr="00B86D07">
        <w:rPr>
          <w:rFonts w:asciiTheme="minorHAnsi" w:hAnsiTheme="minorHAnsi"/>
        </w:rPr>
        <w:t xml:space="preserve"> and nectar removal by visitors</w:t>
      </w:r>
      <w:r w:rsidR="009F465F">
        <w:rPr>
          <w:rFonts w:asciiTheme="minorHAnsi" w:hAnsiTheme="minorHAnsi"/>
        </w:rPr>
        <w:t xml:space="preserve">. </w:t>
      </w:r>
    </w:p>
    <w:p w14:paraId="3E7A28B8" w14:textId="0215CED7" w:rsidR="00B84540" w:rsidRDefault="00B84540" w:rsidP="00974F12">
      <w:pPr>
        <w:spacing w:line="360" w:lineRule="auto"/>
        <w:ind w:firstLine="720"/>
        <w:jc w:val="both"/>
        <w:rPr>
          <w:ins w:id="214" w:author="Jeff Groh" w:date="2018-10-03T14:39:00Z"/>
          <w:rFonts w:asciiTheme="minorHAnsi" w:hAnsiTheme="minorHAnsi"/>
        </w:rPr>
      </w:pPr>
      <w:ins w:id="215" w:author="Jeff Groh" w:date="2018-10-03T14:39:00Z">
        <w:r>
          <w:rPr>
            <w:rFonts w:asciiTheme="minorHAnsi" w:hAnsiTheme="minorHAnsi"/>
            <w:b/>
            <w:i/>
          </w:rPr>
          <w:t>Interspecific g</w:t>
        </w:r>
      </w:ins>
      <w:r w:rsidR="002E25B7" w:rsidRPr="00B84540">
        <w:rPr>
          <w:rFonts w:asciiTheme="minorHAnsi" w:hAnsiTheme="minorHAnsi"/>
          <w:b/>
          <w:i/>
        </w:rPr>
        <w:t xml:space="preserve">enetic </w:t>
      </w:r>
      <w:del w:id="216" w:author="Jeff Groh" w:date="2018-10-02T13:10:00Z">
        <w:r w:rsidR="002E25B7" w:rsidRPr="00B84540" w:rsidDel="005C7520">
          <w:rPr>
            <w:rFonts w:asciiTheme="minorHAnsi" w:hAnsiTheme="minorHAnsi"/>
            <w:b/>
            <w:i/>
          </w:rPr>
          <w:delText>separation</w:delText>
        </w:r>
      </w:del>
      <w:ins w:id="217" w:author="Jeff Groh" w:date="2018-10-02T13:10:00Z">
        <w:r w:rsidR="005C7520" w:rsidRPr="00B84540">
          <w:rPr>
            <w:rFonts w:asciiTheme="minorHAnsi" w:hAnsiTheme="minorHAnsi"/>
            <w:b/>
            <w:i/>
          </w:rPr>
          <w:t>differentiation</w:t>
        </w:r>
      </w:ins>
      <w:ins w:id="218" w:author="Jeff Groh" w:date="2018-10-03T14:39:00Z">
        <w:r>
          <w:rPr>
            <w:rFonts w:asciiTheme="minorHAnsi" w:hAnsiTheme="minorHAnsi"/>
            <w:b/>
            <w:i/>
          </w:rPr>
          <w:t xml:space="preserve"> and</w:t>
        </w:r>
      </w:ins>
      <w:ins w:id="219" w:author="Jeff Groh" w:date="2018-10-03T14:42:00Z">
        <w:r>
          <w:rPr>
            <w:rFonts w:asciiTheme="minorHAnsi" w:hAnsiTheme="minorHAnsi"/>
            <w:b/>
            <w:i/>
          </w:rPr>
          <w:t xml:space="preserve"> the</w:t>
        </w:r>
      </w:ins>
      <w:ins w:id="220" w:author="Jeff Groh" w:date="2018-10-03T14:39:00Z">
        <w:r>
          <w:rPr>
            <w:rFonts w:asciiTheme="minorHAnsi" w:hAnsiTheme="minorHAnsi"/>
            <w:b/>
            <w:i/>
          </w:rPr>
          <w:t xml:space="preserve"> </w:t>
        </w:r>
      </w:ins>
      <w:ins w:id="221" w:author="Jeff Groh" w:date="2018-10-03T14:41:00Z">
        <w:r>
          <w:rPr>
            <w:rFonts w:asciiTheme="minorHAnsi" w:hAnsiTheme="minorHAnsi"/>
            <w:b/>
            <w:i/>
          </w:rPr>
          <w:t>geneti</w:t>
        </w:r>
      </w:ins>
      <w:ins w:id="222" w:author="Jeff Groh" w:date="2018-10-03T14:42:00Z">
        <w:r>
          <w:rPr>
            <w:rFonts w:asciiTheme="minorHAnsi" w:hAnsiTheme="minorHAnsi"/>
            <w:b/>
            <w:i/>
          </w:rPr>
          <w:t>c signal</w:t>
        </w:r>
      </w:ins>
      <w:ins w:id="223" w:author="Jeff Groh" w:date="2018-10-03T14:41:00Z">
        <w:r>
          <w:rPr>
            <w:rFonts w:asciiTheme="minorHAnsi" w:hAnsiTheme="minorHAnsi"/>
            <w:b/>
            <w:i/>
          </w:rPr>
          <w:t xml:space="preserve"> of</w:t>
        </w:r>
      </w:ins>
      <w:ins w:id="224" w:author="Jeff Groh" w:date="2018-10-03T14:42:00Z">
        <w:r>
          <w:rPr>
            <w:rFonts w:asciiTheme="minorHAnsi" w:hAnsiTheme="minorHAnsi"/>
            <w:b/>
            <w:i/>
          </w:rPr>
          <w:t xml:space="preserve"> hybridity</w:t>
        </w:r>
      </w:ins>
      <w:r w:rsidR="002E25B7" w:rsidRPr="00B86D07">
        <w:rPr>
          <w:rFonts w:asciiTheme="minorHAnsi" w:hAnsiTheme="minorHAnsi"/>
          <w:i/>
        </w:rPr>
        <w:t>–</w:t>
      </w:r>
      <w:ins w:id="225" w:author="Jeff Groh" w:date="2018-10-03T14:34:00Z">
        <w:r>
          <w:rPr>
            <w:rFonts w:asciiTheme="minorHAnsi" w:hAnsiTheme="minorHAnsi"/>
            <w:i/>
          </w:rPr>
          <w:t>Nuclear genotype</w:t>
        </w:r>
        <w:r w:rsidRPr="00B86D07">
          <w:rPr>
            <w:rFonts w:asciiTheme="minorHAnsi" w:hAnsiTheme="minorHAnsi"/>
            <w:i/>
          </w:rPr>
          <w:t>–</w:t>
        </w:r>
      </w:ins>
      <w:r w:rsidR="00FB40A6" w:rsidRPr="00B86D07">
        <w:rPr>
          <w:rFonts w:asciiTheme="minorHAnsi" w:hAnsiTheme="minorHAnsi"/>
        </w:rPr>
        <w:t>Analysis of microsatellite data revealed genetic differentiation</w:t>
      </w:r>
      <w:r>
        <w:rPr>
          <w:rFonts w:asciiTheme="minorHAnsi" w:hAnsiTheme="minorHAnsi"/>
        </w:rPr>
        <w:t xml:space="preserve"> between </w:t>
      </w:r>
      <w:r>
        <w:rPr>
          <w:rFonts w:asciiTheme="minorHAnsi" w:hAnsiTheme="minorHAnsi"/>
          <w:i/>
        </w:rPr>
        <w:t xml:space="preserve">A. formosa </w:t>
      </w:r>
      <w:r>
        <w:rPr>
          <w:rFonts w:asciiTheme="minorHAnsi" w:hAnsiTheme="minorHAnsi"/>
        </w:rPr>
        <w:t xml:space="preserve">and </w:t>
      </w:r>
      <w:r>
        <w:rPr>
          <w:rFonts w:asciiTheme="minorHAnsi" w:hAnsiTheme="minorHAnsi"/>
          <w:i/>
        </w:rPr>
        <w:t>A. flavescens</w:t>
      </w:r>
      <w:r w:rsidR="00FB40A6" w:rsidRPr="00B86D07">
        <w:rPr>
          <w:rFonts w:asciiTheme="minorHAnsi" w:hAnsiTheme="minorHAnsi"/>
        </w:rPr>
        <w:t>.</w:t>
      </w:r>
      <w:r w:rsidR="00B47E57" w:rsidRPr="00B86D07">
        <w:rPr>
          <w:rFonts w:asciiTheme="minorHAnsi" w:hAnsiTheme="minorHAnsi"/>
        </w:rPr>
        <w:t xml:space="preserve"> </w:t>
      </w:r>
      <w:r w:rsidR="00FB40A6" w:rsidRPr="00B86D07">
        <w:rPr>
          <w:rFonts w:asciiTheme="minorHAnsi" w:hAnsiTheme="minorHAnsi"/>
        </w:rPr>
        <w:t xml:space="preserve">In the absence of prior information, </w:t>
      </w:r>
      <w:r w:rsidR="005A0020" w:rsidRPr="00B86D07">
        <w:rPr>
          <w:rFonts w:asciiTheme="minorHAnsi" w:hAnsiTheme="minorHAnsi"/>
        </w:rPr>
        <w:t>the STRUCTURE</w:t>
      </w:r>
      <w:r w:rsidR="00FB40A6" w:rsidRPr="00B86D07">
        <w:rPr>
          <w:rFonts w:asciiTheme="minorHAnsi" w:hAnsiTheme="minorHAnsi"/>
        </w:rPr>
        <w:t xml:space="preserve"> </w:t>
      </w:r>
      <w:r w:rsidR="005A0020" w:rsidRPr="00B86D07">
        <w:rPr>
          <w:rFonts w:asciiTheme="minorHAnsi" w:hAnsiTheme="minorHAnsi"/>
        </w:rPr>
        <w:t xml:space="preserve">analysis </w:t>
      </w:r>
      <w:r w:rsidR="005371EE">
        <w:rPr>
          <w:rFonts w:asciiTheme="minorHAnsi" w:hAnsiTheme="minorHAnsi"/>
        </w:rPr>
        <w:t xml:space="preserve">of allopatric specimen genotypes </w:t>
      </w:r>
      <w:r w:rsidR="005A0020" w:rsidRPr="00B86D07">
        <w:rPr>
          <w:rFonts w:asciiTheme="minorHAnsi" w:hAnsiTheme="minorHAnsi"/>
        </w:rPr>
        <w:t xml:space="preserve">was </w:t>
      </w:r>
      <w:r w:rsidR="00FB40A6" w:rsidRPr="00B86D07">
        <w:rPr>
          <w:rFonts w:asciiTheme="minorHAnsi" w:hAnsiTheme="minorHAnsi"/>
        </w:rPr>
        <w:t xml:space="preserve">able to </w:t>
      </w:r>
      <w:r w:rsidR="00C47D5D" w:rsidRPr="00B86D07">
        <w:rPr>
          <w:rFonts w:asciiTheme="minorHAnsi" w:hAnsiTheme="minorHAnsi"/>
        </w:rPr>
        <w:t xml:space="preserve">perfectly </w:t>
      </w:r>
      <w:r w:rsidR="00FB40A6" w:rsidRPr="00B86D07">
        <w:rPr>
          <w:rFonts w:asciiTheme="minorHAnsi" w:hAnsiTheme="minorHAnsi"/>
        </w:rPr>
        <w:t xml:space="preserve">distinguish species </w:t>
      </w:r>
      <w:r w:rsidR="00407F22" w:rsidRPr="00B86D07">
        <w:rPr>
          <w:rFonts w:asciiTheme="minorHAnsi" w:hAnsiTheme="minorHAnsi"/>
        </w:rPr>
        <w:t>when hybrid genotypes were excluded</w:t>
      </w:r>
      <w:r w:rsidR="00FB40A6" w:rsidRPr="00B86D07">
        <w:rPr>
          <w:rFonts w:asciiTheme="minorHAnsi" w:hAnsiTheme="minorHAnsi"/>
        </w:rPr>
        <w:t xml:space="preserve"> (not shown)</w:t>
      </w:r>
      <w:r w:rsidR="002A51F3">
        <w:rPr>
          <w:rFonts w:asciiTheme="minorHAnsi" w:hAnsiTheme="minorHAnsi"/>
        </w:rPr>
        <w:t xml:space="preserve"> and K set equal to two</w:t>
      </w:r>
      <w:r w:rsidR="00FB40A6" w:rsidRPr="00B86D07">
        <w:rPr>
          <w:rFonts w:asciiTheme="minorHAnsi" w:hAnsiTheme="minorHAnsi"/>
        </w:rPr>
        <w:t>.</w:t>
      </w:r>
      <w:r w:rsidR="00834546" w:rsidRPr="00B86D07">
        <w:rPr>
          <w:rFonts w:asciiTheme="minorHAnsi" w:hAnsiTheme="minorHAnsi"/>
        </w:rPr>
        <w:t xml:space="preserve"> </w:t>
      </w:r>
      <w:r w:rsidR="000B7D83" w:rsidRPr="00B86D07">
        <w:rPr>
          <w:rFonts w:asciiTheme="minorHAnsi" w:hAnsiTheme="minorHAnsi"/>
        </w:rPr>
        <w:t>UPGMA and NJ</w:t>
      </w:r>
      <w:r w:rsidR="00834546" w:rsidRPr="00B86D07">
        <w:rPr>
          <w:rFonts w:asciiTheme="minorHAnsi" w:hAnsiTheme="minorHAnsi"/>
        </w:rPr>
        <w:t xml:space="preserve"> trees also showed strong species clustering when hybrids were excluded (not shown). </w:t>
      </w:r>
      <w:r w:rsidR="00FB40A6" w:rsidRPr="00B86D07">
        <w:rPr>
          <w:rFonts w:asciiTheme="minorHAnsi" w:hAnsiTheme="minorHAnsi"/>
        </w:rPr>
        <w:t xml:space="preserve"> </w:t>
      </w:r>
      <w:r w:rsidR="00C47D5D" w:rsidRPr="00B86D07">
        <w:rPr>
          <w:rFonts w:asciiTheme="minorHAnsi" w:hAnsiTheme="minorHAnsi"/>
        </w:rPr>
        <w:t>The</w:t>
      </w:r>
      <w:r w:rsidR="00FB40A6" w:rsidRPr="00B86D07">
        <w:rPr>
          <w:rFonts w:asciiTheme="minorHAnsi" w:hAnsiTheme="minorHAnsi"/>
        </w:rPr>
        <w:t xml:space="preserve"> genetic data </w:t>
      </w:r>
      <w:r w:rsidR="00652863">
        <w:rPr>
          <w:rFonts w:asciiTheme="minorHAnsi" w:hAnsiTheme="minorHAnsi"/>
        </w:rPr>
        <w:t xml:space="preserve">performed </w:t>
      </w:r>
      <w:r w:rsidR="000F24BA">
        <w:rPr>
          <w:rFonts w:asciiTheme="minorHAnsi" w:hAnsiTheme="minorHAnsi"/>
        </w:rPr>
        <w:t>more poorly</w:t>
      </w:r>
      <w:r w:rsidR="00952452">
        <w:rPr>
          <w:rFonts w:asciiTheme="minorHAnsi" w:hAnsiTheme="minorHAnsi"/>
        </w:rPr>
        <w:t xml:space="preserve"> at</w:t>
      </w:r>
      <w:r w:rsidR="00FB40A6" w:rsidRPr="00B86D07">
        <w:rPr>
          <w:rFonts w:asciiTheme="minorHAnsi" w:hAnsiTheme="minorHAnsi"/>
        </w:rPr>
        <w:t xml:space="preserve"> </w:t>
      </w:r>
      <w:r w:rsidR="00A75391" w:rsidRPr="00B86D07">
        <w:rPr>
          <w:rFonts w:asciiTheme="minorHAnsi" w:hAnsiTheme="minorHAnsi"/>
        </w:rPr>
        <w:t>species discrimination as compa</w:t>
      </w:r>
      <w:r w:rsidR="005A0020" w:rsidRPr="00B86D07">
        <w:rPr>
          <w:rFonts w:asciiTheme="minorHAnsi" w:hAnsiTheme="minorHAnsi"/>
        </w:rPr>
        <w:t>red to floral morphology</w:t>
      </w:r>
      <w:r w:rsidR="00952452">
        <w:rPr>
          <w:rFonts w:asciiTheme="minorHAnsi" w:hAnsiTheme="minorHAnsi"/>
        </w:rPr>
        <w:t xml:space="preserve"> data</w:t>
      </w:r>
      <w:r w:rsidR="000F24BA">
        <w:rPr>
          <w:rFonts w:asciiTheme="minorHAnsi" w:hAnsiTheme="minorHAnsi"/>
        </w:rPr>
        <w:t>; c</w:t>
      </w:r>
      <w:r w:rsidR="0073584E">
        <w:rPr>
          <w:rFonts w:asciiTheme="minorHAnsi" w:hAnsiTheme="minorHAnsi"/>
        </w:rPr>
        <w:t>ross</w:t>
      </w:r>
      <w:r w:rsidR="007B349C">
        <w:rPr>
          <w:rFonts w:asciiTheme="minorHAnsi" w:hAnsiTheme="minorHAnsi"/>
        </w:rPr>
        <w:t>-</w:t>
      </w:r>
      <w:r w:rsidR="00897515" w:rsidRPr="00B86D07">
        <w:rPr>
          <w:rFonts w:asciiTheme="minorHAnsi" w:hAnsiTheme="minorHAnsi"/>
        </w:rPr>
        <w:t xml:space="preserve">validation </w:t>
      </w:r>
      <w:r w:rsidR="00332E7F" w:rsidRPr="00B86D07">
        <w:rPr>
          <w:rFonts w:asciiTheme="minorHAnsi" w:hAnsiTheme="minorHAnsi"/>
        </w:rPr>
        <w:t>showed</w:t>
      </w:r>
      <w:r w:rsidR="00897515" w:rsidRPr="00B86D07">
        <w:rPr>
          <w:rFonts w:asciiTheme="minorHAnsi" w:hAnsiTheme="minorHAnsi"/>
        </w:rPr>
        <w:t xml:space="preserve"> that</w:t>
      </w:r>
      <w:r w:rsidR="00A75391" w:rsidRPr="00B86D07">
        <w:rPr>
          <w:rFonts w:asciiTheme="minorHAnsi" w:hAnsiTheme="minorHAnsi"/>
        </w:rPr>
        <w:t xml:space="preserve"> the DAPC </w:t>
      </w:r>
      <w:r w:rsidR="00897515" w:rsidRPr="00B86D07">
        <w:rPr>
          <w:rFonts w:asciiTheme="minorHAnsi" w:hAnsiTheme="minorHAnsi"/>
        </w:rPr>
        <w:t xml:space="preserve">model </w:t>
      </w:r>
      <w:r w:rsidR="006C3367">
        <w:rPr>
          <w:rFonts w:asciiTheme="minorHAnsi" w:hAnsiTheme="minorHAnsi"/>
        </w:rPr>
        <w:t xml:space="preserve">for allopatric parental specimens </w:t>
      </w:r>
      <w:r w:rsidR="000F24BA">
        <w:rPr>
          <w:rFonts w:asciiTheme="minorHAnsi" w:hAnsiTheme="minorHAnsi"/>
        </w:rPr>
        <w:t xml:space="preserve">had </w:t>
      </w:r>
      <w:r w:rsidR="005B3FF8">
        <w:rPr>
          <w:rFonts w:asciiTheme="minorHAnsi" w:hAnsiTheme="minorHAnsi"/>
        </w:rPr>
        <w:t>a</w:t>
      </w:r>
      <w:r w:rsidR="00E85E78" w:rsidRPr="00B86D07">
        <w:rPr>
          <w:rFonts w:asciiTheme="minorHAnsi" w:hAnsiTheme="minorHAnsi"/>
        </w:rPr>
        <w:t xml:space="preserve"> </w:t>
      </w:r>
      <w:r w:rsidR="00F64B7A">
        <w:rPr>
          <w:rFonts w:asciiTheme="minorHAnsi" w:hAnsiTheme="minorHAnsi"/>
        </w:rPr>
        <w:t>misclassification</w:t>
      </w:r>
      <w:r w:rsidR="00A75391" w:rsidRPr="00B86D07">
        <w:rPr>
          <w:rFonts w:asciiTheme="minorHAnsi" w:hAnsiTheme="minorHAnsi"/>
        </w:rPr>
        <w:t xml:space="preserve"> rate of </w:t>
      </w:r>
      <w:r w:rsidR="00A75391" w:rsidRPr="00995E37">
        <w:rPr>
          <w:rFonts w:asciiTheme="minorHAnsi" w:hAnsiTheme="minorHAnsi"/>
          <w:color w:val="000000" w:themeColor="text1"/>
        </w:rPr>
        <w:t>0.0</w:t>
      </w:r>
      <w:r w:rsidR="00995E37" w:rsidRPr="00995E37">
        <w:rPr>
          <w:rFonts w:asciiTheme="minorHAnsi" w:hAnsiTheme="minorHAnsi"/>
          <w:color w:val="000000" w:themeColor="text1"/>
        </w:rPr>
        <w:t>4</w:t>
      </w:r>
      <w:r w:rsidR="00E85E78" w:rsidRPr="00995E37">
        <w:rPr>
          <w:rFonts w:asciiTheme="minorHAnsi" w:hAnsiTheme="minorHAnsi"/>
          <w:color w:val="000000" w:themeColor="text1"/>
        </w:rPr>
        <w:t xml:space="preserve"> </w:t>
      </w:r>
      <w:r w:rsidR="00E85E78" w:rsidRPr="00B86D07">
        <w:rPr>
          <w:rFonts w:asciiTheme="minorHAnsi" w:hAnsiTheme="minorHAnsi"/>
        </w:rPr>
        <w:t xml:space="preserve">(vs. </w:t>
      </w:r>
      <w:r w:rsidR="009B7592">
        <w:rPr>
          <w:rFonts w:asciiTheme="minorHAnsi" w:hAnsiTheme="minorHAnsi"/>
        </w:rPr>
        <w:t>3</w:t>
      </w:r>
      <w:r w:rsidR="00E85E78" w:rsidRPr="00B86D07">
        <w:rPr>
          <w:rFonts w:asciiTheme="minorHAnsi" w:hAnsiTheme="minorHAnsi"/>
        </w:rPr>
        <w:t xml:space="preserve"> </w:t>
      </w:r>
      <w:r w:rsidR="008E7212" w:rsidRPr="00623EC9">
        <w:rPr>
          <w:rFonts w:asciiTheme="minorHAnsi" w:hAnsiTheme="minorHAnsi"/>
        </w:rPr>
        <w:t>×</w:t>
      </w:r>
      <w:r w:rsidR="00E85E78" w:rsidRPr="00B86D07">
        <w:rPr>
          <w:rFonts w:asciiTheme="minorHAnsi" w:hAnsiTheme="minorHAnsi"/>
        </w:rPr>
        <w:t xml:space="preserve"> 10</w:t>
      </w:r>
      <w:r w:rsidR="00E85E78" w:rsidRPr="00B86D07">
        <w:rPr>
          <w:rFonts w:asciiTheme="minorHAnsi" w:hAnsiTheme="minorHAnsi"/>
          <w:vertAlign w:val="superscript"/>
        </w:rPr>
        <w:t>-</w:t>
      </w:r>
      <w:r w:rsidR="009B7592">
        <w:rPr>
          <w:rFonts w:asciiTheme="minorHAnsi" w:hAnsiTheme="minorHAnsi"/>
          <w:vertAlign w:val="superscript"/>
        </w:rPr>
        <w:t>4</w:t>
      </w:r>
      <w:r w:rsidR="00E85E78" w:rsidRPr="00B86D07">
        <w:rPr>
          <w:rFonts w:asciiTheme="minorHAnsi" w:hAnsiTheme="minorHAnsi"/>
        </w:rPr>
        <w:t xml:space="preserve"> </w:t>
      </w:r>
      <w:r w:rsidR="006C3367">
        <w:rPr>
          <w:rFonts w:asciiTheme="minorHAnsi" w:hAnsiTheme="minorHAnsi"/>
        </w:rPr>
        <w:t>for</w:t>
      </w:r>
      <w:r w:rsidR="00E85E78" w:rsidRPr="00B86D07">
        <w:rPr>
          <w:rFonts w:asciiTheme="minorHAnsi" w:hAnsiTheme="minorHAnsi"/>
        </w:rPr>
        <w:t xml:space="preserve"> </w:t>
      </w:r>
      <w:r w:rsidR="006C3367">
        <w:rPr>
          <w:rFonts w:asciiTheme="minorHAnsi" w:hAnsiTheme="minorHAnsi"/>
        </w:rPr>
        <w:t xml:space="preserve">the </w:t>
      </w:r>
      <w:r w:rsidR="00E85E78" w:rsidRPr="00B86D07">
        <w:rPr>
          <w:rFonts w:asciiTheme="minorHAnsi" w:hAnsiTheme="minorHAnsi"/>
        </w:rPr>
        <w:t>morphology LDA)</w:t>
      </w:r>
      <w:r w:rsidR="00A75391" w:rsidRPr="00B86D07">
        <w:rPr>
          <w:rFonts w:asciiTheme="minorHAnsi" w:hAnsiTheme="minorHAnsi"/>
        </w:rPr>
        <w:t xml:space="preserve">. </w:t>
      </w:r>
      <w:r w:rsidR="00E548B7" w:rsidRPr="00B86D07">
        <w:rPr>
          <w:rFonts w:asciiTheme="minorHAnsi" w:hAnsiTheme="minorHAnsi"/>
        </w:rPr>
        <w:t>To see if this</w:t>
      </w:r>
      <w:r w:rsidR="00A8269B" w:rsidRPr="00B86D07">
        <w:rPr>
          <w:rFonts w:asciiTheme="minorHAnsi" w:hAnsiTheme="minorHAnsi"/>
        </w:rPr>
        <w:t xml:space="preserve"> discrepancy could be a result </w:t>
      </w:r>
      <w:r w:rsidR="00CF7CAE">
        <w:rPr>
          <w:rFonts w:asciiTheme="minorHAnsi" w:hAnsiTheme="minorHAnsi"/>
        </w:rPr>
        <w:t>of differences in sample size, we</w:t>
      </w:r>
      <w:r w:rsidR="00A8269B" w:rsidRPr="00B86D07">
        <w:rPr>
          <w:rFonts w:asciiTheme="minorHAnsi" w:hAnsiTheme="minorHAnsi"/>
        </w:rPr>
        <w:t xml:space="preserve"> randomly subset the floral phenotype data set to contain the same sample sizes as in the genetic data set</w:t>
      </w:r>
      <w:ins w:id="226" w:author="Jeff Groh [3]" w:date="2018-11-01T17:22:00Z">
        <w:r w:rsidR="007565D5">
          <w:rPr>
            <w:rFonts w:asciiTheme="minorHAnsi" w:hAnsiTheme="minorHAnsi"/>
          </w:rPr>
          <w:t xml:space="preserve"> </w:t>
        </w:r>
      </w:ins>
      <w:r w:rsidR="007565D5">
        <w:rPr>
          <w:rFonts w:asciiTheme="minorHAnsi" w:hAnsiTheme="minorHAnsi"/>
        </w:rPr>
        <w:t>and repeated the cross-validation procedure. The classification error rate increased to 8</w:t>
      </w:r>
      <w:r w:rsidR="007963C9">
        <w:rPr>
          <w:rFonts w:asciiTheme="minorHAnsi" w:hAnsiTheme="minorHAnsi"/>
        </w:rPr>
        <w:t xml:space="preserve"> </w:t>
      </w:r>
      <w:r w:rsidR="007963C9" w:rsidRPr="00623EC9">
        <w:rPr>
          <w:rFonts w:asciiTheme="minorHAnsi" w:hAnsiTheme="minorHAnsi"/>
        </w:rPr>
        <w:t>×</w:t>
      </w:r>
      <w:r w:rsidR="007963C9">
        <w:rPr>
          <w:rFonts w:asciiTheme="minorHAnsi" w:hAnsiTheme="minorHAnsi"/>
        </w:rPr>
        <w:t xml:space="preserve"> 10</w:t>
      </w:r>
      <w:r w:rsidR="007963C9">
        <w:rPr>
          <w:rFonts w:asciiTheme="minorHAnsi" w:hAnsiTheme="minorHAnsi"/>
          <w:vertAlign w:val="superscript"/>
        </w:rPr>
        <w:t>-4</w:t>
      </w:r>
      <w:r w:rsidR="007565D5">
        <w:rPr>
          <w:rFonts w:asciiTheme="minorHAnsi" w:hAnsiTheme="minorHAnsi"/>
        </w:rPr>
        <w:t xml:space="preserve">, a value still considerably lower than the classification </w:t>
      </w:r>
      <w:r w:rsidR="002A51F3">
        <w:rPr>
          <w:rFonts w:asciiTheme="minorHAnsi" w:hAnsiTheme="minorHAnsi"/>
        </w:rPr>
        <w:t xml:space="preserve">error </w:t>
      </w:r>
      <w:r w:rsidR="007565D5">
        <w:rPr>
          <w:rFonts w:asciiTheme="minorHAnsi" w:hAnsiTheme="minorHAnsi"/>
        </w:rPr>
        <w:t>rate based on genotype.</w:t>
      </w:r>
      <w:r w:rsidR="007963C9">
        <w:rPr>
          <w:rFonts w:asciiTheme="minorHAnsi" w:hAnsiTheme="minorHAnsi"/>
        </w:rPr>
        <w:t xml:space="preserve"> This observation suggests that </w:t>
      </w:r>
      <w:r w:rsidR="007565D5">
        <w:rPr>
          <w:rFonts w:asciiTheme="minorHAnsi" w:hAnsiTheme="minorHAnsi"/>
        </w:rPr>
        <w:t>the species are more divergent in morphology than in genotype.</w:t>
      </w:r>
    </w:p>
    <w:p w14:paraId="0891EF41" w14:textId="1F72AD45" w:rsidR="00366243" w:rsidRDefault="00B84540" w:rsidP="00E868ED">
      <w:pPr>
        <w:spacing w:line="360" w:lineRule="auto"/>
        <w:ind w:firstLine="720"/>
        <w:rPr>
          <w:ins w:id="227" w:author="Jeff Groh [2]" w:date="2018-10-25T11:51:00Z"/>
          <w:rFonts w:asciiTheme="minorHAnsi" w:hAnsiTheme="minorHAnsi"/>
        </w:rPr>
      </w:pPr>
      <w:ins w:id="228" w:author="Jeff Groh" w:date="2018-10-03T14:39:00Z">
        <w:r w:rsidRPr="00B86D07">
          <w:rPr>
            <w:rFonts w:asciiTheme="minorHAnsi" w:hAnsiTheme="minorHAnsi"/>
          </w:rPr>
          <w:t xml:space="preserve">All analyses </w:t>
        </w:r>
      </w:ins>
      <w:ins w:id="229" w:author="Jeff Groh" w:date="2018-10-03T17:30:00Z">
        <w:r w:rsidR="00E868ED">
          <w:rPr>
            <w:rFonts w:asciiTheme="minorHAnsi" w:hAnsiTheme="minorHAnsi"/>
          </w:rPr>
          <w:t xml:space="preserve">performed </w:t>
        </w:r>
      </w:ins>
      <w:ins w:id="230" w:author="Jeff Groh" w:date="2018-10-03T14:39:00Z">
        <w:r w:rsidRPr="00B86D07">
          <w:rPr>
            <w:rFonts w:asciiTheme="minorHAnsi" w:hAnsiTheme="minorHAnsi"/>
          </w:rPr>
          <w:t>s</w:t>
        </w:r>
        <w:r w:rsidR="00E868ED">
          <w:rPr>
            <w:rFonts w:asciiTheme="minorHAnsi" w:hAnsiTheme="minorHAnsi"/>
          </w:rPr>
          <w:t>uggest</w:t>
        </w:r>
      </w:ins>
      <w:ins w:id="231" w:author="Jeff Groh" w:date="2018-10-03T17:31:00Z">
        <w:r w:rsidR="00E868ED">
          <w:rPr>
            <w:rFonts w:asciiTheme="minorHAnsi" w:hAnsiTheme="minorHAnsi"/>
          </w:rPr>
          <w:t>ed</w:t>
        </w:r>
      </w:ins>
      <w:ins w:id="232" w:author="Jeff Groh" w:date="2018-10-03T14:39:00Z">
        <w:r w:rsidRPr="00B86D07">
          <w:rPr>
            <w:rFonts w:asciiTheme="minorHAnsi" w:hAnsiTheme="minorHAnsi"/>
          </w:rPr>
          <w:t xml:space="preserve"> that the </w:t>
        </w:r>
        <w:r>
          <w:rPr>
            <w:rFonts w:asciiTheme="minorHAnsi" w:hAnsiTheme="minorHAnsi"/>
          </w:rPr>
          <w:t>individuals</w:t>
        </w:r>
        <w:r w:rsidRPr="00B86D07">
          <w:rPr>
            <w:rFonts w:asciiTheme="minorHAnsi" w:hAnsiTheme="minorHAnsi"/>
          </w:rPr>
          <w:t xml:space="preserve"> from the Marble Range population </w:t>
        </w:r>
        <w:r>
          <w:rPr>
            <w:rFonts w:asciiTheme="minorHAnsi" w:hAnsiTheme="minorHAnsi"/>
          </w:rPr>
          <w:t>have genetic ancestry</w:t>
        </w:r>
        <w:r w:rsidRPr="00B86D07">
          <w:rPr>
            <w:rFonts w:asciiTheme="minorHAnsi" w:hAnsiTheme="minorHAnsi"/>
          </w:rPr>
          <w:t xml:space="preserve"> </w:t>
        </w:r>
        <w:r>
          <w:rPr>
            <w:rFonts w:asciiTheme="minorHAnsi" w:hAnsiTheme="minorHAnsi"/>
          </w:rPr>
          <w:t>from both</w:t>
        </w:r>
        <w:r w:rsidRPr="00B86D07">
          <w:rPr>
            <w:rFonts w:asciiTheme="minorHAnsi" w:hAnsiTheme="minorHAnsi"/>
          </w:rPr>
          <w:t xml:space="preserve"> </w:t>
        </w:r>
        <w:r w:rsidRPr="00B86D07">
          <w:rPr>
            <w:rFonts w:asciiTheme="minorHAnsi" w:hAnsiTheme="minorHAnsi"/>
            <w:i/>
          </w:rPr>
          <w:t xml:space="preserve">A. flavescens </w:t>
        </w:r>
        <w:r w:rsidRPr="00B86D07">
          <w:rPr>
            <w:rFonts w:asciiTheme="minorHAnsi" w:hAnsiTheme="minorHAnsi"/>
          </w:rPr>
          <w:t xml:space="preserve">and </w:t>
        </w:r>
        <w:r w:rsidRPr="00B86D07">
          <w:rPr>
            <w:rFonts w:asciiTheme="minorHAnsi" w:hAnsiTheme="minorHAnsi"/>
            <w:i/>
          </w:rPr>
          <w:t xml:space="preserve">A. formosa </w:t>
        </w:r>
        <w:r w:rsidRPr="00B86D07">
          <w:rPr>
            <w:rFonts w:asciiTheme="minorHAnsi" w:hAnsiTheme="minorHAnsi"/>
          </w:rPr>
          <w:t xml:space="preserve">(Fig. </w:t>
        </w:r>
        <w:r>
          <w:rPr>
            <w:rFonts w:asciiTheme="minorHAnsi" w:hAnsiTheme="minorHAnsi"/>
          </w:rPr>
          <w:t>4B, 5). In the distance-based analysi</w:t>
        </w:r>
        <w:r w:rsidRPr="00B86D07">
          <w:rPr>
            <w:rFonts w:asciiTheme="minorHAnsi" w:hAnsiTheme="minorHAnsi"/>
          </w:rPr>
          <w:t xml:space="preserve">s, the scores of the hybrids </w:t>
        </w:r>
        <w:r>
          <w:rPr>
            <w:rFonts w:asciiTheme="minorHAnsi" w:hAnsiTheme="minorHAnsi"/>
          </w:rPr>
          <w:t>tend to be intermediate between</w:t>
        </w:r>
        <w:r w:rsidRPr="00B86D07">
          <w:rPr>
            <w:rFonts w:asciiTheme="minorHAnsi" w:hAnsiTheme="minorHAnsi"/>
          </w:rPr>
          <w:t xml:space="preserve"> the expected value</w:t>
        </w:r>
        <w:r>
          <w:rPr>
            <w:rFonts w:asciiTheme="minorHAnsi" w:hAnsiTheme="minorHAnsi"/>
          </w:rPr>
          <w:t>s</w:t>
        </w:r>
        <w:r w:rsidRPr="00B86D07">
          <w:rPr>
            <w:rFonts w:asciiTheme="minorHAnsi" w:hAnsiTheme="minorHAnsi"/>
          </w:rPr>
          <w:t xml:space="preserve"> of e</w:t>
        </w:r>
        <w:r>
          <w:rPr>
            <w:rFonts w:asciiTheme="minorHAnsi" w:hAnsiTheme="minorHAnsi"/>
          </w:rPr>
          <w:t>ach</w:t>
        </w:r>
        <w:r w:rsidRPr="00B86D07">
          <w:rPr>
            <w:rFonts w:asciiTheme="minorHAnsi" w:hAnsiTheme="minorHAnsi"/>
          </w:rPr>
          <w:t xml:space="preserve"> species</w:t>
        </w:r>
        <w:r>
          <w:rPr>
            <w:rFonts w:asciiTheme="minorHAnsi" w:hAnsiTheme="minorHAnsi"/>
          </w:rPr>
          <w:t xml:space="preserve"> (Fig. 4</w:t>
        </w:r>
        <w:r w:rsidRPr="00B86D07">
          <w:rPr>
            <w:rFonts w:asciiTheme="minorHAnsi" w:hAnsiTheme="minorHAnsi"/>
          </w:rPr>
          <w:t>B</w:t>
        </w:r>
        <w:r>
          <w:rPr>
            <w:rFonts w:asciiTheme="minorHAnsi" w:hAnsiTheme="minorHAnsi"/>
          </w:rPr>
          <w:t xml:space="preserve">). </w:t>
        </w:r>
      </w:ins>
      <w:ins w:id="233" w:author="Jeff Groh [2]" w:date="2018-10-29T14:11:00Z">
        <w:r w:rsidR="00742F54">
          <w:rPr>
            <w:rFonts w:asciiTheme="minorHAnsi" w:hAnsiTheme="minorHAnsi"/>
          </w:rPr>
          <w:t xml:space="preserve">Replicate runs of STRUCTURE </w:t>
        </w:r>
      </w:ins>
      <w:ins w:id="234" w:author="Jeff Groh [2]" w:date="2018-10-29T14:12:00Z">
        <w:r w:rsidR="00742F54">
          <w:rPr>
            <w:rFonts w:asciiTheme="minorHAnsi" w:hAnsiTheme="minorHAnsi"/>
          </w:rPr>
          <w:t>were highly consistent an</w:t>
        </w:r>
      </w:ins>
      <w:ins w:id="235" w:author="Jeff Groh [2]" w:date="2018-10-29T14:13:00Z">
        <w:r w:rsidR="00742F54">
          <w:rPr>
            <w:rFonts w:asciiTheme="minorHAnsi" w:hAnsiTheme="minorHAnsi"/>
          </w:rPr>
          <w:t>d</w:t>
        </w:r>
      </w:ins>
      <w:ins w:id="236" w:author="Jeff Groh [2]" w:date="2018-10-29T14:11:00Z">
        <w:r w:rsidR="00742F54">
          <w:rPr>
            <w:rFonts w:asciiTheme="minorHAnsi" w:hAnsiTheme="minorHAnsi"/>
          </w:rPr>
          <w:t xml:space="preserve"> showed evidence of admixture </w:t>
        </w:r>
      </w:ins>
      <w:ins w:id="237" w:author="Jeff Groh [2]" w:date="2018-10-29T14:12:00Z">
        <w:r w:rsidR="00742F54">
          <w:rPr>
            <w:rFonts w:asciiTheme="minorHAnsi" w:hAnsiTheme="minorHAnsi"/>
          </w:rPr>
          <w:t>in the hybrids</w:t>
        </w:r>
      </w:ins>
      <w:ins w:id="238" w:author="Jeff Groh [2]" w:date="2018-10-29T14:13:00Z">
        <w:r w:rsidR="00742F54">
          <w:rPr>
            <w:rFonts w:asciiTheme="minorHAnsi" w:hAnsiTheme="minorHAnsi"/>
          </w:rPr>
          <w:t xml:space="preserve">, with </w:t>
        </w:r>
      </w:ins>
      <w:ins w:id="239" w:author="Jeff Groh [2]" w:date="2018-10-29T14:14:00Z">
        <w:r w:rsidR="00742F54">
          <w:rPr>
            <w:rFonts w:asciiTheme="minorHAnsi" w:hAnsiTheme="minorHAnsi"/>
          </w:rPr>
          <w:t xml:space="preserve">greater </w:t>
        </w:r>
      </w:ins>
      <w:ins w:id="240" w:author="Jeff Groh [3]" w:date="2018-10-30T11:51:00Z">
        <w:r w:rsidR="00FE3C41">
          <w:rPr>
            <w:rFonts w:asciiTheme="minorHAnsi" w:hAnsiTheme="minorHAnsi"/>
          </w:rPr>
          <w:t>estimated</w:t>
        </w:r>
      </w:ins>
      <w:ins w:id="241" w:author="Jeff Groh [2]" w:date="2018-10-29T14:13:00Z">
        <w:r w:rsidR="00742F54">
          <w:rPr>
            <w:rFonts w:asciiTheme="minorHAnsi" w:hAnsiTheme="minorHAnsi"/>
          </w:rPr>
          <w:t xml:space="preserve"> ancestry</w:t>
        </w:r>
      </w:ins>
      <w:ins w:id="242" w:author="Jeff Groh [2]" w:date="2018-10-29T14:14:00Z">
        <w:r w:rsidR="00742F54">
          <w:rPr>
            <w:rFonts w:asciiTheme="minorHAnsi" w:hAnsiTheme="minorHAnsi"/>
          </w:rPr>
          <w:t xml:space="preserve"> from </w:t>
        </w:r>
        <w:r w:rsidR="00742F54">
          <w:rPr>
            <w:rFonts w:asciiTheme="minorHAnsi" w:hAnsiTheme="minorHAnsi"/>
            <w:i/>
          </w:rPr>
          <w:t xml:space="preserve">A. flavescens </w:t>
        </w:r>
      </w:ins>
      <w:ins w:id="243" w:author="Jeff Groh [3]" w:date="2018-10-30T11:51:00Z">
        <w:r w:rsidR="00FE3C41">
          <w:rPr>
            <w:rFonts w:asciiTheme="minorHAnsi" w:hAnsiTheme="minorHAnsi"/>
          </w:rPr>
          <w:t xml:space="preserve">than from </w:t>
        </w:r>
        <w:r w:rsidR="00FE3C41">
          <w:rPr>
            <w:rFonts w:asciiTheme="minorHAnsi" w:hAnsiTheme="minorHAnsi"/>
            <w:i/>
          </w:rPr>
          <w:t xml:space="preserve">A. formosa </w:t>
        </w:r>
      </w:ins>
      <w:ins w:id="244" w:author="Jeff Groh [2]" w:date="2018-10-29T14:14:00Z">
        <w:r w:rsidR="00742F54">
          <w:rPr>
            <w:rFonts w:asciiTheme="minorHAnsi" w:hAnsiTheme="minorHAnsi"/>
          </w:rPr>
          <w:t>(</w:t>
        </w:r>
      </w:ins>
      <w:ins w:id="245" w:author="Jeff Groh [3]" w:date="2018-10-30T11:50:00Z">
        <w:r w:rsidR="00FE3C41">
          <w:rPr>
            <w:rFonts w:asciiTheme="minorHAnsi" w:hAnsiTheme="minorHAnsi"/>
          </w:rPr>
          <w:t>mean</w:t>
        </w:r>
      </w:ins>
      <w:ins w:id="246" w:author="Jeff Groh [3]" w:date="2018-10-30T11:51:00Z">
        <w:r w:rsidR="00FE3C41">
          <w:rPr>
            <w:rFonts w:asciiTheme="minorHAnsi" w:hAnsiTheme="minorHAnsi"/>
          </w:rPr>
          <w:t xml:space="preserve"> </w:t>
        </w:r>
      </w:ins>
      <w:ins w:id="247" w:author="Jeff Groh [2]" w:date="2018-10-29T14:14:00Z">
        <w:r w:rsidR="00742F54">
          <w:rPr>
            <w:rFonts w:asciiTheme="minorHAnsi" w:hAnsiTheme="minorHAnsi"/>
          </w:rPr>
          <w:t>54</w:t>
        </w:r>
      </w:ins>
      <w:ins w:id="248" w:author="Jeff Groh [3]" w:date="2018-10-30T11:50:00Z">
        <w:r w:rsidR="00FE3C41">
          <w:rPr>
            <w:rFonts w:asciiTheme="minorHAnsi" w:hAnsiTheme="minorHAnsi"/>
          </w:rPr>
          <w:t>%</w:t>
        </w:r>
      </w:ins>
      <w:ins w:id="249" w:author="Jeff Groh [2]" w:date="2018-10-29T14:14:00Z">
        <w:r w:rsidR="00742F54">
          <w:rPr>
            <w:rFonts w:asciiTheme="minorHAnsi" w:hAnsiTheme="minorHAnsi"/>
          </w:rPr>
          <w:t xml:space="preserve"> </w:t>
        </w:r>
      </w:ins>
      <w:ins w:id="250" w:author="Jeff Groh [3]" w:date="2018-10-30T11:50:00Z">
        <w:r w:rsidR="00FE3C41">
          <w:rPr>
            <w:rFonts w:asciiTheme="minorHAnsi" w:hAnsiTheme="minorHAnsi"/>
          </w:rPr>
          <w:t xml:space="preserve">and </w:t>
        </w:r>
      </w:ins>
      <w:ins w:id="251" w:author="Jeff Groh [2]" w:date="2018-10-29T14:15:00Z">
        <w:r w:rsidR="00742F54">
          <w:rPr>
            <w:rFonts w:asciiTheme="minorHAnsi" w:hAnsiTheme="minorHAnsi"/>
          </w:rPr>
          <w:t>46%</w:t>
        </w:r>
      </w:ins>
      <w:ins w:id="252" w:author="Jeff Groh [3]" w:date="2018-10-30T11:51:00Z">
        <w:r w:rsidR="00FE3C41">
          <w:rPr>
            <w:rFonts w:asciiTheme="minorHAnsi" w:hAnsiTheme="minorHAnsi"/>
          </w:rPr>
          <w:t>, respectively</w:t>
        </w:r>
      </w:ins>
      <w:ins w:id="253" w:author="Jeff Groh [2]" w:date="2018-10-29T14:14:00Z">
        <w:r w:rsidR="00742F54">
          <w:rPr>
            <w:rFonts w:asciiTheme="minorHAnsi" w:hAnsiTheme="minorHAnsi"/>
          </w:rPr>
          <w:t>)</w:t>
        </w:r>
      </w:ins>
      <w:ins w:id="254" w:author="Jeff Groh [2]" w:date="2018-10-29T14:12:00Z">
        <w:r w:rsidR="00742F54">
          <w:rPr>
            <w:rFonts w:asciiTheme="minorHAnsi" w:hAnsiTheme="minorHAnsi"/>
          </w:rPr>
          <w:t xml:space="preserve">. </w:t>
        </w:r>
      </w:ins>
      <w:ins w:id="255" w:author="Jeff Groh" w:date="2018-10-03T14:39:00Z">
        <w:r w:rsidRPr="00B86D07">
          <w:rPr>
            <w:rFonts w:asciiTheme="minorHAnsi" w:hAnsiTheme="minorHAnsi"/>
          </w:rPr>
          <w:t xml:space="preserve">Hybrids also showed </w:t>
        </w:r>
      </w:ins>
      <w:ins w:id="256" w:author="Jeff Groh [2]" w:date="2018-10-25T11:51:00Z">
        <w:r w:rsidR="00366243">
          <w:rPr>
            <w:rFonts w:asciiTheme="minorHAnsi" w:hAnsiTheme="minorHAnsi"/>
          </w:rPr>
          <w:t xml:space="preserve">intermediate </w:t>
        </w:r>
      </w:ins>
      <w:ins w:id="257" w:author="Jeff Groh [2]" w:date="2018-10-29T14:09:00Z">
        <w:r w:rsidR="00742F54">
          <w:rPr>
            <w:rFonts w:asciiTheme="minorHAnsi" w:hAnsiTheme="minorHAnsi"/>
          </w:rPr>
          <w:t xml:space="preserve">placement </w:t>
        </w:r>
      </w:ins>
      <w:ins w:id="258" w:author="Jeff Groh [2]" w:date="2018-10-25T11:51:00Z">
        <w:r w:rsidR="00366243">
          <w:rPr>
            <w:rFonts w:asciiTheme="minorHAnsi" w:hAnsiTheme="minorHAnsi"/>
          </w:rPr>
          <w:t xml:space="preserve">between parental clusters in </w:t>
        </w:r>
      </w:ins>
      <w:ins w:id="259" w:author="Jeff Groh [2]" w:date="2018-10-25T11:52:00Z">
        <w:r w:rsidR="00366243">
          <w:rPr>
            <w:rFonts w:asciiTheme="minorHAnsi" w:hAnsiTheme="minorHAnsi"/>
          </w:rPr>
          <w:t>the principal coordinate analysis based on Bruvo’s distance (Appendix S</w:t>
        </w:r>
      </w:ins>
      <w:ins w:id="260" w:author="Jeff Groh [2]" w:date="2018-10-25T13:38:00Z">
        <w:r w:rsidR="007A099C">
          <w:rPr>
            <w:rFonts w:asciiTheme="minorHAnsi" w:hAnsiTheme="minorHAnsi"/>
          </w:rPr>
          <w:t>5</w:t>
        </w:r>
      </w:ins>
      <w:ins w:id="261" w:author="Jeff Groh [2]" w:date="2018-10-25T11:52:00Z">
        <w:r w:rsidR="00366243">
          <w:rPr>
            <w:rFonts w:asciiTheme="minorHAnsi" w:hAnsiTheme="minorHAnsi"/>
          </w:rPr>
          <w:t>) and showed variable placement in the NJ and UPGMA trees (Appendix S</w:t>
        </w:r>
      </w:ins>
      <w:ins w:id="262" w:author="Jeff Groh [2]" w:date="2018-10-25T13:38:00Z">
        <w:r w:rsidR="007A099C">
          <w:rPr>
            <w:rFonts w:asciiTheme="minorHAnsi" w:hAnsiTheme="minorHAnsi"/>
          </w:rPr>
          <w:t>6</w:t>
        </w:r>
      </w:ins>
      <w:ins w:id="263" w:author="Jeff Groh [2]" w:date="2018-10-25T11:52:00Z">
        <w:r w:rsidR="00366243">
          <w:rPr>
            <w:rFonts w:asciiTheme="minorHAnsi" w:hAnsiTheme="minorHAnsi"/>
          </w:rPr>
          <w:t xml:space="preserve">). </w:t>
        </w:r>
      </w:ins>
    </w:p>
    <w:p w14:paraId="3A81D579" w14:textId="5730493E" w:rsidR="000006F6" w:rsidRDefault="0084492F" w:rsidP="00974F12">
      <w:pPr>
        <w:spacing w:line="360" w:lineRule="auto"/>
        <w:ind w:firstLine="720"/>
        <w:jc w:val="both"/>
        <w:rPr>
          <w:ins w:id="264" w:author="Jeff Groh" w:date="2018-10-03T14:37:00Z"/>
          <w:rFonts w:asciiTheme="minorHAnsi" w:hAnsiTheme="minorHAnsi"/>
        </w:rPr>
      </w:pPr>
      <w:r>
        <w:rPr>
          <w:rFonts w:asciiTheme="minorHAnsi" w:hAnsiTheme="minorHAnsi"/>
          <w:i/>
        </w:rPr>
        <w:t>Plastid</w:t>
      </w:r>
      <w:r w:rsidR="00B84540">
        <w:rPr>
          <w:rFonts w:asciiTheme="minorHAnsi" w:hAnsiTheme="minorHAnsi"/>
          <w:i/>
        </w:rPr>
        <w:t xml:space="preserve"> genotype</w:t>
      </w:r>
      <w:r w:rsidR="00B84540" w:rsidRPr="00B86D07">
        <w:rPr>
          <w:rFonts w:asciiTheme="minorHAnsi" w:hAnsiTheme="minorHAnsi"/>
          <w:i/>
        </w:rPr>
        <w:t>–</w:t>
      </w:r>
      <w:r w:rsidR="006A653F" w:rsidRPr="00B86D07">
        <w:rPr>
          <w:rFonts w:asciiTheme="minorHAnsi" w:hAnsiTheme="minorHAnsi"/>
        </w:rPr>
        <w:t>No hap</w:t>
      </w:r>
      <w:r w:rsidR="00A64A9A">
        <w:rPr>
          <w:rFonts w:asciiTheme="minorHAnsi" w:hAnsiTheme="minorHAnsi"/>
        </w:rPr>
        <w:t xml:space="preserve">lotypes constructed from </w:t>
      </w:r>
      <w:r>
        <w:rPr>
          <w:rFonts w:asciiTheme="minorHAnsi" w:hAnsiTheme="minorHAnsi"/>
        </w:rPr>
        <w:t>plastid</w:t>
      </w:r>
      <w:r w:rsidR="006A653F" w:rsidRPr="00B86D07">
        <w:rPr>
          <w:rFonts w:asciiTheme="minorHAnsi" w:hAnsiTheme="minorHAnsi"/>
        </w:rPr>
        <w:t xml:space="preserve"> sequences we</w:t>
      </w:r>
      <w:r w:rsidR="00895F42" w:rsidRPr="00B86D07">
        <w:rPr>
          <w:rFonts w:asciiTheme="minorHAnsi" w:hAnsiTheme="minorHAnsi"/>
        </w:rPr>
        <w:t>re represented in</w:t>
      </w:r>
      <w:r w:rsidR="006A653F" w:rsidRPr="00B86D07">
        <w:rPr>
          <w:rFonts w:asciiTheme="minorHAnsi" w:hAnsiTheme="minorHAnsi"/>
        </w:rPr>
        <w:t xml:space="preserve"> </w:t>
      </w:r>
      <w:r w:rsidR="00895F42" w:rsidRPr="00B86D07">
        <w:rPr>
          <w:rFonts w:asciiTheme="minorHAnsi" w:hAnsiTheme="minorHAnsi"/>
        </w:rPr>
        <w:t>members of both</w:t>
      </w:r>
      <w:r w:rsidR="004364BD">
        <w:rPr>
          <w:rFonts w:asciiTheme="minorHAnsi" w:hAnsiTheme="minorHAnsi"/>
        </w:rPr>
        <w:t xml:space="preserve"> species (Fig. 7</w:t>
      </w:r>
      <w:r w:rsidR="006A653F" w:rsidRPr="00B86D07">
        <w:rPr>
          <w:rFonts w:asciiTheme="minorHAnsi" w:hAnsiTheme="minorHAnsi"/>
        </w:rPr>
        <w:t>). A</w:t>
      </w:r>
      <w:r w:rsidR="009C74D9" w:rsidRPr="00B86D07">
        <w:rPr>
          <w:rFonts w:asciiTheme="minorHAnsi" w:hAnsiTheme="minorHAnsi"/>
        </w:rPr>
        <w:t xml:space="preserve"> single </w:t>
      </w:r>
      <w:r w:rsidR="00A42D8F">
        <w:rPr>
          <w:rFonts w:asciiTheme="minorHAnsi" w:hAnsiTheme="minorHAnsi"/>
        </w:rPr>
        <w:t xml:space="preserve">five bp </w:t>
      </w:r>
      <w:r w:rsidR="009C74D9" w:rsidRPr="00B86D07">
        <w:rPr>
          <w:rFonts w:asciiTheme="minorHAnsi" w:hAnsiTheme="minorHAnsi"/>
        </w:rPr>
        <w:t xml:space="preserve">indel </w:t>
      </w:r>
      <w:r w:rsidR="006A653F" w:rsidRPr="00B86D07">
        <w:rPr>
          <w:rFonts w:asciiTheme="minorHAnsi" w:hAnsiTheme="minorHAnsi"/>
        </w:rPr>
        <w:t xml:space="preserve">within </w:t>
      </w:r>
      <w:r w:rsidR="006A653F" w:rsidRPr="00B86D07">
        <w:rPr>
          <w:rFonts w:asciiTheme="minorHAnsi" w:hAnsiTheme="minorHAnsi"/>
          <w:i/>
        </w:rPr>
        <w:t>trn</w:t>
      </w:r>
      <w:r w:rsidR="006A653F" w:rsidRPr="00B86D07">
        <w:rPr>
          <w:rFonts w:asciiTheme="minorHAnsi" w:hAnsiTheme="minorHAnsi"/>
        </w:rPr>
        <w:t>T-</w:t>
      </w:r>
      <w:r w:rsidR="006A653F" w:rsidRPr="00B86D07">
        <w:rPr>
          <w:rFonts w:asciiTheme="minorHAnsi" w:hAnsiTheme="minorHAnsi"/>
          <w:i/>
        </w:rPr>
        <w:t>trnL</w:t>
      </w:r>
      <w:r w:rsidR="001D0CA7">
        <w:rPr>
          <w:rFonts w:asciiTheme="minorHAnsi" w:hAnsiTheme="minorHAnsi"/>
        </w:rPr>
        <w:t>, which is</w:t>
      </w:r>
      <w:r w:rsidR="0015220A">
        <w:rPr>
          <w:rFonts w:asciiTheme="minorHAnsi" w:hAnsiTheme="minorHAnsi"/>
        </w:rPr>
        <w:t xml:space="preserve"> treated as a single mutation in the haplotype </w:t>
      </w:r>
      <w:r w:rsidR="001D0CA7">
        <w:rPr>
          <w:rFonts w:asciiTheme="minorHAnsi" w:hAnsiTheme="minorHAnsi"/>
        </w:rPr>
        <w:t>network,</w:t>
      </w:r>
      <w:r w:rsidR="0015220A">
        <w:rPr>
          <w:rFonts w:asciiTheme="minorHAnsi" w:hAnsiTheme="minorHAnsi"/>
        </w:rPr>
        <w:t xml:space="preserve"> </w:t>
      </w:r>
      <w:r w:rsidR="009C74D9" w:rsidRPr="00B86D07">
        <w:rPr>
          <w:rFonts w:asciiTheme="minorHAnsi" w:hAnsiTheme="minorHAnsi"/>
        </w:rPr>
        <w:t xml:space="preserve">was </w:t>
      </w:r>
      <w:r w:rsidR="00407F22" w:rsidRPr="00B86D07">
        <w:rPr>
          <w:rFonts w:asciiTheme="minorHAnsi" w:hAnsiTheme="minorHAnsi"/>
        </w:rPr>
        <w:t>predominantly</w:t>
      </w:r>
      <w:r w:rsidR="009C74D9" w:rsidRPr="00B86D07">
        <w:rPr>
          <w:rFonts w:asciiTheme="minorHAnsi" w:hAnsiTheme="minorHAnsi"/>
        </w:rPr>
        <w:t xml:space="preserve"> </w:t>
      </w:r>
      <w:r w:rsidR="00B90315" w:rsidRPr="00B86D07">
        <w:rPr>
          <w:rFonts w:asciiTheme="minorHAnsi" w:hAnsiTheme="minorHAnsi"/>
        </w:rPr>
        <w:t>species-</w:t>
      </w:r>
      <w:r w:rsidR="00F8658C" w:rsidRPr="00B86D07">
        <w:rPr>
          <w:rFonts w:asciiTheme="minorHAnsi" w:hAnsiTheme="minorHAnsi"/>
        </w:rPr>
        <w:t xml:space="preserve">specific </w:t>
      </w:r>
      <w:r w:rsidR="009C74D9" w:rsidRPr="00B86D07">
        <w:rPr>
          <w:rFonts w:asciiTheme="minorHAnsi" w:hAnsiTheme="minorHAnsi"/>
        </w:rPr>
        <w:t xml:space="preserve">and </w:t>
      </w:r>
      <w:r w:rsidR="006A653F" w:rsidRPr="00B86D07">
        <w:rPr>
          <w:rFonts w:asciiTheme="minorHAnsi" w:hAnsiTheme="minorHAnsi"/>
        </w:rPr>
        <w:t>cont</w:t>
      </w:r>
      <w:r w:rsidR="00407F22" w:rsidRPr="00B86D07">
        <w:rPr>
          <w:rFonts w:asciiTheme="minorHAnsi" w:hAnsiTheme="minorHAnsi"/>
        </w:rPr>
        <w:t xml:space="preserve">ributed </w:t>
      </w:r>
      <w:r w:rsidR="0015220A">
        <w:rPr>
          <w:rFonts w:asciiTheme="minorHAnsi" w:hAnsiTheme="minorHAnsi"/>
        </w:rPr>
        <w:t>largely</w:t>
      </w:r>
      <w:r w:rsidR="00407F22" w:rsidRPr="00B86D07">
        <w:rPr>
          <w:rFonts w:asciiTheme="minorHAnsi" w:hAnsiTheme="minorHAnsi"/>
        </w:rPr>
        <w:t xml:space="preserve"> to</w:t>
      </w:r>
      <w:r w:rsidR="009C74D9" w:rsidRPr="00B86D07">
        <w:rPr>
          <w:rFonts w:asciiTheme="minorHAnsi" w:hAnsiTheme="minorHAnsi"/>
        </w:rPr>
        <w:t xml:space="preserve"> </w:t>
      </w:r>
      <w:r w:rsidR="00CF7CAE">
        <w:rPr>
          <w:rFonts w:asciiTheme="minorHAnsi" w:hAnsiTheme="minorHAnsi"/>
        </w:rPr>
        <w:t xml:space="preserve">species </w:t>
      </w:r>
      <w:r w:rsidR="006A653F" w:rsidRPr="00B86D07">
        <w:rPr>
          <w:rFonts w:asciiTheme="minorHAnsi" w:hAnsiTheme="minorHAnsi"/>
        </w:rPr>
        <w:t>separation</w:t>
      </w:r>
      <w:r w:rsidR="00F8658C" w:rsidRPr="00B86D07">
        <w:rPr>
          <w:rFonts w:asciiTheme="minorHAnsi" w:hAnsiTheme="minorHAnsi"/>
        </w:rPr>
        <w:t xml:space="preserve"> of haplotypes</w:t>
      </w:r>
      <w:r w:rsidR="006A653F" w:rsidRPr="00B86D07">
        <w:rPr>
          <w:rFonts w:asciiTheme="minorHAnsi" w:hAnsiTheme="minorHAnsi"/>
        </w:rPr>
        <w:t>.</w:t>
      </w:r>
      <w:r w:rsidR="00631A34" w:rsidRPr="00B86D07">
        <w:rPr>
          <w:rFonts w:asciiTheme="minorHAnsi" w:hAnsiTheme="minorHAnsi"/>
        </w:rPr>
        <w:t xml:space="preserve"> However,</w:t>
      </w:r>
      <w:r w:rsidR="000006F6" w:rsidRPr="00B86D07">
        <w:rPr>
          <w:rFonts w:asciiTheme="minorHAnsi" w:hAnsiTheme="minorHAnsi"/>
        </w:rPr>
        <w:t xml:space="preserve"> a single</w:t>
      </w:r>
      <w:r w:rsidR="006A653F" w:rsidRPr="00B86D07">
        <w:rPr>
          <w:rFonts w:asciiTheme="minorHAnsi" w:hAnsiTheme="minorHAnsi"/>
        </w:rPr>
        <w:t xml:space="preserve"> </w:t>
      </w:r>
      <w:r w:rsidR="006C3367">
        <w:rPr>
          <w:rFonts w:asciiTheme="minorHAnsi" w:hAnsiTheme="minorHAnsi"/>
        </w:rPr>
        <w:t xml:space="preserve">yellow-flowered </w:t>
      </w:r>
      <w:r w:rsidR="006A653F" w:rsidRPr="00B86D07">
        <w:rPr>
          <w:rFonts w:asciiTheme="minorHAnsi" w:hAnsiTheme="minorHAnsi"/>
        </w:rPr>
        <w:t xml:space="preserve">individual at Mt. </w:t>
      </w:r>
      <w:r w:rsidR="006A653F" w:rsidRPr="00B86D07">
        <w:rPr>
          <w:rFonts w:asciiTheme="minorHAnsi" w:hAnsiTheme="minorHAnsi"/>
        </w:rPr>
        <w:lastRenderedPageBreak/>
        <w:t xml:space="preserve">Kobau notably possessed the </w:t>
      </w:r>
      <w:r w:rsidR="006A653F" w:rsidRPr="00B86D07">
        <w:rPr>
          <w:rFonts w:asciiTheme="minorHAnsi" w:hAnsiTheme="minorHAnsi"/>
          <w:i/>
        </w:rPr>
        <w:t>A. formosa</w:t>
      </w:r>
      <w:r w:rsidR="006A653F" w:rsidRPr="00B86D07">
        <w:rPr>
          <w:rFonts w:asciiTheme="minorHAnsi" w:hAnsiTheme="minorHAnsi"/>
        </w:rPr>
        <w:t xml:space="preserve"> allele at this site. </w:t>
      </w:r>
      <w:r w:rsidR="00E42353">
        <w:rPr>
          <w:rFonts w:asciiTheme="minorHAnsi" w:hAnsiTheme="minorHAnsi"/>
        </w:rPr>
        <w:t>We</w:t>
      </w:r>
      <w:r w:rsidR="0088721F" w:rsidRPr="00B86D07">
        <w:rPr>
          <w:rFonts w:asciiTheme="minorHAnsi" w:hAnsiTheme="minorHAnsi"/>
        </w:rPr>
        <w:t xml:space="preserve"> searched GenBank records </w:t>
      </w:r>
      <w:r w:rsidR="00A361BE">
        <w:rPr>
          <w:rFonts w:asciiTheme="minorHAnsi" w:hAnsiTheme="minorHAnsi"/>
        </w:rPr>
        <w:t xml:space="preserve">(Fior </w:t>
      </w:r>
      <w:r w:rsidR="00BD5EBB">
        <w:rPr>
          <w:rFonts w:asciiTheme="minorHAnsi" w:hAnsiTheme="minorHAnsi" w:cstheme="minorHAnsi"/>
          <w:i/>
          <w:color w:val="000000" w:themeColor="text1"/>
        </w:rPr>
        <w:t>et al.</w:t>
      </w:r>
      <w:r w:rsidR="00A361BE">
        <w:rPr>
          <w:rFonts w:asciiTheme="minorHAnsi" w:hAnsiTheme="minorHAnsi"/>
        </w:rPr>
        <w:t xml:space="preserve"> 2013) </w:t>
      </w:r>
      <w:r w:rsidR="0088721F" w:rsidRPr="00B86D07">
        <w:rPr>
          <w:rFonts w:asciiTheme="minorHAnsi" w:hAnsiTheme="minorHAnsi"/>
        </w:rPr>
        <w:t xml:space="preserve">and </w:t>
      </w:r>
      <w:r w:rsidR="00742F54" w:rsidRPr="00B86D07">
        <w:rPr>
          <w:rFonts w:asciiTheme="minorHAnsi" w:hAnsiTheme="minorHAnsi"/>
        </w:rPr>
        <w:t>d</w:t>
      </w:r>
      <w:r w:rsidR="00742F54">
        <w:rPr>
          <w:rFonts w:asciiTheme="minorHAnsi" w:hAnsiTheme="minorHAnsi"/>
        </w:rPr>
        <w:t>etermined</w:t>
      </w:r>
      <w:r w:rsidR="00742F54" w:rsidRPr="00B86D07">
        <w:rPr>
          <w:rFonts w:asciiTheme="minorHAnsi" w:hAnsiTheme="minorHAnsi"/>
        </w:rPr>
        <w:t xml:space="preserve"> </w:t>
      </w:r>
      <w:r w:rsidR="0088721F" w:rsidRPr="00B86D07">
        <w:rPr>
          <w:rFonts w:asciiTheme="minorHAnsi" w:hAnsiTheme="minorHAnsi"/>
        </w:rPr>
        <w:t xml:space="preserve">that the indel </w:t>
      </w:r>
      <w:r w:rsidR="00631A34" w:rsidRPr="00B86D07">
        <w:rPr>
          <w:rFonts w:asciiTheme="minorHAnsi" w:hAnsiTheme="minorHAnsi"/>
        </w:rPr>
        <w:t>sequence is a</w:t>
      </w:r>
      <w:r w:rsidR="0088721F" w:rsidRPr="00B86D07">
        <w:rPr>
          <w:rFonts w:asciiTheme="minorHAnsi" w:hAnsiTheme="minorHAnsi"/>
        </w:rPr>
        <w:t xml:space="preserve"> </w:t>
      </w:r>
      <w:r w:rsidR="00A42D8F">
        <w:rPr>
          <w:rFonts w:asciiTheme="minorHAnsi" w:hAnsiTheme="minorHAnsi"/>
        </w:rPr>
        <w:t xml:space="preserve">five bp </w:t>
      </w:r>
      <w:r w:rsidR="0088721F" w:rsidRPr="00B86D07">
        <w:rPr>
          <w:rFonts w:asciiTheme="minorHAnsi" w:hAnsiTheme="minorHAnsi"/>
        </w:rPr>
        <w:t>repeat w</w:t>
      </w:r>
      <w:r w:rsidR="006A5526">
        <w:rPr>
          <w:rFonts w:asciiTheme="minorHAnsi" w:hAnsiTheme="minorHAnsi"/>
        </w:rPr>
        <w:t>ith zero to three</w:t>
      </w:r>
      <w:r w:rsidR="000006F6" w:rsidRPr="00B86D07">
        <w:rPr>
          <w:rFonts w:asciiTheme="minorHAnsi" w:hAnsiTheme="minorHAnsi"/>
        </w:rPr>
        <w:t xml:space="preserve"> </w:t>
      </w:r>
      <w:r w:rsidR="00742F54">
        <w:rPr>
          <w:rFonts w:asciiTheme="minorHAnsi" w:hAnsiTheme="minorHAnsi"/>
        </w:rPr>
        <w:t xml:space="preserve">repeat </w:t>
      </w:r>
      <w:r w:rsidR="000006F6" w:rsidRPr="00B86D07">
        <w:rPr>
          <w:rFonts w:asciiTheme="minorHAnsi" w:hAnsiTheme="minorHAnsi"/>
        </w:rPr>
        <w:t xml:space="preserve">units present in </w:t>
      </w:r>
      <w:r w:rsidR="001C76FE" w:rsidRPr="00B86D07">
        <w:rPr>
          <w:rFonts w:asciiTheme="minorHAnsi" w:hAnsiTheme="minorHAnsi"/>
        </w:rPr>
        <w:t>different members of the genus.</w:t>
      </w:r>
      <w:r w:rsidR="0088721F" w:rsidRPr="00B86D07">
        <w:rPr>
          <w:rFonts w:asciiTheme="minorHAnsi" w:hAnsiTheme="minorHAnsi"/>
        </w:rPr>
        <w:t xml:space="preserve"> </w:t>
      </w:r>
      <w:r w:rsidR="000006F6" w:rsidRPr="00B86D07">
        <w:rPr>
          <w:rFonts w:asciiTheme="minorHAnsi" w:hAnsiTheme="minorHAnsi"/>
          <w:i/>
        </w:rPr>
        <w:t>Semiaquilegia adoxoides</w:t>
      </w:r>
      <w:r w:rsidR="00631A34" w:rsidRPr="00B86D07">
        <w:rPr>
          <w:rFonts w:asciiTheme="minorHAnsi" w:hAnsiTheme="minorHAnsi"/>
        </w:rPr>
        <w:t xml:space="preserve">, </w:t>
      </w:r>
      <w:r w:rsidR="00E551C4" w:rsidRPr="00B86D07">
        <w:rPr>
          <w:rFonts w:asciiTheme="minorHAnsi" w:hAnsiTheme="minorHAnsi"/>
        </w:rPr>
        <w:t>sister t</w:t>
      </w:r>
      <w:r w:rsidR="00631A34" w:rsidRPr="00B86D07">
        <w:rPr>
          <w:rFonts w:asciiTheme="minorHAnsi" w:hAnsiTheme="minorHAnsi"/>
        </w:rPr>
        <w:t xml:space="preserve">o </w:t>
      </w:r>
      <w:r w:rsidR="00631A34" w:rsidRPr="00B86D07">
        <w:rPr>
          <w:rFonts w:asciiTheme="minorHAnsi" w:hAnsiTheme="minorHAnsi"/>
          <w:i/>
        </w:rPr>
        <w:t>Aquilegia</w:t>
      </w:r>
      <w:r w:rsidR="005B3EFB">
        <w:rPr>
          <w:rFonts w:asciiTheme="minorHAnsi" w:hAnsiTheme="minorHAnsi"/>
          <w:i/>
        </w:rPr>
        <w:t xml:space="preserve"> </w:t>
      </w:r>
      <w:r w:rsidR="005B3EFB">
        <w:rPr>
          <w:rFonts w:asciiTheme="minorHAnsi" w:hAnsiTheme="minorHAnsi"/>
        </w:rPr>
        <w:t xml:space="preserve">(Fior </w:t>
      </w:r>
      <w:r w:rsidR="00BD5EBB">
        <w:rPr>
          <w:rFonts w:asciiTheme="minorHAnsi" w:hAnsiTheme="minorHAnsi" w:cstheme="minorHAnsi"/>
          <w:i/>
          <w:color w:val="000000" w:themeColor="text1"/>
        </w:rPr>
        <w:t>et al.</w:t>
      </w:r>
      <w:r w:rsidR="005B3EFB">
        <w:rPr>
          <w:rFonts w:asciiTheme="minorHAnsi" w:hAnsiTheme="minorHAnsi"/>
        </w:rPr>
        <w:t xml:space="preserve"> 2013)</w:t>
      </w:r>
      <w:r w:rsidR="00631A34" w:rsidRPr="00B86D07">
        <w:rPr>
          <w:rFonts w:asciiTheme="minorHAnsi" w:hAnsiTheme="minorHAnsi"/>
        </w:rPr>
        <w:t>,</w:t>
      </w:r>
      <w:r w:rsidR="000006F6" w:rsidRPr="00B86D07">
        <w:rPr>
          <w:rFonts w:asciiTheme="minorHAnsi" w:hAnsiTheme="minorHAnsi"/>
          <w:i/>
        </w:rPr>
        <w:t xml:space="preserve"> </w:t>
      </w:r>
      <w:r w:rsidR="007D4E37">
        <w:rPr>
          <w:rFonts w:asciiTheme="minorHAnsi" w:hAnsiTheme="minorHAnsi"/>
        </w:rPr>
        <w:t>possesses one</w:t>
      </w:r>
      <w:r w:rsidR="000006F6" w:rsidRPr="00B86D07">
        <w:rPr>
          <w:rFonts w:asciiTheme="minorHAnsi" w:hAnsiTheme="minorHAnsi"/>
        </w:rPr>
        <w:t xml:space="preserve"> </w:t>
      </w:r>
      <w:r w:rsidR="00742F54">
        <w:rPr>
          <w:rFonts w:asciiTheme="minorHAnsi" w:hAnsiTheme="minorHAnsi"/>
        </w:rPr>
        <w:t>unit</w:t>
      </w:r>
      <w:r w:rsidR="000006F6" w:rsidRPr="00B86D07">
        <w:rPr>
          <w:rFonts w:asciiTheme="minorHAnsi" w:hAnsiTheme="minorHAnsi"/>
        </w:rPr>
        <w:t xml:space="preserve">, </w:t>
      </w:r>
      <w:r w:rsidR="00C47D5D" w:rsidRPr="00B86D07">
        <w:rPr>
          <w:rFonts w:asciiTheme="minorHAnsi" w:hAnsiTheme="minorHAnsi"/>
          <w:i/>
        </w:rPr>
        <w:t>A.</w:t>
      </w:r>
      <w:r w:rsidR="000006F6" w:rsidRPr="00B86D07">
        <w:rPr>
          <w:rFonts w:asciiTheme="minorHAnsi" w:hAnsiTheme="minorHAnsi"/>
          <w:i/>
        </w:rPr>
        <w:t xml:space="preserve"> jonesii </w:t>
      </w:r>
      <w:r w:rsidR="000006F6" w:rsidRPr="00B86D07">
        <w:rPr>
          <w:rFonts w:asciiTheme="minorHAnsi" w:hAnsiTheme="minorHAnsi"/>
        </w:rPr>
        <w:t>possess</w:t>
      </w:r>
      <w:r w:rsidR="00631A34" w:rsidRPr="00B86D07">
        <w:rPr>
          <w:rFonts w:asciiTheme="minorHAnsi" w:hAnsiTheme="minorHAnsi"/>
        </w:rPr>
        <w:t>es</w:t>
      </w:r>
      <w:r w:rsidR="000B65AE" w:rsidRPr="00B86D07">
        <w:rPr>
          <w:rFonts w:asciiTheme="minorHAnsi" w:hAnsiTheme="minorHAnsi"/>
        </w:rPr>
        <w:t xml:space="preserve"> zero</w:t>
      </w:r>
      <w:r w:rsidR="007B672C" w:rsidRPr="00B86D07">
        <w:rPr>
          <w:rFonts w:asciiTheme="minorHAnsi" w:hAnsiTheme="minorHAnsi"/>
        </w:rPr>
        <w:t>,</w:t>
      </w:r>
      <w:r w:rsidR="000006F6" w:rsidRPr="00B86D07">
        <w:rPr>
          <w:rFonts w:asciiTheme="minorHAnsi" w:hAnsiTheme="minorHAnsi"/>
        </w:rPr>
        <w:t xml:space="preserve"> </w:t>
      </w:r>
      <w:r w:rsidR="000006F6" w:rsidRPr="00B86D07">
        <w:rPr>
          <w:rFonts w:asciiTheme="minorHAnsi" w:hAnsiTheme="minorHAnsi"/>
          <w:i/>
        </w:rPr>
        <w:t xml:space="preserve">A. formosa </w:t>
      </w:r>
      <w:r w:rsidR="000006F6" w:rsidRPr="00B86D07">
        <w:rPr>
          <w:rFonts w:asciiTheme="minorHAnsi" w:hAnsiTheme="minorHAnsi"/>
        </w:rPr>
        <w:t>and</w:t>
      </w:r>
      <w:r w:rsidR="00407F22" w:rsidRPr="00B86D07">
        <w:rPr>
          <w:rFonts w:asciiTheme="minorHAnsi" w:hAnsiTheme="minorHAnsi"/>
        </w:rPr>
        <w:t xml:space="preserve"> </w:t>
      </w:r>
      <w:r w:rsidR="00C47D5D" w:rsidRPr="00B86D07">
        <w:rPr>
          <w:rFonts w:asciiTheme="minorHAnsi" w:hAnsiTheme="minorHAnsi"/>
        </w:rPr>
        <w:t xml:space="preserve">several congeners </w:t>
      </w:r>
      <w:r w:rsidR="00631A34" w:rsidRPr="00B86D07">
        <w:rPr>
          <w:rFonts w:asciiTheme="minorHAnsi" w:hAnsiTheme="minorHAnsi"/>
        </w:rPr>
        <w:t>possess</w:t>
      </w:r>
      <w:r w:rsidR="000B65AE" w:rsidRPr="00B86D07">
        <w:rPr>
          <w:rFonts w:asciiTheme="minorHAnsi" w:hAnsiTheme="minorHAnsi"/>
        </w:rPr>
        <w:t xml:space="preserve"> two</w:t>
      </w:r>
      <w:r w:rsidR="000006F6" w:rsidRPr="00B86D07">
        <w:rPr>
          <w:rFonts w:asciiTheme="minorHAnsi" w:hAnsiTheme="minorHAnsi"/>
        </w:rPr>
        <w:t xml:space="preserve">, and </w:t>
      </w:r>
      <w:r w:rsidR="000006F6" w:rsidRPr="00B86D07">
        <w:rPr>
          <w:rFonts w:asciiTheme="minorHAnsi" w:hAnsiTheme="minorHAnsi"/>
          <w:i/>
        </w:rPr>
        <w:t xml:space="preserve">A. flavescens </w:t>
      </w:r>
      <w:r w:rsidR="00580CA1">
        <w:rPr>
          <w:rFonts w:asciiTheme="minorHAnsi" w:hAnsiTheme="minorHAnsi"/>
        </w:rPr>
        <w:t>alone</w:t>
      </w:r>
      <w:r w:rsidR="00BA073A" w:rsidRPr="00B86D07">
        <w:rPr>
          <w:rFonts w:asciiTheme="minorHAnsi" w:hAnsiTheme="minorHAnsi"/>
        </w:rPr>
        <w:t xml:space="preserve"> </w:t>
      </w:r>
      <w:r w:rsidR="000B65AE" w:rsidRPr="00B86D07">
        <w:rPr>
          <w:rFonts w:asciiTheme="minorHAnsi" w:hAnsiTheme="minorHAnsi"/>
        </w:rPr>
        <w:t>possess</w:t>
      </w:r>
      <w:r w:rsidR="00FC781E">
        <w:rPr>
          <w:rFonts w:asciiTheme="minorHAnsi" w:hAnsiTheme="minorHAnsi"/>
        </w:rPr>
        <w:t>es</w:t>
      </w:r>
      <w:r w:rsidR="000B65AE" w:rsidRPr="00B86D07">
        <w:rPr>
          <w:rFonts w:asciiTheme="minorHAnsi" w:hAnsiTheme="minorHAnsi"/>
        </w:rPr>
        <w:t xml:space="preserve"> three</w:t>
      </w:r>
      <w:r w:rsidR="00FC781E">
        <w:rPr>
          <w:rFonts w:asciiTheme="minorHAnsi" w:hAnsiTheme="minorHAnsi"/>
        </w:rPr>
        <w:t>,</w:t>
      </w:r>
      <w:r w:rsidR="00580CA1">
        <w:rPr>
          <w:rFonts w:asciiTheme="minorHAnsi" w:hAnsiTheme="minorHAnsi"/>
        </w:rPr>
        <w:t xml:space="preserve"> out of the taxa represented</w:t>
      </w:r>
      <w:r w:rsidR="000006F6" w:rsidRPr="00B86D07">
        <w:rPr>
          <w:rFonts w:asciiTheme="minorHAnsi" w:hAnsiTheme="minorHAnsi"/>
        </w:rPr>
        <w:t xml:space="preserve">, suggestive of a history of insertion and reversal at this locus. </w:t>
      </w:r>
    </w:p>
    <w:p w14:paraId="127B6225" w14:textId="24E18D69" w:rsidR="00B84540" w:rsidRPr="002C13D2" w:rsidRDefault="00B84540" w:rsidP="00B84540">
      <w:pPr>
        <w:spacing w:line="360" w:lineRule="auto"/>
        <w:ind w:firstLine="720"/>
        <w:rPr>
          <w:rFonts w:asciiTheme="minorHAnsi" w:hAnsiTheme="minorHAnsi"/>
        </w:rPr>
      </w:pPr>
      <w:ins w:id="265" w:author="Jeff Groh" w:date="2018-10-03T14:37:00Z">
        <w:r>
          <w:rPr>
            <w:rFonts w:asciiTheme="minorHAnsi" w:hAnsiTheme="minorHAnsi"/>
          </w:rPr>
          <w:t xml:space="preserve">We </w:t>
        </w:r>
      </w:ins>
      <w:r>
        <w:rPr>
          <w:rFonts w:asciiTheme="minorHAnsi" w:hAnsiTheme="minorHAnsi"/>
        </w:rPr>
        <w:t xml:space="preserve">found that </w:t>
      </w:r>
      <w:r w:rsidR="000D3128">
        <w:rPr>
          <w:rFonts w:asciiTheme="minorHAnsi" w:hAnsiTheme="minorHAnsi"/>
        </w:rPr>
        <w:t>the</w:t>
      </w:r>
      <w:r>
        <w:rPr>
          <w:rFonts w:asciiTheme="minorHAnsi" w:hAnsiTheme="minorHAnsi"/>
        </w:rPr>
        <w:t xml:space="preserve"> hybrids </w:t>
      </w:r>
      <w:r w:rsidR="000D3128">
        <w:rPr>
          <w:rFonts w:asciiTheme="minorHAnsi" w:hAnsiTheme="minorHAnsi"/>
        </w:rPr>
        <w:t>possess an</w:t>
      </w:r>
      <w:r>
        <w:rPr>
          <w:rFonts w:asciiTheme="minorHAnsi" w:hAnsiTheme="minorHAnsi"/>
        </w:rPr>
        <w:t xml:space="preserve"> </w:t>
      </w:r>
      <w:r w:rsidRPr="008602A6">
        <w:rPr>
          <w:rFonts w:asciiTheme="minorHAnsi" w:hAnsiTheme="minorHAnsi"/>
          <w:i/>
        </w:rPr>
        <w:t>A. formosa</w:t>
      </w:r>
      <w:r>
        <w:rPr>
          <w:rFonts w:asciiTheme="minorHAnsi" w:hAnsiTheme="minorHAnsi"/>
        </w:rPr>
        <w:t xml:space="preserve">-type </w:t>
      </w:r>
      <w:r w:rsidR="0084492F">
        <w:rPr>
          <w:rFonts w:asciiTheme="minorHAnsi" w:hAnsiTheme="minorHAnsi"/>
        </w:rPr>
        <w:t>plastid</w:t>
      </w:r>
      <w:r>
        <w:rPr>
          <w:rFonts w:asciiTheme="minorHAnsi" w:hAnsiTheme="minorHAnsi"/>
        </w:rPr>
        <w:t xml:space="preserve"> haplotype (Fig. 7), which was shared only by nearby populations of </w:t>
      </w:r>
      <w:r>
        <w:rPr>
          <w:rFonts w:asciiTheme="minorHAnsi" w:hAnsiTheme="minorHAnsi"/>
          <w:i/>
        </w:rPr>
        <w:t xml:space="preserve">A. formosa </w:t>
      </w:r>
      <w:r>
        <w:rPr>
          <w:rFonts w:asciiTheme="minorHAnsi" w:hAnsiTheme="minorHAnsi"/>
        </w:rPr>
        <w:t>in the adjacent valley and 20 km away from the hybrid population along the Pavilion-Clinton Highway.</w:t>
      </w:r>
    </w:p>
    <w:p w14:paraId="0ACC0113" w14:textId="496EEC6B" w:rsidR="00B84540" w:rsidRDefault="00FE6654" w:rsidP="00E868ED">
      <w:pPr>
        <w:spacing w:line="360" w:lineRule="auto"/>
        <w:ind w:firstLine="720"/>
        <w:rPr>
          <w:rFonts w:asciiTheme="minorHAnsi" w:hAnsiTheme="minorHAnsi"/>
          <w:b/>
        </w:rPr>
      </w:pPr>
      <w:r>
        <w:rPr>
          <w:rFonts w:asciiTheme="minorHAnsi" w:hAnsiTheme="minorHAnsi"/>
          <w:b/>
          <w:i/>
        </w:rPr>
        <w:t>Clinal variation in floral morphology of</w:t>
      </w:r>
      <w:r w:rsidR="00387450">
        <w:rPr>
          <w:rFonts w:asciiTheme="minorHAnsi" w:hAnsiTheme="minorHAnsi"/>
          <w:b/>
          <w:i/>
        </w:rPr>
        <w:t xml:space="preserve"> herbarium specimens–</w:t>
      </w:r>
      <w:r w:rsidR="00387450">
        <w:rPr>
          <w:rFonts w:asciiTheme="minorHAnsi" w:hAnsiTheme="minorHAnsi"/>
        </w:rPr>
        <w:t xml:space="preserve">We found a negative association between </w:t>
      </w:r>
      <w:r>
        <w:rPr>
          <w:rFonts w:asciiTheme="minorHAnsi" w:hAnsiTheme="minorHAnsi"/>
        </w:rPr>
        <w:t>the extremes of</w:t>
      </w:r>
      <w:r w:rsidR="00387450">
        <w:rPr>
          <w:rFonts w:asciiTheme="minorHAnsi" w:hAnsiTheme="minorHAnsi"/>
        </w:rPr>
        <w:t xml:space="preserve"> floral morphology (higher absolute values along the </w:t>
      </w:r>
      <w:r>
        <w:rPr>
          <w:rFonts w:asciiTheme="minorHAnsi" w:hAnsiTheme="minorHAnsi"/>
        </w:rPr>
        <w:t xml:space="preserve">floral morphology </w:t>
      </w:r>
      <w:r w:rsidR="00387450">
        <w:rPr>
          <w:rFonts w:asciiTheme="minorHAnsi" w:hAnsiTheme="minorHAnsi"/>
        </w:rPr>
        <w:t xml:space="preserve">discriminant axis) and spatial proximity to the </w:t>
      </w:r>
      <w:r w:rsidR="00726AA3">
        <w:rPr>
          <w:rFonts w:asciiTheme="minorHAnsi" w:hAnsiTheme="minorHAnsi"/>
        </w:rPr>
        <w:t xml:space="preserve">geographical range </w:t>
      </w:r>
      <w:r w:rsidR="00387450">
        <w:rPr>
          <w:rFonts w:asciiTheme="minorHAnsi" w:hAnsiTheme="minorHAnsi"/>
        </w:rPr>
        <w:t>centroid of the a</w:t>
      </w:r>
      <w:r>
        <w:rPr>
          <w:rFonts w:asciiTheme="minorHAnsi" w:hAnsiTheme="minorHAnsi"/>
        </w:rPr>
        <w:t>lternate species relative to that of the</w:t>
      </w:r>
      <w:r w:rsidR="004364BD">
        <w:rPr>
          <w:rFonts w:asciiTheme="minorHAnsi" w:hAnsiTheme="minorHAnsi"/>
        </w:rPr>
        <w:t xml:space="preserve"> same species (Fig. 6</w:t>
      </w:r>
      <w:r w:rsidR="00387450">
        <w:rPr>
          <w:rFonts w:asciiTheme="minorHAnsi" w:hAnsiTheme="minorHAnsi"/>
        </w:rPr>
        <w:t xml:space="preserve">). </w:t>
      </w:r>
      <w:r>
        <w:rPr>
          <w:rFonts w:asciiTheme="minorHAnsi" w:hAnsiTheme="minorHAnsi"/>
        </w:rPr>
        <w:t xml:space="preserve">Put </w:t>
      </w:r>
      <w:r w:rsidR="00726AA3">
        <w:rPr>
          <w:rFonts w:asciiTheme="minorHAnsi" w:hAnsiTheme="minorHAnsi"/>
        </w:rPr>
        <w:t>another way</w:t>
      </w:r>
      <w:r w:rsidR="00953B4B">
        <w:rPr>
          <w:rFonts w:asciiTheme="minorHAnsi" w:hAnsiTheme="minorHAnsi"/>
        </w:rPr>
        <w:t xml:space="preserve">, specimens which </w:t>
      </w:r>
      <w:r w:rsidR="00890D16">
        <w:rPr>
          <w:rFonts w:asciiTheme="minorHAnsi" w:hAnsiTheme="minorHAnsi"/>
        </w:rPr>
        <w:t>originate</w:t>
      </w:r>
      <w:r w:rsidR="00387450">
        <w:rPr>
          <w:rFonts w:asciiTheme="minorHAnsi" w:hAnsiTheme="minorHAnsi"/>
        </w:rPr>
        <w:t xml:space="preserve"> close to the range </w:t>
      </w:r>
      <w:r w:rsidR="00890D16">
        <w:rPr>
          <w:rFonts w:asciiTheme="minorHAnsi" w:hAnsiTheme="minorHAnsi"/>
        </w:rPr>
        <w:t xml:space="preserve">center </w:t>
      </w:r>
      <w:r w:rsidR="00387450">
        <w:rPr>
          <w:rFonts w:asciiTheme="minorHAnsi" w:hAnsiTheme="minorHAnsi"/>
        </w:rPr>
        <w:t>of the</w:t>
      </w:r>
      <w:r>
        <w:rPr>
          <w:rFonts w:asciiTheme="minorHAnsi" w:hAnsiTheme="minorHAnsi"/>
        </w:rPr>
        <w:t xml:space="preserve"> alternative</w:t>
      </w:r>
      <w:r w:rsidR="00890D16">
        <w:rPr>
          <w:rFonts w:asciiTheme="minorHAnsi" w:hAnsiTheme="minorHAnsi"/>
        </w:rPr>
        <w:t xml:space="preserve"> species but at the peripheries of their own range </w:t>
      </w:r>
      <w:r w:rsidR="00E868ED">
        <w:rPr>
          <w:rFonts w:asciiTheme="minorHAnsi" w:hAnsiTheme="minorHAnsi"/>
        </w:rPr>
        <w:t>on average</w:t>
      </w:r>
      <w:r w:rsidR="00890D16">
        <w:rPr>
          <w:rFonts w:asciiTheme="minorHAnsi" w:hAnsiTheme="minorHAnsi"/>
        </w:rPr>
        <w:t xml:space="preserve"> more closely resemble</w:t>
      </w:r>
      <w:r w:rsidR="00E868ED">
        <w:rPr>
          <w:rFonts w:asciiTheme="minorHAnsi" w:hAnsiTheme="minorHAnsi"/>
        </w:rPr>
        <w:t xml:space="preserve"> </w:t>
      </w:r>
      <w:r w:rsidR="00890D16">
        <w:rPr>
          <w:rFonts w:asciiTheme="minorHAnsi" w:hAnsiTheme="minorHAnsi"/>
        </w:rPr>
        <w:t xml:space="preserve">the alternative species. </w:t>
      </w:r>
    </w:p>
    <w:p w14:paraId="2694DEB7" w14:textId="77777777" w:rsidR="0054136F" w:rsidRDefault="0054136F" w:rsidP="0054136F">
      <w:pPr>
        <w:suppressLineNumbers/>
        <w:spacing w:line="360" w:lineRule="auto"/>
        <w:outlineLvl w:val="0"/>
        <w:rPr>
          <w:rFonts w:asciiTheme="minorHAnsi" w:hAnsiTheme="minorHAnsi"/>
          <w:b/>
        </w:rPr>
      </w:pPr>
    </w:p>
    <w:p w14:paraId="0EA1F66D" w14:textId="7E9EA109" w:rsidR="00A559DB" w:rsidRDefault="00E34F10" w:rsidP="00974F12">
      <w:pPr>
        <w:spacing w:line="360" w:lineRule="auto"/>
        <w:outlineLvl w:val="0"/>
        <w:rPr>
          <w:rFonts w:asciiTheme="minorHAnsi" w:hAnsiTheme="minorHAnsi"/>
        </w:rPr>
      </w:pPr>
      <w:r>
        <w:rPr>
          <w:rFonts w:asciiTheme="minorHAnsi" w:hAnsiTheme="minorHAnsi"/>
          <w:b/>
        </w:rPr>
        <w:t>DISCUSSION</w:t>
      </w:r>
      <w:r w:rsidR="00A559DB">
        <w:rPr>
          <w:rFonts w:asciiTheme="minorHAnsi" w:hAnsiTheme="minorHAnsi"/>
        </w:rPr>
        <w:t xml:space="preserve"> </w:t>
      </w:r>
    </w:p>
    <w:p w14:paraId="622BADFB" w14:textId="30271748" w:rsidR="003B6B08" w:rsidRPr="002C13D2" w:rsidRDefault="00AF2C86" w:rsidP="00974F12">
      <w:pPr>
        <w:spacing w:line="360" w:lineRule="auto"/>
        <w:outlineLvl w:val="0"/>
        <w:rPr>
          <w:rFonts w:asciiTheme="minorHAnsi" w:hAnsiTheme="minorHAnsi"/>
        </w:rPr>
      </w:pPr>
      <w:r w:rsidRPr="00B86D07">
        <w:rPr>
          <w:rFonts w:asciiTheme="minorHAnsi" w:hAnsiTheme="minorHAnsi"/>
        </w:rPr>
        <w:tab/>
      </w:r>
      <w:r w:rsidR="00E34F10">
        <w:rPr>
          <w:rFonts w:asciiTheme="minorHAnsi" w:hAnsiTheme="minorHAnsi"/>
          <w:b/>
          <w:i/>
        </w:rPr>
        <w:t>Direction of the h</w:t>
      </w:r>
      <w:r w:rsidRPr="00B86D07">
        <w:rPr>
          <w:rFonts w:asciiTheme="minorHAnsi" w:hAnsiTheme="minorHAnsi"/>
          <w:b/>
          <w:i/>
        </w:rPr>
        <w:t>ybridization</w:t>
      </w:r>
      <w:r w:rsidR="00E34F10">
        <w:rPr>
          <w:rFonts w:asciiTheme="minorHAnsi" w:hAnsiTheme="minorHAnsi"/>
          <w:b/>
          <w:i/>
        </w:rPr>
        <w:t xml:space="preserve"> event producing the hybrid </w:t>
      </w:r>
      <w:r w:rsidR="00757A36">
        <w:rPr>
          <w:rFonts w:asciiTheme="minorHAnsi" w:hAnsiTheme="minorHAnsi"/>
          <w:b/>
          <w:i/>
        </w:rPr>
        <w:t>population</w:t>
      </w:r>
      <w:r w:rsidRPr="00B86D07">
        <w:rPr>
          <w:rFonts w:asciiTheme="minorHAnsi" w:hAnsiTheme="minorHAnsi"/>
          <w:b/>
        </w:rPr>
        <w:t>–</w:t>
      </w:r>
      <w:r w:rsidR="002C13D2">
        <w:rPr>
          <w:rFonts w:asciiTheme="minorHAnsi" w:hAnsiTheme="minorHAnsi"/>
        </w:rPr>
        <w:t>Given that t</w:t>
      </w:r>
      <w:r w:rsidRPr="00B86D07">
        <w:rPr>
          <w:rFonts w:asciiTheme="minorHAnsi" w:hAnsiTheme="minorHAnsi"/>
        </w:rPr>
        <w:t xml:space="preserve">he </w:t>
      </w:r>
      <w:r w:rsidR="003B6B08">
        <w:rPr>
          <w:rFonts w:asciiTheme="minorHAnsi" w:hAnsiTheme="minorHAnsi"/>
        </w:rPr>
        <w:t>haplotype</w:t>
      </w:r>
      <w:r w:rsidRPr="00B86D07">
        <w:rPr>
          <w:rFonts w:asciiTheme="minorHAnsi" w:hAnsiTheme="minorHAnsi"/>
          <w:b/>
        </w:rPr>
        <w:t xml:space="preserve"> </w:t>
      </w:r>
      <w:r w:rsidRPr="00B86D07">
        <w:rPr>
          <w:rFonts w:asciiTheme="minorHAnsi" w:hAnsiTheme="minorHAnsi"/>
        </w:rPr>
        <w:t xml:space="preserve">of the Marble Range </w:t>
      </w:r>
      <w:r w:rsidR="00522981">
        <w:rPr>
          <w:rFonts w:asciiTheme="minorHAnsi" w:hAnsiTheme="minorHAnsi"/>
        </w:rPr>
        <w:t xml:space="preserve">hybrid </w:t>
      </w:r>
      <w:r w:rsidRPr="00B86D07">
        <w:rPr>
          <w:rFonts w:asciiTheme="minorHAnsi" w:hAnsiTheme="minorHAnsi"/>
        </w:rPr>
        <w:t xml:space="preserve">plants </w:t>
      </w:r>
      <w:r w:rsidR="003B6B08">
        <w:rPr>
          <w:rFonts w:asciiTheme="minorHAnsi" w:hAnsiTheme="minorHAnsi"/>
        </w:rPr>
        <w:t>was</w:t>
      </w:r>
      <w:r w:rsidR="002C13D2">
        <w:rPr>
          <w:rFonts w:asciiTheme="minorHAnsi" w:hAnsiTheme="minorHAnsi"/>
        </w:rPr>
        <w:t xml:space="preserve"> shared by</w:t>
      </w:r>
      <w:r w:rsidR="003B6B08">
        <w:rPr>
          <w:rFonts w:asciiTheme="minorHAnsi" w:hAnsiTheme="minorHAnsi"/>
        </w:rPr>
        <w:t xml:space="preserve"> </w:t>
      </w:r>
      <w:r w:rsidR="003B6B08">
        <w:rPr>
          <w:rFonts w:asciiTheme="minorHAnsi" w:hAnsiTheme="minorHAnsi"/>
          <w:i/>
        </w:rPr>
        <w:t xml:space="preserve">A. formosa </w:t>
      </w:r>
      <w:r w:rsidR="002C13D2">
        <w:rPr>
          <w:rFonts w:asciiTheme="minorHAnsi" w:hAnsiTheme="minorHAnsi"/>
        </w:rPr>
        <w:t xml:space="preserve">both </w:t>
      </w:r>
      <w:r w:rsidR="003B6B08">
        <w:rPr>
          <w:rFonts w:asciiTheme="minorHAnsi" w:hAnsiTheme="minorHAnsi"/>
        </w:rPr>
        <w:t>in the adjacent valley and 20 km away along the Pavilion-Clinton Highway</w:t>
      </w:r>
      <w:r w:rsidR="002C13D2">
        <w:rPr>
          <w:rFonts w:asciiTheme="minorHAnsi" w:hAnsiTheme="minorHAnsi"/>
        </w:rPr>
        <w:t xml:space="preserve">, the evidence supports </w:t>
      </w:r>
      <w:r w:rsidR="00A4541C">
        <w:rPr>
          <w:rFonts w:asciiTheme="minorHAnsi" w:hAnsiTheme="minorHAnsi"/>
        </w:rPr>
        <w:t xml:space="preserve">the idea </w:t>
      </w:r>
      <w:r w:rsidR="002C13D2">
        <w:rPr>
          <w:rFonts w:asciiTheme="minorHAnsi" w:hAnsiTheme="minorHAnsi"/>
        </w:rPr>
        <w:t>that the hybrid</w:t>
      </w:r>
      <w:r w:rsidR="002D7EC9">
        <w:rPr>
          <w:rFonts w:asciiTheme="minorHAnsi" w:hAnsiTheme="minorHAnsi"/>
        </w:rPr>
        <w:t xml:space="preserve">s descended </w:t>
      </w:r>
      <w:r w:rsidR="00671B95">
        <w:rPr>
          <w:rFonts w:asciiTheme="minorHAnsi" w:hAnsiTheme="minorHAnsi"/>
        </w:rPr>
        <w:t xml:space="preserve">from </w:t>
      </w:r>
      <w:r w:rsidR="00B91002">
        <w:rPr>
          <w:rFonts w:asciiTheme="minorHAnsi" w:hAnsiTheme="minorHAnsi"/>
        </w:rPr>
        <w:t>a local</w:t>
      </w:r>
      <w:r w:rsidR="002C13D2">
        <w:rPr>
          <w:rFonts w:asciiTheme="minorHAnsi" w:hAnsiTheme="minorHAnsi"/>
        </w:rPr>
        <w:t xml:space="preserve"> </w:t>
      </w:r>
      <w:r w:rsidR="002C13D2">
        <w:rPr>
          <w:rFonts w:asciiTheme="minorHAnsi" w:hAnsiTheme="minorHAnsi"/>
          <w:i/>
        </w:rPr>
        <w:t xml:space="preserve">A. formosa </w:t>
      </w:r>
      <w:r w:rsidR="002C13D2">
        <w:rPr>
          <w:rFonts w:asciiTheme="minorHAnsi" w:hAnsiTheme="minorHAnsi"/>
        </w:rPr>
        <w:t xml:space="preserve">maternal lineage.  Interestingly, this haplotype is the most divergent in this analysis, and an alternative </w:t>
      </w:r>
      <w:r w:rsidR="002C13D2">
        <w:rPr>
          <w:rFonts w:asciiTheme="minorHAnsi" w:hAnsiTheme="minorHAnsi"/>
          <w:i/>
        </w:rPr>
        <w:t xml:space="preserve">A. formosa </w:t>
      </w:r>
      <w:r w:rsidR="002C13D2">
        <w:rPr>
          <w:rFonts w:asciiTheme="minorHAnsi" w:hAnsiTheme="minorHAnsi"/>
        </w:rPr>
        <w:t>haplotype is shared by individuals in both Robert</w:t>
      </w:r>
      <w:r w:rsidR="00B74DE4">
        <w:rPr>
          <w:rFonts w:asciiTheme="minorHAnsi" w:hAnsiTheme="minorHAnsi"/>
        </w:rPr>
        <w:t>’</w:t>
      </w:r>
      <w:r w:rsidR="002C13D2">
        <w:rPr>
          <w:rFonts w:asciiTheme="minorHAnsi" w:hAnsiTheme="minorHAnsi"/>
        </w:rPr>
        <w:t>s Lake and Clearwater</w:t>
      </w:r>
      <w:r w:rsidR="003772DE">
        <w:rPr>
          <w:rFonts w:asciiTheme="minorHAnsi" w:hAnsiTheme="minorHAnsi"/>
        </w:rPr>
        <w:t>, which occur on either side of the Marble Range</w:t>
      </w:r>
      <w:r w:rsidR="002D7EC9">
        <w:rPr>
          <w:rFonts w:asciiTheme="minorHAnsi" w:hAnsiTheme="minorHAnsi"/>
        </w:rPr>
        <w:t>,</w:t>
      </w:r>
      <w:r w:rsidR="003772DE">
        <w:rPr>
          <w:rFonts w:asciiTheme="minorHAnsi" w:hAnsiTheme="minorHAnsi"/>
        </w:rPr>
        <w:t xml:space="preserve"> over 400 km apart</w:t>
      </w:r>
      <w:r w:rsidR="002C13D2">
        <w:rPr>
          <w:rFonts w:asciiTheme="minorHAnsi" w:hAnsiTheme="minorHAnsi"/>
        </w:rPr>
        <w:t xml:space="preserve">. This does not support an isolation-by-distance pattern and </w:t>
      </w:r>
      <w:r w:rsidR="000A6E8E">
        <w:rPr>
          <w:rFonts w:asciiTheme="minorHAnsi" w:hAnsiTheme="minorHAnsi"/>
        </w:rPr>
        <w:t xml:space="preserve">likely </w:t>
      </w:r>
      <w:r w:rsidR="002C13D2">
        <w:rPr>
          <w:rFonts w:asciiTheme="minorHAnsi" w:hAnsiTheme="minorHAnsi"/>
        </w:rPr>
        <w:t>reflects a</w:t>
      </w:r>
      <w:r w:rsidR="000A6E8E">
        <w:rPr>
          <w:rFonts w:asciiTheme="minorHAnsi" w:hAnsiTheme="minorHAnsi"/>
        </w:rPr>
        <w:t xml:space="preserve"> </w:t>
      </w:r>
      <w:r w:rsidR="002C13D2">
        <w:rPr>
          <w:rFonts w:asciiTheme="minorHAnsi" w:hAnsiTheme="minorHAnsi"/>
        </w:rPr>
        <w:t>complex phytogeographic history of this species in</w:t>
      </w:r>
      <w:r w:rsidR="000A6E8E">
        <w:rPr>
          <w:rFonts w:asciiTheme="minorHAnsi" w:hAnsiTheme="minorHAnsi"/>
        </w:rPr>
        <w:t xml:space="preserve"> the mountainous and highly dissected</w:t>
      </w:r>
      <w:r w:rsidR="002C13D2">
        <w:rPr>
          <w:rFonts w:asciiTheme="minorHAnsi" w:hAnsiTheme="minorHAnsi"/>
        </w:rPr>
        <w:t xml:space="preserve"> </w:t>
      </w:r>
      <w:r w:rsidR="000A6E8E">
        <w:rPr>
          <w:rFonts w:asciiTheme="minorHAnsi" w:hAnsiTheme="minorHAnsi"/>
        </w:rPr>
        <w:t>land</w:t>
      </w:r>
      <w:r w:rsidR="00522981">
        <w:rPr>
          <w:rFonts w:asciiTheme="minorHAnsi" w:hAnsiTheme="minorHAnsi"/>
        </w:rPr>
        <w:t>scape</w:t>
      </w:r>
      <w:r w:rsidR="000A6E8E">
        <w:rPr>
          <w:rFonts w:asciiTheme="minorHAnsi" w:hAnsiTheme="minorHAnsi"/>
        </w:rPr>
        <w:t xml:space="preserve"> of </w:t>
      </w:r>
      <w:r w:rsidR="002C13D2">
        <w:rPr>
          <w:rFonts w:asciiTheme="minorHAnsi" w:hAnsiTheme="minorHAnsi"/>
        </w:rPr>
        <w:t xml:space="preserve">British Columbia. </w:t>
      </w:r>
    </w:p>
    <w:p w14:paraId="73BC91E2" w14:textId="22C8B225" w:rsidR="000B2C67" w:rsidRDefault="00253370" w:rsidP="00671B95">
      <w:pPr>
        <w:spacing w:line="360" w:lineRule="auto"/>
        <w:ind w:firstLine="720"/>
        <w:outlineLvl w:val="0"/>
        <w:rPr>
          <w:rFonts w:asciiTheme="minorHAnsi" w:hAnsiTheme="minorHAnsi"/>
        </w:rPr>
      </w:pPr>
      <w:r>
        <w:rPr>
          <w:rFonts w:asciiTheme="minorHAnsi" w:hAnsiTheme="minorHAnsi"/>
        </w:rPr>
        <w:t xml:space="preserve">As plastid inheritance </w:t>
      </w:r>
      <w:r w:rsidR="004B72F7">
        <w:rPr>
          <w:rFonts w:asciiTheme="minorHAnsi" w:hAnsiTheme="minorHAnsi"/>
        </w:rPr>
        <w:t>appears to be</w:t>
      </w:r>
      <w:r>
        <w:rPr>
          <w:rFonts w:asciiTheme="minorHAnsi" w:hAnsiTheme="minorHAnsi"/>
        </w:rPr>
        <w:t xml:space="preserve"> </w:t>
      </w:r>
      <w:r w:rsidR="008E17A5">
        <w:rPr>
          <w:rFonts w:asciiTheme="minorHAnsi" w:hAnsiTheme="minorHAnsi"/>
        </w:rPr>
        <w:t xml:space="preserve">maternal in several </w:t>
      </w:r>
      <w:r w:rsidR="008E17A5">
        <w:rPr>
          <w:rFonts w:asciiTheme="minorHAnsi" w:hAnsiTheme="minorHAnsi"/>
          <w:i/>
        </w:rPr>
        <w:t xml:space="preserve">Aquilegia </w:t>
      </w:r>
      <w:r w:rsidR="008E17A5">
        <w:rPr>
          <w:rFonts w:asciiTheme="minorHAnsi" w:hAnsiTheme="minorHAnsi"/>
        </w:rPr>
        <w:t>and in other members of Ranunculaceae (Corriveau and Coleman, 1988), t</w:t>
      </w:r>
      <w:r w:rsidR="000A6E8E">
        <w:rPr>
          <w:rFonts w:asciiTheme="minorHAnsi" w:hAnsiTheme="minorHAnsi"/>
        </w:rPr>
        <w:t>he</w:t>
      </w:r>
      <w:r w:rsidR="002C13D2">
        <w:rPr>
          <w:rFonts w:asciiTheme="minorHAnsi" w:hAnsiTheme="minorHAnsi"/>
        </w:rPr>
        <w:t xml:space="preserve"> haplotype analysis indicates that </w:t>
      </w:r>
      <w:r w:rsidR="002C13D2">
        <w:rPr>
          <w:rFonts w:asciiTheme="minorHAnsi" w:hAnsiTheme="minorHAnsi"/>
          <w:i/>
        </w:rPr>
        <w:t xml:space="preserve">A. flavescens </w:t>
      </w:r>
      <w:ins w:id="266" w:author="Jeff Groh [2]" w:date="2018-10-25T12:02:00Z">
        <w:r w:rsidR="00623121">
          <w:rPr>
            <w:rFonts w:asciiTheme="minorHAnsi" w:hAnsiTheme="minorHAnsi"/>
          </w:rPr>
          <w:t>alleles were necessarily transmitted</w:t>
        </w:r>
      </w:ins>
      <w:ins w:id="267" w:author="Jeff Groh" w:date="2018-10-03T15:08:00Z">
        <w:r w:rsidR="00B84540">
          <w:rPr>
            <w:rFonts w:asciiTheme="minorHAnsi" w:hAnsiTheme="minorHAnsi"/>
          </w:rPr>
          <w:t xml:space="preserve"> paternally </w:t>
        </w:r>
      </w:ins>
      <w:ins w:id="268" w:author="Jeff Groh" w:date="2018-10-03T15:46:00Z">
        <w:r w:rsidR="00671B95">
          <w:rPr>
            <w:rFonts w:asciiTheme="minorHAnsi" w:hAnsiTheme="minorHAnsi"/>
          </w:rPr>
          <w:t>during</w:t>
        </w:r>
      </w:ins>
      <w:ins w:id="269" w:author="Jeff Groh" w:date="2018-10-03T15:08:00Z">
        <w:r w:rsidR="00B84540">
          <w:rPr>
            <w:rFonts w:asciiTheme="minorHAnsi" w:hAnsiTheme="minorHAnsi"/>
          </w:rPr>
          <w:t xml:space="preserve"> the formation of the </w:t>
        </w:r>
      </w:ins>
      <w:r w:rsidR="002C13D2">
        <w:rPr>
          <w:rFonts w:asciiTheme="minorHAnsi" w:hAnsiTheme="minorHAnsi"/>
        </w:rPr>
        <w:t xml:space="preserve">hybrid </w:t>
      </w:r>
      <w:r w:rsidR="002C13D2">
        <w:rPr>
          <w:rFonts w:asciiTheme="minorHAnsi" w:hAnsiTheme="minorHAnsi"/>
        </w:rPr>
        <w:lastRenderedPageBreak/>
        <w:t>population.</w:t>
      </w:r>
      <w:r w:rsidR="00B91002">
        <w:rPr>
          <w:rFonts w:asciiTheme="minorHAnsi" w:hAnsiTheme="minorHAnsi"/>
        </w:rPr>
        <w:t xml:space="preserve"> </w:t>
      </w:r>
      <w:r w:rsidR="002C13D2">
        <w:rPr>
          <w:rFonts w:asciiTheme="minorHAnsi" w:hAnsiTheme="minorHAnsi"/>
        </w:rPr>
        <w:t xml:space="preserve">While it is conceivable that </w:t>
      </w:r>
      <w:r w:rsidR="0097076A" w:rsidRPr="00B86D07">
        <w:rPr>
          <w:rFonts w:asciiTheme="minorHAnsi" w:hAnsiTheme="minorHAnsi"/>
        </w:rPr>
        <w:t xml:space="preserve">there exist source populations of </w:t>
      </w:r>
      <w:r w:rsidR="0097076A" w:rsidRPr="00B86D07">
        <w:rPr>
          <w:rFonts w:asciiTheme="minorHAnsi" w:hAnsiTheme="minorHAnsi"/>
          <w:i/>
        </w:rPr>
        <w:t xml:space="preserve">A. flavescens </w:t>
      </w:r>
      <w:r w:rsidR="0097076A" w:rsidRPr="00B86D07">
        <w:rPr>
          <w:rFonts w:asciiTheme="minorHAnsi" w:hAnsiTheme="minorHAnsi"/>
        </w:rPr>
        <w:t xml:space="preserve">elsewhere in the Marble Range, </w:t>
      </w:r>
      <w:r w:rsidR="002C13D2" w:rsidRPr="00B86D07">
        <w:rPr>
          <w:rFonts w:asciiTheme="minorHAnsi" w:hAnsiTheme="minorHAnsi"/>
        </w:rPr>
        <w:t xml:space="preserve">there are no </w:t>
      </w:r>
      <w:r w:rsidR="002C13D2">
        <w:rPr>
          <w:rFonts w:asciiTheme="minorHAnsi" w:hAnsiTheme="minorHAnsi"/>
        </w:rPr>
        <w:t>confirmed records of this species from</w:t>
      </w:r>
      <w:r w:rsidR="002C13D2" w:rsidRPr="00B86D07">
        <w:rPr>
          <w:rFonts w:asciiTheme="minorHAnsi" w:hAnsiTheme="minorHAnsi"/>
        </w:rPr>
        <w:t xml:space="preserve"> this region</w:t>
      </w:r>
      <w:r w:rsidR="002C13D2">
        <w:rPr>
          <w:rFonts w:asciiTheme="minorHAnsi" w:hAnsiTheme="minorHAnsi"/>
        </w:rPr>
        <w:t xml:space="preserve"> of the province, and the nearest</w:t>
      </w:r>
      <w:r w:rsidR="00E04455">
        <w:rPr>
          <w:rFonts w:asciiTheme="minorHAnsi" w:hAnsiTheme="minorHAnsi"/>
        </w:rPr>
        <w:t xml:space="preserve"> known populations are over 2</w:t>
      </w:r>
      <w:r w:rsidR="001243F5">
        <w:rPr>
          <w:rFonts w:asciiTheme="minorHAnsi" w:hAnsiTheme="minorHAnsi"/>
        </w:rPr>
        <w:t xml:space="preserve">00 km to the east, suggesting that </w:t>
      </w:r>
      <w:r w:rsidR="00F2282C">
        <w:rPr>
          <w:rFonts w:asciiTheme="minorHAnsi" w:hAnsiTheme="minorHAnsi"/>
        </w:rPr>
        <w:t xml:space="preserve">either </w:t>
      </w:r>
      <w:r w:rsidR="00223183">
        <w:rPr>
          <w:rFonts w:asciiTheme="minorHAnsi" w:hAnsiTheme="minorHAnsi"/>
        </w:rPr>
        <w:t xml:space="preserve">(1) historical </w:t>
      </w:r>
      <w:r w:rsidR="00223183" w:rsidRPr="00C84F83">
        <w:rPr>
          <w:rFonts w:asciiTheme="minorHAnsi" w:hAnsiTheme="minorHAnsi"/>
          <w:i/>
        </w:rPr>
        <w:t>A. flavescens</w:t>
      </w:r>
      <w:r w:rsidR="00223183">
        <w:rPr>
          <w:rFonts w:asciiTheme="minorHAnsi" w:hAnsiTheme="minorHAnsi"/>
        </w:rPr>
        <w:t xml:space="preserve"> populations occurred in this region</w:t>
      </w:r>
      <w:r w:rsidR="00F2282C">
        <w:rPr>
          <w:rFonts w:asciiTheme="minorHAnsi" w:hAnsiTheme="minorHAnsi"/>
        </w:rPr>
        <w:t>,</w:t>
      </w:r>
      <w:r w:rsidR="00223183">
        <w:rPr>
          <w:rFonts w:asciiTheme="minorHAnsi" w:hAnsiTheme="minorHAnsi"/>
        </w:rPr>
        <w:t xml:space="preserve"> or (2) </w:t>
      </w:r>
      <w:r w:rsidR="001243F5">
        <w:rPr>
          <w:rFonts w:asciiTheme="minorHAnsi" w:hAnsiTheme="minorHAnsi"/>
        </w:rPr>
        <w:t xml:space="preserve">long-distance pollen dispersal occurred. </w:t>
      </w:r>
      <w:r w:rsidR="00AD69E9">
        <w:rPr>
          <w:rFonts w:asciiTheme="minorHAnsi" w:hAnsiTheme="minorHAnsi"/>
        </w:rPr>
        <w:t>Under the first scenario</w:t>
      </w:r>
      <w:r w:rsidR="00F2282C">
        <w:rPr>
          <w:rFonts w:asciiTheme="minorHAnsi" w:hAnsiTheme="minorHAnsi"/>
        </w:rPr>
        <w:t>,</w:t>
      </w:r>
      <w:r w:rsidR="00AD69E9">
        <w:rPr>
          <w:rFonts w:asciiTheme="minorHAnsi" w:hAnsiTheme="minorHAnsi"/>
        </w:rPr>
        <w:t xml:space="preserve"> the hybrids would represent</w:t>
      </w:r>
      <w:r w:rsidR="009A79E7">
        <w:rPr>
          <w:rFonts w:asciiTheme="minorHAnsi" w:hAnsiTheme="minorHAnsi"/>
        </w:rPr>
        <w:t xml:space="preserve"> “ghosts” of one or more </w:t>
      </w:r>
      <w:r w:rsidR="00F2282C">
        <w:rPr>
          <w:rFonts w:asciiTheme="minorHAnsi" w:hAnsiTheme="minorHAnsi"/>
        </w:rPr>
        <w:t>extirpated</w:t>
      </w:r>
      <w:r w:rsidR="009A79E7">
        <w:rPr>
          <w:rFonts w:asciiTheme="minorHAnsi" w:hAnsiTheme="minorHAnsi"/>
        </w:rPr>
        <w:t xml:space="preserve"> </w:t>
      </w:r>
      <w:r w:rsidR="009A79E7" w:rsidRPr="00F2282C">
        <w:rPr>
          <w:rFonts w:asciiTheme="minorHAnsi" w:hAnsiTheme="minorHAnsi"/>
          <w:i/>
        </w:rPr>
        <w:t>A. flavescens</w:t>
      </w:r>
      <w:r w:rsidR="009A79E7">
        <w:rPr>
          <w:rFonts w:asciiTheme="minorHAnsi" w:hAnsiTheme="minorHAnsi"/>
        </w:rPr>
        <w:t xml:space="preserve"> populations. Alternatively, </w:t>
      </w:r>
      <w:r w:rsidR="00DC3662">
        <w:rPr>
          <w:rFonts w:asciiTheme="minorHAnsi" w:hAnsiTheme="minorHAnsi"/>
        </w:rPr>
        <w:t xml:space="preserve">under the second scenario, </w:t>
      </w:r>
      <w:r w:rsidR="009A79E7">
        <w:rPr>
          <w:rFonts w:asciiTheme="minorHAnsi" w:hAnsiTheme="minorHAnsi"/>
        </w:rPr>
        <w:t>long</w:t>
      </w:r>
      <w:r w:rsidR="00F2282C">
        <w:rPr>
          <w:rFonts w:asciiTheme="minorHAnsi" w:hAnsiTheme="minorHAnsi"/>
        </w:rPr>
        <w:t>-</w:t>
      </w:r>
      <w:r w:rsidR="009A79E7">
        <w:rPr>
          <w:rFonts w:asciiTheme="minorHAnsi" w:hAnsiTheme="minorHAnsi"/>
        </w:rPr>
        <w:t xml:space="preserve">distance pollen dispersal could </w:t>
      </w:r>
      <w:r w:rsidR="00F2282C">
        <w:rPr>
          <w:rFonts w:asciiTheme="minorHAnsi" w:hAnsiTheme="minorHAnsi"/>
        </w:rPr>
        <w:t xml:space="preserve">have </w:t>
      </w:r>
      <w:r w:rsidR="009A79E7">
        <w:rPr>
          <w:rFonts w:asciiTheme="minorHAnsi" w:hAnsiTheme="minorHAnsi"/>
        </w:rPr>
        <w:t>result</w:t>
      </w:r>
      <w:r w:rsidR="00F2282C">
        <w:rPr>
          <w:rFonts w:asciiTheme="minorHAnsi" w:hAnsiTheme="minorHAnsi"/>
        </w:rPr>
        <w:t>ed</w:t>
      </w:r>
      <w:r w:rsidR="009A79E7">
        <w:rPr>
          <w:rFonts w:asciiTheme="minorHAnsi" w:hAnsiTheme="minorHAnsi"/>
        </w:rPr>
        <w:t xml:space="preserve"> from hummingbird migrational movements. </w:t>
      </w:r>
      <w:r w:rsidR="000626E2" w:rsidRPr="00B86D07">
        <w:rPr>
          <w:rFonts w:asciiTheme="minorHAnsi" w:hAnsiTheme="minorHAnsi"/>
        </w:rPr>
        <w:t xml:space="preserve">The ranges of both the </w:t>
      </w:r>
      <w:r w:rsidR="000A6E8E">
        <w:rPr>
          <w:rFonts w:asciiTheme="minorHAnsi" w:hAnsiTheme="minorHAnsi"/>
        </w:rPr>
        <w:t>r</w:t>
      </w:r>
      <w:r w:rsidR="000626E2" w:rsidRPr="00B86D07">
        <w:rPr>
          <w:rFonts w:asciiTheme="minorHAnsi" w:hAnsiTheme="minorHAnsi"/>
        </w:rPr>
        <w:t xml:space="preserve">ufous hummingbird and the </w:t>
      </w:r>
      <w:r w:rsidR="000A6E8E">
        <w:rPr>
          <w:rFonts w:asciiTheme="minorHAnsi" w:hAnsiTheme="minorHAnsi"/>
        </w:rPr>
        <w:t>c</w:t>
      </w:r>
      <w:r w:rsidR="000626E2" w:rsidRPr="00B86D07">
        <w:rPr>
          <w:rFonts w:asciiTheme="minorHAnsi" w:hAnsiTheme="minorHAnsi"/>
        </w:rPr>
        <w:t>alliope hummingbird</w:t>
      </w:r>
      <w:r w:rsidR="0074534B" w:rsidRPr="00B86D07">
        <w:rPr>
          <w:rFonts w:asciiTheme="minorHAnsi" w:hAnsiTheme="minorHAnsi"/>
        </w:rPr>
        <w:t xml:space="preserve"> </w:t>
      </w:r>
      <w:r w:rsidR="000626E2" w:rsidRPr="00B86D07">
        <w:rPr>
          <w:rFonts w:asciiTheme="minorHAnsi" w:hAnsiTheme="minorHAnsi"/>
        </w:rPr>
        <w:t>overlap with th</w:t>
      </w:r>
      <w:r w:rsidR="00D75485" w:rsidRPr="00B86D07">
        <w:rPr>
          <w:rFonts w:asciiTheme="minorHAnsi" w:hAnsiTheme="minorHAnsi"/>
        </w:rPr>
        <w:t>e distribution</w:t>
      </w:r>
      <w:r w:rsidR="001008C6" w:rsidRPr="00B86D07">
        <w:rPr>
          <w:rFonts w:asciiTheme="minorHAnsi" w:hAnsiTheme="minorHAnsi"/>
        </w:rPr>
        <w:t>s</w:t>
      </w:r>
      <w:r w:rsidR="00D75485" w:rsidRPr="00B86D07">
        <w:rPr>
          <w:rFonts w:asciiTheme="minorHAnsi" w:hAnsiTheme="minorHAnsi"/>
        </w:rPr>
        <w:t xml:space="preserve"> </w:t>
      </w:r>
      <w:r w:rsidR="000626E2" w:rsidRPr="00B86D07">
        <w:rPr>
          <w:rFonts w:asciiTheme="minorHAnsi" w:hAnsiTheme="minorHAnsi"/>
        </w:rPr>
        <w:t xml:space="preserve">of </w:t>
      </w:r>
      <w:r w:rsidR="000626E2" w:rsidRPr="00B86D07">
        <w:rPr>
          <w:rFonts w:asciiTheme="minorHAnsi" w:hAnsiTheme="minorHAnsi"/>
          <w:i/>
        </w:rPr>
        <w:t xml:space="preserve">A. formosa </w:t>
      </w:r>
      <w:r w:rsidR="000626E2" w:rsidRPr="00B86D07">
        <w:rPr>
          <w:rFonts w:asciiTheme="minorHAnsi" w:hAnsiTheme="minorHAnsi"/>
        </w:rPr>
        <w:t xml:space="preserve">and </w:t>
      </w:r>
      <w:r w:rsidR="000626E2" w:rsidRPr="00B86D07">
        <w:rPr>
          <w:rFonts w:asciiTheme="minorHAnsi" w:hAnsiTheme="minorHAnsi"/>
          <w:i/>
        </w:rPr>
        <w:t>A. flavescens</w:t>
      </w:r>
      <w:r w:rsidR="00FF50C0" w:rsidRPr="00B86D07">
        <w:rPr>
          <w:rFonts w:asciiTheme="minorHAnsi" w:hAnsiTheme="minorHAnsi"/>
        </w:rPr>
        <w:t>.</w:t>
      </w:r>
      <w:r w:rsidR="000626E2" w:rsidRPr="00B86D07">
        <w:rPr>
          <w:rFonts w:asciiTheme="minorHAnsi" w:hAnsiTheme="minorHAnsi"/>
        </w:rPr>
        <w:t xml:space="preserve"> </w:t>
      </w:r>
      <w:r w:rsidR="00D75485" w:rsidRPr="00B86D07">
        <w:rPr>
          <w:rFonts w:asciiTheme="minorHAnsi" w:hAnsiTheme="minorHAnsi"/>
        </w:rPr>
        <w:t xml:space="preserve">Both species have been directly observed to visit </w:t>
      </w:r>
      <w:r w:rsidR="00D75485" w:rsidRPr="00B86D07">
        <w:rPr>
          <w:rFonts w:asciiTheme="minorHAnsi" w:hAnsiTheme="minorHAnsi"/>
          <w:i/>
        </w:rPr>
        <w:t xml:space="preserve">A. formosa </w:t>
      </w:r>
      <w:r w:rsidR="00D75485" w:rsidRPr="00B86D07">
        <w:rPr>
          <w:rFonts w:asciiTheme="minorHAnsi" w:hAnsiTheme="minorHAnsi"/>
        </w:rPr>
        <w:t>(Grant, 1952; Chase and Raven, 1975</w:t>
      </w:r>
      <w:r w:rsidR="0037161B">
        <w:rPr>
          <w:rFonts w:asciiTheme="minorHAnsi" w:hAnsiTheme="minorHAnsi"/>
        </w:rPr>
        <w:t xml:space="preserve">; Fulton and Hodges, 1999; </w:t>
      </w:r>
      <w:ins w:id="270" w:author="Jeff Groh [2]" w:date="2018-10-25T13:44:00Z">
        <w:r w:rsidR="00B775EB">
          <w:rPr>
            <w:rFonts w:asciiTheme="minorHAnsi" w:hAnsiTheme="minorHAnsi"/>
          </w:rPr>
          <w:t>Appendi</w:t>
        </w:r>
      </w:ins>
      <w:ins w:id="271" w:author="Jeff Groh [2]" w:date="2018-10-25T13:45:00Z">
        <w:r w:rsidR="00B775EB">
          <w:rPr>
            <w:rFonts w:asciiTheme="minorHAnsi" w:hAnsiTheme="minorHAnsi"/>
          </w:rPr>
          <w:t>ces</w:t>
        </w:r>
      </w:ins>
      <w:ins w:id="272" w:author="Jeff Groh [2]" w:date="2018-10-25T13:44:00Z">
        <w:r w:rsidR="00B775EB">
          <w:rPr>
            <w:rFonts w:asciiTheme="minorHAnsi" w:hAnsiTheme="minorHAnsi"/>
          </w:rPr>
          <w:t xml:space="preserve"> S</w:t>
        </w:r>
      </w:ins>
      <w:ins w:id="273" w:author="Jeff Groh [2]" w:date="2018-10-25T13:45:00Z">
        <w:r w:rsidR="00B775EB">
          <w:rPr>
            <w:rFonts w:asciiTheme="minorHAnsi" w:hAnsiTheme="minorHAnsi"/>
          </w:rPr>
          <w:t>4, S7</w:t>
        </w:r>
      </w:ins>
      <w:r w:rsidR="00D75485" w:rsidRPr="00B86D07">
        <w:rPr>
          <w:rFonts w:asciiTheme="minorHAnsi" w:hAnsiTheme="minorHAnsi"/>
        </w:rPr>
        <w:t>)</w:t>
      </w:r>
      <w:r w:rsidR="00FF50C0" w:rsidRPr="00B86D07">
        <w:rPr>
          <w:rFonts w:asciiTheme="minorHAnsi" w:hAnsiTheme="minorHAnsi"/>
        </w:rPr>
        <w:t xml:space="preserve">, and it is likely that hummingbirds visit </w:t>
      </w:r>
      <w:r w:rsidR="00FF50C0" w:rsidRPr="00B86D07">
        <w:rPr>
          <w:rFonts w:asciiTheme="minorHAnsi" w:hAnsiTheme="minorHAnsi"/>
          <w:i/>
        </w:rPr>
        <w:t>A. flavescens</w:t>
      </w:r>
      <w:r w:rsidR="00FF50C0" w:rsidRPr="00B86D07">
        <w:rPr>
          <w:rFonts w:asciiTheme="minorHAnsi" w:hAnsiTheme="minorHAnsi"/>
        </w:rPr>
        <w:t xml:space="preserve"> as well (</w:t>
      </w:r>
      <w:r w:rsidR="001008C6" w:rsidRPr="00B86D07">
        <w:rPr>
          <w:rFonts w:asciiTheme="minorHAnsi" w:hAnsiTheme="minorHAnsi"/>
        </w:rPr>
        <w:t xml:space="preserve">Grant, 1994; </w:t>
      </w:r>
      <w:r w:rsidR="003772DE">
        <w:rPr>
          <w:rFonts w:asciiTheme="minorHAnsi" w:hAnsiTheme="minorHAnsi"/>
        </w:rPr>
        <w:t xml:space="preserve">Whittall and Hodges, 2007; </w:t>
      </w:r>
      <w:r w:rsidR="001008C6" w:rsidRPr="00B86D07">
        <w:rPr>
          <w:rFonts w:asciiTheme="minorHAnsi" w:hAnsiTheme="minorHAnsi"/>
        </w:rPr>
        <w:t>Bacon, 2010</w:t>
      </w:r>
      <w:r w:rsidR="00FF50C0" w:rsidRPr="00B86D07">
        <w:rPr>
          <w:rFonts w:asciiTheme="minorHAnsi" w:hAnsiTheme="minorHAnsi"/>
        </w:rPr>
        <w:t xml:space="preserve">). </w:t>
      </w:r>
      <w:ins w:id="274" w:author="Jeff Groh" w:date="2018-10-03T09:05:00Z">
        <w:r w:rsidR="0037161B">
          <w:rPr>
            <w:rFonts w:asciiTheme="minorHAnsi" w:hAnsiTheme="minorHAnsi"/>
          </w:rPr>
          <w:t xml:space="preserve">We </w:t>
        </w:r>
      </w:ins>
      <w:ins w:id="275" w:author="Jeff Groh [2]" w:date="2018-10-25T13:46:00Z">
        <w:r w:rsidR="00B775EB">
          <w:rPr>
            <w:rFonts w:asciiTheme="minorHAnsi" w:hAnsiTheme="minorHAnsi"/>
          </w:rPr>
          <w:t xml:space="preserve">directly </w:t>
        </w:r>
      </w:ins>
      <w:ins w:id="276" w:author="Jeff Groh" w:date="2018-10-03T09:05:00Z">
        <w:r w:rsidR="0037161B">
          <w:rPr>
            <w:rFonts w:asciiTheme="minorHAnsi" w:hAnsiTheme="minorHAnsi"/>
          </w:rPr>
          <w:t xml:space="preserve">observed rufous </w:t>
        </w:r>
      </w:ins>
      <w:ins w:id="277" w:author="Jeff Groh" w:date="2018-10-03T09:06:00Z">
        <w:r w:rsidR="0037161B">
          <w:rPr>
            <w:rFonts w:asciiTheme="minorHAnsi" w:hAnsiTheme="minorHAnsi"/>
          </w:rPr>
          <w:t>hummingbirds</w:t>
        </w:r>
      </w:ins>
      <w:ins w:id="278" w:author="Jeff Groh" w:date="2018-10-03T09:05:00Z">
        <w:r w:rsidR="0037161B">
          <w:rPr>
            <w:rFonts w:asciiTheme="minorHAnsi" w:hAnsiTheme="minorHAnsi"/>
          </w:rPr>
          <w:t xml:space="preserve"> in the Marble Range and captured video footage of a</w:t>
        </w:r>
      </w:ins>
      <w:ins w:id="279" w:author="Jeff Groh" w:date="2018-10-03T09:07:00Z">
        <w:r w:rsidR="0037161B">
          <w:rPr>
            <w:rFonts w:asciiTheme="minorHAnsi" w:hAnsiTheme="minorHAnsi"/>
          </w:rPr>
          <w:t xml:space="preserve"> visit to </w:t>
        </w:r>
        <w:r w:rsidR="0037161B">
          <w:rPr>
            <w:rFonts w:asciiTheme="minorHAnsi" w:hAnsiTheme="minorHAnsi"/>
            <w:i/>
          </w:rPr>
          <w:t xml:space="preserve">Aquilegia </w:t>
        </w:r>
        <w:r w:rsidR="0037161B">
          <w:rPr>
            <w:rFonts w:asciiTheme="minorHAnsi" w:hAnsiTheme="minorHAnsi"/>
          </w:rPr>
          <w:t xml:space="preserve">at one locality (Appendix </w:t>
        </w:r>
      </w:ins>
      <w:ins w:id="280" w:author="Jeff Groh" w:date="2018-10-03T09:12:00Z">
        <w:r w:rsidR="00F056B7">
          <w:rPr>
            <w:rFonts w:asciiTheme="minorHAnsi" w:hAnsiTheme="minorHAnsi"/>
          </w:rPr>
          <w:t xml:space="preserve">S7). </w:t>
        </w:r>
      </w:ins>
      <w:r w:rsidR="00FF50C0" w:rsidRPr="00B86D07">
        <w:rPr>
          <w:rFonts w:asciiTheme="minorHAnsi" w:hAnsiTheme="minorHAnsi"/>
        </w:rPr>
        <w:t>The</w:t>
      </w:r>
      <w:r w:rsidR="000626E2" w:rsidRPr="00B86D07">
        <w:rPr>
          <w:rFonts w:asciiTheme="minorHAnsi" w:hAnsiTheme="minorHAnsi"/>
        </w:rPr>
        <w:t xml:space="preserve"> correspondence between the bill lengths </w:t>
      </w:r>
      <w:r w:rsidR="00FF50C0" w:rsidRPr="00B86D07">
        <w:rPr>
          <w:rFonts w:asciiTheme="minorHAnsi" w:hAnsiTheme="minorHAnsi"/>
        </w:rPr>
        <w:t xml:space="preserve">of these </w:t>
      </w:r>
      <w:r w:rsidR="003772DE">
        <w:rPr>
          <w:rFonts w:asciiTheme="minorHAnsi" w:hAnsiTheme="minorHAnsi"/>
        </w:rPr>
        <w:t>hummingbirds</w:t>
      </w:r>
      <w:r w:rsidR="003772DE" w:rsidRPr="00B86D07">
        <w:rPr>
          <w:rFonts w:asciiTheme="minorHAnsi" w:hAnsiTheme="minorHAnsi"/>
        </w:rPr>
        <w:t xml:space="preserve"> </w:t>
      </w:r>
      <w:r w:rsidR="000626E2" w:rsidRPr="00B86D07">
        <w:rPr>
          <w:rFonts w:asciiTheme="minorHAnsi" w:hAnsiTheme="minorHAnsi"/>
        </w:rPr>
        <w:t xml:space="preserve">and the spur lengths of the </w:t>
      </w:r>
      <w:r w:rsidR="008D5545">
        <w:rPr>
          <w:rFonts w:asciiTheme="minorHAnsi" w:hAnsiTheme="minorHAnsi"/>
          <w:i/>
        </w:rPr>
        <w:t xml:space="preserve">Aquilegia </w:t>
      </w:r>
      <w:r w:rsidR="00FC09A1" w:rsidRPr="00671B95">
        <w:rPr>
          <w:rFonts w:asciiTheme="minorHAnsi" w:hAnsiTheme="minorHAnsi"/>
        </w:rPr>
        <w:t xml:space="preserve">species </w:t>
      </w:r>
      <w:r w:rsidR="00C82F64">
        <w:rPr>
          <w:rFonts w:asciiTheme="minorHAnsi" w:hAnsiTheme="minorHAnsi"/>
        </w:rPr>
        <w:t>(Appendix S</w:t>
      </w:r>
      <w:r w:rsidR="00B775EB">
        <w:rPr>
          <w:rFonts w:asciiTheme="minorHAnsi" w:hAnsiTheme="minorHAnsi"/>
        </w:rPr>
        <w:t>8</w:t>
      </w:r>
      <w:r w:rsidR="00FF50C0" w:rsidRPr="00B86D07">
        <w:rPr>
          <w:rFonts w:asciiTheme="minorHAnsi" w:hAnsiTheme="minorHAnsi"/>
        </w:rPr>
        <w:t xml:space="preserve">) further </w:t>
      </w:r>
      <w:r w:rsidR="008D5545">
        <w:rPr>
          <w:rFonts w:asciiTheme="minorHAnsi" w:hAnsiTheme="minorHAnsi"/>
        </w:rPr>
        <w:t>suggests</w:t>
      </w:r>
      <w:r w:rsidR="008D5545" w:rsidRPr="00B86D07">
        <w:rPr>
          <w:rFonts w:asciiTheme="minorHAnsi" w:hAnsiTheme="minorHAnsi"/>
        </w:rPr>
        <w:t xml:space="preserve"> </w:t>
      </w:r>
      <w:r w:rsidR="000626E2" w:rsidRPr="00B86D07">
        <w:rPr>
          <w:rFonts w:asciiTheme="minorHAnsi" w:hAnsiTheme="minorHAnsi"/>
        </w:rPr>
        <w:t>the</w:t>
      </w:r>
      <w:r w:rsidR="008D5545">
        <w:rPr>
          <w:rFonts w:asciiTheme="minorHAnsi" w:hAnsiTheme="minorHAnsi"/>
        </w:rPr>
        <w:t>y may cross-pollinate the latter</w:t>
      </w:r>
      <w:r w:rsidR="000B7C28" w:rsidRPr="00B86D07">
        <w:rPr>
          <w:rFonts w:asciiTheme="minorHAnsi" w:hAnsiTheme="minorHAnsi"/>
        </w:rPr>
        <w:t xml:space="preserve">, and they are </w:t>
      </w:r>
      <w:r w:rsidR="0036674E">
        <w:rPr>
          <w:rFonts w:asciiTheme="minorHAnsi" w:hAnsiTheme="minorHAnsi"/>
        </w:rPr>
        <w:t>well</w:t>
      </w:r>
      <w:r w:rsidR="003772DE">
        <w:rPr>
          <w:rFonts w:asciiTheme="minorHAnsi" w:hAnsiTheme="minorHAnsi"/>
        </w:rPr>
        <w:t xml:space="preserve"> </w:t>
      </w:r>
      <w:r w:rsidR="00742095">
        <w:rPr>
          <w:rFonts w:asciiTheme="minorHAnsi" w:hAnsiTheme="minorHAnsi"/>
        </w:rPr>
        <w:t xml:space="preserve">known to </w:t>
      </w:r>
      <w:r w:rsidR="008D5545">
        <w:rPr>
          <w:rFonts w:asciiTheme="minorHAnsi" w:hAnsiTheme="minorHAnsi"/>
        </w:rPr>
        <w:t>travel</w:t>
      </w:r>
      <w:r w:rsidR="00742095">
        <w:rPr>
          <w:rFonts w:asciiTheme="minorHAnsi" w:hAnsiTheme="minorHAnsi"/>
        </w:rPr>
        <w:t xml:space="preserve"> </w:t>
      </w:r>
      <w:r w:rsidR="003772DE">
        <w:rPr>
          <w:rFonts w:asciiTheme="minorHAnsi" w:hAnsiTheme="minorHAnsi"/>
        </w:rPr>
        <w:t xml:space="preserve">sufficiently large </w:t>
      </w:r>
      <w:r w:rsidR="00742095">
        <w:rPr>
          <w:rFonts w:asciiTheme="minorHAnsi" w:hAnsiTheme="minorHAnsi"/>
        </w:rPr>
        <w:t xml:space="preserve">distances </w:t>
      </w:r>
      <w:r w:rsidR="003772DE">
        <w:rPr>
          <w:rFonts w:asciiTheme="minorHAnsi" w:hAnsiTheme="minorHAnsi"/>
        </w:rPr>
        <w:t>to have effected pollen transfer</w:t>
      </w:r>
      <w:r w:rsidR="00742095">
        <w:rPr>
          <w:rFonts w:asciiTheme="minorHAnsi" w:hAnsiTheme="minorHAnsi"/>
        </w:rPr>
        <w:t xml:space="preserve">. </w:t>
      </w:r>
    </w:p>
    <w:p w14:paraId="51E32167" w14:textId="1E771200" w:rsidR="00671B95" w:rsidRPr="00E868ED" w:rsidRDefault="00930132" w:rsidP="00974F12">
      <w:pPr>
        <w:spacing w:line="360" w:lineRule="auto"/>
        <w:outlineLvl w:val="0"/>
        <w:rPr>
          <w:rFonts w:asciiTheme="minorHAnsi" w:hAnsiTheme="minorHAnsi"/>
        </w:rPr>
      </w:pPr>
      <w:r>
        <w:rPr>
          <w:rFonts w:asciiTheme="minorHAnsi" w:hAnsiTheme="minorHAnsi"/>
        </w:rPr>
        <w:tab/>
      </w:r>
      <w:r w:rsidR="00E34F10">
        <w:rPr>
          <w:rFonts w:asciiTheme="minorHAnsi" w:hAnsiTheme="minorHAnsi"/>
          <w:b/>
          <w:i/>
        </w:rPr>
        <w:t xml:space="preserve">Establishment of the hybrid </w:t>
      </w:r>
      <w:r w:rsidR="00757A36">
        <w:rPr>
          <w:rFonts w:asciiTheme="minorHAnsi" w:hAnsiTheme="minorHAnsi"/>
          <w:b/>
          <w:i/>
        </w:rPr>
        <w:t>population</w:t>
      </w:r>
      <w:r w:rsidR="00025ACF">
        <w:rPr>
          <w:rFonts w:asciiTheme="minorHAnsi" w:hAnsiTheme="minorHAnsi"/>
          <w:b/>
          <w:i/>
        </w:rPr>
        <w:t xml:space="preserve"> in the Marble Range</w:t>
      </w:r>
      <w:r>
        <w:rPr>
          <w:rFonts w:asciiTheme="minorHAnsi" w:hAnsiTheme="minorHAnsi"/>
          <w:b/>
          <w:i/>
        </w:rPr>
        <w:t>–</w:t>
      </w:r>
      <w:r w:rsidR="002703BC">
        <w:rPr>
          <w:rFonts w:asciiTheme="minorHAnsi" w:hAnsiTheme="minorHAnsi"/>
        </w:rPr>
        <w:t>Either scenario, whether the ext</w:t>
      </w:r>
      <w:r w:rsidR="00DC3662">
        <w:rPr>
          <w:rFonts w:asciiTheme="minorHAnsi" w:hAnsiTheme="minorHAnsi"/>
        </w:rPr>
        <w:t>irpation</w:t>
      </w:r>
      <w:r w:rsidR="002703BC">
        <w:rPr>
          <w:rFonts w:asciiTheme="minorHAnsi" w:hAnsiTheme="minorHAnsi"/>
        </w:rPr>
        <w:t xml:space="preserve"> of </w:t>
      </w:r>
      <w:r w:rsidR="002703BC" w:rsidRPr="00DC3662">
        <w:rPr>
          <w:rFonts w:asciiTheme="minorHAnsi" w:hAnsiTheme="minorHAnsi"/>
          <w:i/>
        </w:rPr>
        <w:t>A. flavescens</w:t>
      </w:r>
      <w:r w:rsidR="002703BC">
        <w:rPr>
          <w:rFonts w:asciiTheme="minorHAnsi" w:hAnsiTheme="minorHAnsi"/>
        </w:rPr>
        <w:t xml:space="preserve"> or whether </w:t>
      </w:r>
      <w:r w:rsidR="00A33A0E" w:rsidRPr="00B86D07">
        <w:rPr>
          <w:rFonts w:asciiTheme="minorHAnsi" w:hAnsiTheme="minorHAnsi"/>
          <w:i/>
        </w:rPr>
        <w:t>A. flavescens</w:t>
      </w:r>
      <w:r w:rsidR="001243F5">
        <w:rPr>
          <w:rFonts w:asciiTheme="minorHAnsi" w:hAnsiTheme="minorHAnsi"/>
          <w:i/>
        </w:rPr>
        <w:t xml:space="preserve"> </w:t>
      </w:r>
      <w:r w:rsidR="001243F5">
        <w:rPr>
          <w:rFonts w:asciiTheme="minorHAnsi" w:hAnsiTheme="minorHAnsi"/>
        </w:rPr>
        <w:t>sired this population from afar</w:t>
      </w:r>
      <w:r w:rsidR="00897642" w:rsidRPr="00B86D07">
        <w:rPr>
          <w:rFonts w:asciiTheme="minorHAnsi" w:hAnsiTheme="minorHAnsi"/>
        </w:rPr>
        <w:t xml:space="preserve">, </w:t>
      </w:r>
      <w:r w:rsidR="002703BC">
        <w:rPr>
          <w:rFonts w:asciiTheme="minorHAnsi" w:hAnsiTheme="minorHAnsi"/>
        </w:rPr>
        <w:t>raises questions. H</w:t>
      </w:r>
      <w:r w:rsidR="00FC36B8" w:rsidRPr="00B86D07">
        <w:rPr>
          <w:rFonts w:asciiTheme="minorHAnsi" w:hAnsiTheme="minorHAnsi"/>
        </w:rPr>
        <w:t xml:space="preserve">ow did the hybrids </w:t>
      </w:r>
      <w:r w:rsidR="00671B95">
        <w:rPr>
          <w:rFonts w:asciiTheme="minorHAnsi" w:hAnsiTheme="minorHAnsi"/>
        </w:rPr>
        <w:t>become so numerous</w:t>
      </w:r>
      <w:r w:rsidR="00FC36B8" w:rsidRPr="00B86D07">
        <w:rPr>
          <w:rFonts w:asciiTheme="minorHAnsi" w:hAnsiTheme="minorHAnsi"/>
        </w:rPr>
        <w:t xml:space="preserve">? </w:t>
      </w:r>
      <w:r w:rsidR="00801AEF">
        <w:rPr>
          <w:rFonts w:asciiTheme="minorHAnsi" w:hAnsiTheme="minorHAnsi"/>
        </w:rPr>
        <w:t xml:space="preserve">And how </w:t>
      </w:r>
      <w:r w:rsidR="00DC3662">
        <w:rPr>
          <w:rFonts w:asciiTheme="minorHAnsi" w:hAnsiTheme="minorHAnsi"/>
        </w:rPr>
        <w:t>was</w:t>
      </w:r>
      <w:r w:rsidR="00801AEF">
        <w:rPr>
          <w:rFonts w:asciiTheme="minorHAnsi" w:hAnsiTheme="minorHAnsi"/>
        </w:rPr>
        <w:t xml:space="preserve"> a high proportion of </w:t>
      </w:r>
      <w:r w:rsidR="00671B95">
        <w:rPr>
          <w:rFonts w:asciiTheme="minorHAnsi" w:hAnsiTheme="minorHAnsi"/>
        </w:rPr>
        <w:t xml:space="preserve">neutral </w:t>
      </w:r>
      <w:r w:rsidR="00801AEF" w:rsidRPr="00DC3662">
        <w:rPr>
          <w:rFonts w:asciiTheme="minorHAnsi" w:hAnsiTheme="minorHAnsi"/>
          <w:i/>
        </w:rPr>
        <w:t xml:space="preserve">A. flavescens </w:t>
      </w:r>
      <w:r w:rsidR="00347F06">
        <w:rPr>
          <w:rFonts w:asciiTheme="minorHAnsi" w:hAnsiTheme="minorHAnsi"/>
        </w:rPr>
        <w:t xml:space="preserve">ancestry </w:t>
      </w:r>
      <w:r w:rsidR="00DC3662">
        <w:rPr>
          <w:rFonts w:asciiTheme="minorHAnsi" w:hAnsiTheme="minorHAnsi"/>
        </w:rPr>
        <w:t>maintained</w:t>
      </w:r>
      <w:r w:rsidR="001A1529">
        <w:rPr>
          <w:rFonts w:asciiTheme="minorHAnsi" w:hAnsiTheme="minorHAnsi"/>
        </w:rPr>
        <w:t>?</w:t>
      </w:r>
      <w:r w:rsidR="00DC3662">
        <w:rPr>
          <w:rFonts w:asciiTheme="minorHAnsi" w:hAnsiTheme="minorHAnsi"/>
        </w:rPr>
        <w:t xml:space="preserve"> </w:t>
      </w:r>
      <w:r w:rsidR="009F6A72">
        <w:rPr>
          <w:rFonts w:asciiTheme="minorHAnsi" w:hAnsiTheme="minorHAnsi"/>
        </w:rPr>
        <w:t>Animal-mediated pollen</w:t>
      </w:r>
      <w:r w:rsidR="003772DE">
        <w:rPr>
          <w:rFonts w:asciiTheme="minorHAnsi" w:hAnsiTheme="minorHAnsi"/>
        </w:rPr>
        <w:t xml:space="preserve"> </w:t>
      </w:r>
      <w:r w:rsidR="00A33A0E" w:rsidRPr="00B86D07">
        <w:rPr>
          <w:rFonts w:asciiTheme="minorHAnsi" w:hAnsiTheme="minorHAnsi"/>
        </w:rPr>
        <w:t xml:space="preserve">dispersal </w:t>
      </w:r>
      <w:r w:rsidR="009F6A72">
        <w:rPr>
          <w:rFonts w:asciiTheme="minorHAnsi" w:hAnsiTheme="minorHAnsi"/>
        </w:rPr>
        <w:t xml:space="preserve">over </w:t>
      </w:r>
      <w:r w:rsidR="00347F06">
        <w:rPr>
          <w:rFonts w:asciiTheme="minorHAnsi" w:hAnsiTheme="minorHAnsi"/>
        </w:rPr>
        <w:t xml:space="preserve">long </w:t>
      </w:r>
      <w:r w:rsidR="009F6A72">
        <w:rPr>
          <w:rFonts w:asciiTheme="minorHAnsi" w:hAnsiTheme="minorHAnsi"/>
        </w:rPr>
        <w:t>distance</w:t>
      </w:r>
      <w:r w:rsidR="00A33A0E" w:rsidRPr="00B86D07">
        <w:rPr>
          <w:rFonts w:asciiTheme="minorHAnsi" w:hAnsiTheme="minorHAnsi"/>
        </w:rPr>
        <w:t>s</w:t>
      </w:r>
      <w:r w:rsidR="009F6A72">
        <w:rPr>
          <w:rFonts w:asciiTheme="minorHAnsi" w:hAnsiTheme="minorHAnsi"/>
        </w:rPr>
        <w:t xml:space="preserve"> is likely to be rare</w:t>
      </w:r>
      <w:r w:rsidR="00A33A0E" w:rsidRPr="00B86D07">
        <w:rPr>
          <w:rFonts w:asciiTheme="minorHAnsi" w:hAnsiTheme="minorHAnsi"/>
        </w:rPr>
        <w:t>, and as such</w:t>
      </w:r>
      <w:r w:rsidR="000F193B">
        <w:rPr>
          <w:rFonts w:asciiTheme="minorHAnsi" w:hAnsiTheme="minorHAnsi"/>
        </w:rPr>
        <w:t>,</w:t>
      </w:r>
      <w:r w:rsidR="00A33A0E" w:rsidRPr="00B86D07">
        <w:rPr>
          <w:rFonts w:asciiTheme="minorHAnsi" w:hAnsiTheme="minorHAnsi"/>
        </w:rPr>
        <w:t xml:space="preserve"> </w:t>
      </w:r>
      <w:r w:rsidR="0077066F">
        <w:rPr>
          <w:rFonts w:asciiTheme="minorHAnsi" w:hAnsiTheme="minorHAnsi"/>
        </w:rPr>
        <w:t>gametophyte</w:t>
      </w:r>
      <w:r w:rsidR="000B3AF2" w:rsidRPr="00B86D07">
        <w:rPr>
          <w:rFonts w:asciiTheme="minorHAnsi" w:hAnsiTheme="minorHAnsi"/>
        </w:rPr>
        <w:t xml:space="preserve"> </w:t>
      </w:r>
      <w:r w:rsidR="00860058">
        <w:rPr>
          <w:rFonts w:asciiTheme="minorHAnsi" w:hAnsiTheme="minorHAnsi"/>
        </w:rPr>
        <w:t>influx</w:t>
      </w:r>
      <w:r w:rsidR="00FC36B8" w:rsidRPr="00B86D07">
        <w:rPr>
          <w:rFonts w:asciiTheme="minorHAnsi" w:hAnsiTheme="minorHAnsi"/>
        </w:rPr>
        <w:t xml:space="preserve"> alone </w:t>
      </w:r>
      <w:r w:rsidR="009F6A72">
        <w:rPr>
          <w:rFonts w:asciiTheme="minorHAnsi" w:hAnsiTheme="minorHAnsi"/>
        </w:rPr>
        <w:t>seems</w:t>
      </w:r>
      <w:r w:rsidR="00A33A0E" w:rsidRPr="00B86D07">
        <w:rPr>
          <w:rFonts w:asciiTheme="minorHAnsi" w:hAnsiTheme="minorHAnsi"/>
        </w:rPr>
        <w:t xml:space="preserve"> unlikely to have</w:t>
      </w:r>
      <w:r w:rsidR="00FC36B8" w:rsidRPr="00B86D07">
        <w:rPr>
          <w:rFonts w:asciiTheme="minorHAnsi" w:hAnsiTheme="minorHAnsi"/>
        </w:rPr>
        <w:t xml:space="preserve"> </w:t>
      </w:r>
      <w:r w:rsidR="000B3AF2" w:rsidRPr="00B86D07">
        <w:rPr>
          <w:rFonts w:asciiTheme="minorHAnsi" w:hAnsiTheme="minorHAnsi"/>
        </w:rPr>
        <w:t xml:space="preserve">yielded such a </w:t>
      </w:r>
      <w:r w:rsidR="00A4541C">
        <w:rPr>
          <w:rFonts w:asciiTheme="minorHAnsi" w:hAnsiTheme="minorHAnsi"/>
        </w:rPr>
        <w:t>large</w:t>
      </w:r>
      <w:r w:rsidR="00A4541C" w:rsidRPr="00B86D07">
        <w:rPr>
          <w:rFonts w:asciiTheme="minorHAnsi" w:hAnsiTheme="minorHAnsi"/>
        </w:rPr>
        <w:t xml:space="preserve"> </w:t>
      </w:r>
      <w:r w:rsidR="000B3AF2" w:rsidRPr="00B86D07">
        <w:rPr>
          <w:rFonts w:asciiTheme="minorHAnsi" w:hAnsiTheme="minorHAnsi"/>
        </w:rPr>
        <w:t xml:space="preserve">population. Furthermore, the STRUCTURE analysis does not indicate the presence of pure or backcrossed </w:t>
      </w:r>
      <w:r w:rsidR="000B3AF2" w:rsidRPr="00B86D07">
        <w:rPr>
          <w:rFonts w:asciiTheme="minorHAnsi" w:hAnsiTheme="minorHAnsi"/>
          <w:i/>
        </w:rPr>
        <w:t>A. formosa</w:t>
      </w:r>
      <w:r w:rsidR="004364BD">
        <w:rPr>
          <w:rFonts w:asciiTheme="minorHAnsi" w:hAnsiTheme="minorHAnsi"/>
        </w:rPr>
        <w:t xml:space="preserve"> individuals (Fig. 5</w:t>
      </w:r>
      <w:r w:rsidR="000B3AF2" w:rsidRPr="00B86D07">
        <w:rPr>
          <w:rFonts w:asciiTheme="minorHAnsi" w:hAnsiTheme="minorHAnsi"/>
        </w:rPr>
        <w:t>), implying hybrid</w:t>
      </w:r>
      <w:r w:rsidR="007E23E9">
        <w:rPr>
          <w:rFonts w:asciiTheme="minorHAnsi" w:hAnsiTheme="minorHAnsi"/>
        </w:rPr>
        <w:t>s proliferated autonomously</w:t>
      </w:r>
      <w:r w:rsidR="000B3AF2" w:rsidRPr="00B86D07">
        <w:rPr>
          <w:rFonts w:asciiTheme="minorHAnsi" w:hAnsiTheme="minorHAnsi"/>
        </w:rPr>
        <w:t xml:space="preserve"> </w:t>
      </w:r>
      <w:r w:rsidR="00EE5F7C">
        <w:rPr>
          <w:rFonts w:asciiTheme="minorHAnsi" w:hAnsiTheme="minorHAnsi"/>
        </w:rPr>
        <w:t xml:space="preserve">to some extent </w:t>
      </w:r>
      <w:r w:rsidR="000B3AF2" w:rsidRPr="00B86D07">
        <w:rPr>
          <w:rFonts w:asciiTheme="minorHAnsi" w:hAnsiTheme="minorHAnsi"/>
        </w:rPr>
        <w:t xml:space="preserve">after the initial hybridization event. There are </w:t>
      </w:r>
      <w:r w:rsidR="00671B95">
        <w:rPr>
          <w:rFonts w:asciiTheme="minorHAnsi" w:hAnsiTheme="minorHAnsi"/>
        </w:rPr>
        <w:t>several</w:t>
      </w:r>
      <w:r w:rsidR="00897642" w:rsidRPr="00B86D07">
        <w:rPr>
          <w:rFonts w:asciiTheme="minorHAnsi" w:hAnsiTheme="minorHAnsi"/>
        </w:rPr>
        <w:t xml:space="preserve"> explanations for </w:t>
      </w:r>
      <w:r w:rsidR="000B3AF2" w:rsidRPr="00B86D07">
        <w:rPr>
          <w:rFonts w:asciiTheme="minorHAnsi" w:hAnsiTheme="minorHAnsi"/>
        </w:rPr>
        <w:t>how this might have occurred</w:t>
      </w:r>
      <w:r w:rsidR="00897642" w:rsidRPr="00B86D07">
        <w:rPr>
          <w:rFonts w:asciiTheme="minorHAnsi" w:hAnsiTheme="minorHAnsi"/>
        </w:rPr>
        <w:t xml:space="preserve">. </w:t>
      </w:r>
      <w:ins w:id="281" w:author="Jeff Groh" w:date="2018-10-03T15:54:00Z">
        <w:r w:rsidR="00671B95">
          <w:rPr>
            <w:rFonts w:asciiTheme="minorHAnsi" w:hAnsiTheme="minorHAnsi"/>
          </w:rPr>
          <w:t xml:space="preserve"> </w:t>
        </w:r>
      </w:ins>
      <w:ins w:id="282" w:author="Jeff Groh" w:date="2018-10-03T15:56:00Z">
        <w:r w:rsidR="00671B95">
          <w:rPr>
            <w:rFonts w:asciiTheme="minorHAnsi" w:hAnsiTheme="minorHAnsi"/>
          </w:rPr>
          <w:t xml:space="preserve"> </w:t>
        </w:r>
      </w:ins>
    </w:p>
    <w:p w14:paraId="34FD513A" w14:textId="2C4B522A" w:rsidR="007E23E9" w:rsidRDefault="00897642" w:rsidP="00974F12">
      <w:pPr>
        <w:spacing w:line="360" w:lineRule="auto"/>
        <w:ind w:firstLine="720"/>
        <w:outlineLvl w:val="0"/>
        <w:rPr>
          <w:ins w:id="283" w:author="Jeff Groh" w:date="2018-10-03T16:13:00Z"/>
          <w:rFonts w:asciiTheme="minorHAnsi" w:hAnsiTheme="minorHAnsi"/>
        </w:rPr>
      </w:pPr>
      <w:r w:rsidRPr="00B86D07">
        <w:rPr>
          <w:rFonts w:asciiTheme="minorHAnsi" w:hAnsiTheme="minorHAnsi"/>
        </w:rPr>
        <w:t xml:space="preserve">First, </w:t>
      </w:r>
      <w:r w:rsidR="00236932" w:rsidRPr="00B86D07">
        <w:rPr>
          <w:rFonts w:asciiTheme="minorHAnsi" w:hAnsiTheme="minorHAnsi"/>
        </w:rPr>
        <w:t xml:space="preserve">the habitat may have been previously unoccupied </w:t>
      </w:r>
      <w:r w:rsidR="000B3AF2" w:rsidRPr="00B86D07">
        <w:rPr>
          <w:rFonts w:asciiTheme="minorHAnsi" w:hAnsiTheme="minorHAnsi"/>
        </w:rPr>
        <w:t xml:space="preserve">by </w:t>
      </w:r>
      <w:ins w:id="284" w:author="Jeff Groh" w:date="2018-10-03T15:56:00Z">
        <w:r w:rsidR="00671B95">
          <w:rPr>
            <w:rFonts w:asciiTheme="minorHAnsi" w:hAnsiTheme="minorHAnsi"/>
          </w:rPr>
          <w:t>either parental species</w:t>
        </w:r>
      </w:ins>
      <w:r w:rsidR="00236932" w:rsidRPr="00B86D07">
        <w:rPr>
          <w:rFonts w:asciiTheme="minorHAnsi" w:hAnsiTheme="minorHAnsi"/>
          <w:i/>
        </w:rPr>
        <w:t xml:space="preserve">, </w:t>
      </w:r>
      <w:r w:rsidR="00236932" w:rsidRPr="00B86D07">
        <w:rPr>
          <w:rFonts w:asciiTheme="minorHAnsi" w:hAnsiTheme="minorHAnsi"/>
        </w:rPr>
        <w:t xml:space="preserve">allowing for hybrids to colonize a vacant </w:t>
      </w:r>
      <w:r w:rsidR="007E23E9">
        <w:rPr>
          <w:rFonts w:asciiTheme="minorHAnsi" w:hAnsiTheme="minorHAnsi"/>
        </w:rPr>
        <w:t xml:space="preserve">spatial </w:t>
      </w:r>
      <w:r w:rsidR="00236932" w:rsidRPr="00B86D07">
        <w:rPr>
          <w:rFonts w:asciiTheme="minorHAnsi" w:hAnsiTheme="minorHAnsi"/>
        </w:rPr>
        <w:t>niche</w:t>
      </w:r>
      <w:r w:rsidR="002860B0">
        <w:rPr>
          <w:rFonts w:asciiTheme="minorHAnsi" w:hAnsiTheme="minorHAnsi"/>
        </w:rPr>
        <w:t xml:space="preserve"> at a higher elevation than </w:t>
      </w:r>
      <w:r w:rsidR="00E868ED">
        <w:rPr>
          <w:rFonts w:asciiTheme="minorHAnsi" w:hAnsiTheme="minorHAnsi"/>
        </w:rPr>
        <w:t>a</w:t>
      </w:r>
      <w:r w:rsidR="002860B0">
        <w:rPr>
          <w:rFonts w:asciiTheme="minorHAnsi" w:hAnsiTheme="minorHAnsi"/>
        </w:rPr>
        <w:t xml:space="preserve"> maternal </w:t>
      </w:r>
      <w:ins w:id="285" w:author="Jeff Groh" w:date="2018-10-03T17:36:00Z">
        <w:r w:rsidR="00E868ED">
          <w:rPr>
            <w:rFonts w:asciiTheme="minorHAnsi" w:hAnsiTheme="minorHAnsi"/>
            <w:i/>
          </w:rPr>
          <w:t xml:space="preserve">A. formosa </w:t>
        </w:r>
        <w:r w:rsidR="00E868ED">
          <w:rPr>
            <w:rFonts w:asciiTheme="minorHAnsi" w:hAnsiTheme="minorHAnsi"/>
          </w:rPr>
          <w:t>population</w:t>
        </w:r>
      </w:ins>
      <w:r w:rsidR="00236932" w:rsidRPr="00B86D07">
        <w:rPr>
          <w:rFonts w:asciiTheme="minorHAnsi" w:hAnsiTheme="minorHAnsi"/>
        </w:rPr>
        <w:t>. However, during the ascent to the ridge from the adjacent valley,</w:t>
      </w:r>
      <w:r w:rsidR="007E23E9">
        <w:rPr>
          <w:rFonts w:asciiTheme="minorHAnsi" w:hAnsiTheme="minorHAnsi"/>
        </w:rPr>
        <w:t xml:space="preserve"> we</w:t>
      </w:r>
      <w:r w:rsidR="00FC09A1">
        <w:rPr>
          <w:rFonts w:asciiTheme="minorHAnsi" w:hAnsiTheme="minorHAnsi"/>
        </w:rPr>
        <w:t xml:space="preserve"> observed</w:t>
      </w:r>
      <w:r w:rsidR="00236932" w:rsidRPr="00B86D07">
        <w:rPr>
          <w:rFonts w:asciiTheme="minorHAnsi" w:hAnsiTheme="minorHAnsi"/>
        </w:rPr>
        <w:t xml:space="preserve"> </w:t>
      </w:r>
      <w:r w:rsidR="00236932" w:rsidRPr="00B86D07">
        <w:rPr>
          <w:rFonts w:asciiTheme="minorHAnsi" w:hAnsiTheme="minorHAnsi"/>
          <w:i/>
        </w:rPr>
        <w:t>A. formosa</w:t>
      </w:r>
      <w:r w:rsidR="00236932" w:rsidRPr="00B86D07">
        <w:rPr>
          <w:rFonts w:asciiTheme="minorHAnsi" w:hAnsiTheme="minorHAnsi"/>
        </w:rPr>
        <w:t xml:space="preserve"> up to elevations of 2100 m, and herbarium records demonstrate that this </w:t>
      </w:r>
      <w:r w:rsidR="00236932" w:rsidRPr="00B86D07">
        <w:rPr>
          <w:rFonts w:asciiTheme="minorHAnsi" w:hAnsiTheme="minorHAnsi"/>
        </w:rPr>
        <w:lastRenderedPageBreak/>
        <w:t xml:space="preserve">species </w:t>
      </w:r>
      <w:r w:rsidR="006963A6" w:rsidRPr="00B86D07">
        <w:rPr>
          <w:rFonts w:asciiTheme="minorHAnsi" w:hAnsiTheme="minorHAnsi"/>
        </w:rPr>
        <w:t xml:space="preserve">inhabits </w:t>
      </w:r>
      <w:r w:rsidR="00236932" w:rsidRPr="00B86D07">
        <w:rPr>
          <w:rFonts w:asciiTheme="minorHAnsi" w:hAnsiTheme="minorHAnsi"/>
        </w:rPr>
        <w:t>high elevation</w:t>
      </w:r>
      <w:r w:rsidR="006963A6" w:rsidRPr="00B86D07">
        <w:rPr>
          <w:rFonts w:asciiTheme="minorHAnsi" w:hAnsiTheme="minorHAnsi"/>
        </w:rPr>
        <w:t>s with some frequency</w:t>
      </w:r>
      <w:r w:rsidR="009F6A72">
        <w:rPr>
          <w:rFonts w:asciiTheme="minorHAnsi" w:hAnsiTheme="minorHAnsi"/>
        </w:rPr>
        <w:t xml:space="preserve"> (Appendix S2</w:t>
      </w:r>
      <w:r w:rsidR="00236932" w:rsidRPr="00B86D07">
        <w:rPr>
          <w:rFonts w:asciiTheme="minorHAnsi" w:hAnsiTheme="minorHAnsi"/>
        </w:rPr>
        <w:t xml:space="preserve">). </w:t>
      </w:r>
      <w:r w:rsidR="007E23E9">
        <w:rPr>
          <w:rFonts w:asciiTheme="minorHAnsi" w:hAnsiTheme="minorHAnsi"/>
        </w:rPr>
        <w:t>Moreover, it is unlikely for the ancestral hybrid seed</w:t>
      </w:r>
      <w:r w:rsidR="00671B95">
        <w:rPr>
          <w:rFonts w:asciiTheme="minorHAnsi" w:hAnsiTheme="minorHAnsi"/>
        </w:rPr>
        <w:t>s</w:t>
      </w:r>
      <w:r w:rsidR="007E23E9">
        <w:rPr>
          <w:rFonts w:asciiTheme="minorHAnsi" w:hAnsiTheme="minorHAnsi"/>
        </w:rPr>
        <w:t xml:space="preserve"> to have landed far </w:t>
      </w:r>
      <w:r w:rsidR="00B91002">
        <w:rPr>
          <w:rFonts w:asciiTheme="minorHAnsi" w:hAnsiTheme="minorHAnsi"/>
        </w:rPr>
        <w:t>from</w:t>
      </w:r>
      <w:r w:rsidR="007E23E9">
        <w:rPr>
          <w:rFonts w:asciiTheme="minorHAnsi" w:hAnsiTheme="minorHAnsi"/>
        </w:rPr>
        <w:t xml:space="preserve"> maternal plant</w:t>
      </w:r>
      <w:r w:rsidR="00671B95">
        <w:rPr>
          <w:rFonts w:asciiTheme="minorHAnsi" w:hAnsiTheme="minorHAnsi"/>
        </w:rPr>
        <w:t>s</w:t>
      </w:r>
      <w:r w:rsidR="007E23E9">
        <w:rPr>
          <w:rFonts w:asciiTheme="minorHAnsi" w:hAnsiTheme="minorHAnsi"/>
        </w:rPr>
        <w:t xml:space="preserve">, as </w:t>
      </w:r>
      <w:r w:rsidR="007E23E9">
        <w:rPr>
          <w:rFonts w:asciiTheme="minorHAnsi" w:hAnsiTheme="minorHAnsi"/>
          <w:i/>
        </w:rPr>
        <w:t xml:space="preserve">Aquilegia </w:t>
      </w:r>
      <w:r w:rsidR="007E23E9">
        <w:rPr>
          <w:rFonts w:asciiTheme="minorHAnsi" w:hAnsiTheme="minorHAnsi"/>
        </w:rPr>
        <w:t xml:space="preserve">seeds possess no mechanism for long-distance dispersal, but are rather passively wind-dispersed from dehiscent follicles.  </w:t>
      </w:r>
    </w:p>
    <w:p w14:paraId="6DC56BF2" w14:textId="0A0DA110" w:rsidR="00150516" w:rsidRPr="00150516" w:rsidRDefault="001A1529" w:rsidP="00150516">
      <w:pPr>
        <w:spacing w:line="360" w:lineRule="auto"/>
        <w:ind w:firstLine="720"/>
        <w:outlineLvl w:val="0"/>
        <w:rPr>
          <w:rFonts w:asciiTheme="minorHAnsi" w:hAnsiTheme="minorHAnsi"/>
        </w:rPr>
      </w:pPr>
      <w:r>
        <w:rPr>
          <w:rFonts w:asciiTheme="minorHAnsi" w:hAnsiTheme="minorHAnsi"/>
        </w:rPr>
        <w:t>A s</w:t>
      </w:r>
      <w:r w:rsidR="00671B95" w:rsidRPr="00B86D07">
        <w:rPr>
          <w:rFonts w:asciiTheme="minorHAnsi" w:hAnsiTheme="minorHAnsi"/>
        </w:rPr>
        <w:t>econd</w:t>
      </w:r>
      <w:r>
        <w:rPr>
          <w:rFonts w:asciiTheme="minorHAnsi" w:hAnsiTheme="minorHAnsi"/>
        </w:rPr>
        <w:t xml:space="preserve"> explanation, not mutually-exclusive with the previous, is that</w:t>
      </w:r>
      <w:r w:rsidR="00671B95" w:rsidRPr="00B86D07">
        <w:rPr>
          <w:rFonts w:asciiTheme="minorHAnsi" w:hAnsiTheme="minorHAnsi"/>
        </w:rPr>
        <w:t xml:space="preserve"> hybrids competitively excluded a m</w:t>
      </w:r>
      <w:r w:rsidR="00671B95">
        <w:rPr>
          <w:rFonts w:asciiTheme="minorHAnsi" w:hAnsiTheme="minorHAnsi"/>
        </w:rPr>
        <w:t>aternal</w:t>
      </w:r>
      <w:r w:rsidR="00671B95" w:rsidRPr="00B86D07">
        <w:rPr>
          <w:rFonts w:asciiTheme="minorHAnsi" w:hAnsiTheme="minorHAnsi"/>
        </w:rPr>
        <w:t xml:space="preserve"> population of </w:t>
      </w:r>
      <w:r w:rsidR="00671B95" w:rsidRPr="00B86D07">
        <w:rPr>
          <w:rFonts w:asciiTheme="minorHAnsi" w:hAnsiTheme="minorHAnsi"/>
          <w:i/>
        </w:rPr>
        <w:t xml:space="preserve">A. formosa </w:t>
      </w:r>
      <w:r w:rsidR="00671B95" w:rsidRPr="00B86D07">
        <w:rPr>
          <w:rFonts w:asciiTheme="minorHAnsi" w:hAnsiTheme="minorHAnsi"/>
        </w:rPr>
        <w:t>on the ridge</w:t>
      </w:r>
      <w:r>
        <w:rPr>
          <w:rFonts w:asciiTheme="minorHAnsi" w:hAnsiTheme="minorHAnsi"/>
        </w:rPr>
        <w:t xml:space="preserve">. </w:t>
      </w:r>
      <w:r w:rsidR="00671B95">
        <w:rPr>
          <w:rFonts w:asciiTheme="minorHAnsi" w:hAnsiTheme="minorHAnsi"/>
        </w:rPr>
        <w:t>A complement of a</w:t>
      </w:r>
      <w:r w:rsidR="00671B95" w:rsidRPr="00B86D07">
        <w:rPr>
          <w:rFonts w:asciiTheme="minorHAnsi" w:hAnsiTheme="minorHAnsi"/>
        </w:rPr>
        <w:t xml:space="preserve">lleles from </w:t>
      </w:r>
      <w:r w:rsidR="00671B95" w:rsidRPr="00B86D07">
        <w:rPr>
          <w:rFonts w:asciiTheme="minorHAnsi" w:hAnsiTheme="minorHAnsi"/>
          <w:i/>
        </w:rPr>
        <w:t>A. flavescens</w:t>
      </w:r>
      <w:r w:rsidR="00671B95" w:rsidRPr="00B86D07">
        <w:rPr>
          <w:rFonts w:asciiTheme="minorHAnsi" w:hAnsiTheme="minorHAnsi"/>
        </w:rPr>
        <w:t xml:space="preserve">, a highland specialist, </w:t>
      </w:r>
      <w:r w:rsidR="00671B95">
        <w:rPr>
          <w:rFonts w:asciiTheme="minorHAnsi" w:hAnsiTheme="minorHAnsi"/>
        </w:rPr>
        <w:t>could</w:t>
      </w:r>
      <w:r w:rsidR="00671B95" w:rsidRPr="00B86D07">
        <w:rPr>
          <w:rFonts w:asciiTheme="minorHAnsi" w:hAnsiTheme="minorHAnsi"/>
        </w:rPr>
        <w:t xml:space="preserve"> have conferred a competitive advantage to </w:t>
      </w:r>
      <w:r w:rsidR="00671B95">
        <w:rPr>
          <w:rFonts w:asciiTheme="minorHAnsi" w:hAnsiTheme="minorHAnsi"/>
        </w:rPr>
        <w:t>hybrids</w:t>
      </w:r>
      <w:r w:rsidR="00671B95" w:rsidRPr="00B86D07">
        <w:rPr>
          <w:rFonts w:asciiTheme="minorHAnsi" w:hAnsiTheme="minorHAnsi"/>
        </w:rPr>
        <w:t xml:space="preserve">. </w:t>
      </w:r>
      <w:r w:rsidR="00150516">
        <w:rPr>
          <w:rFonts w:asciiTheme="minorHAnsi" w:hAnsiTheme="minorHAnsi"/>
        </w:rPr>
        <w:t xml:space="preserve">Indeed, the dry alpine habitat of the ridge appears more suitable for pure </w:t>
      </w:r>
      <w:r w:rsidR="00150516">
        <w:rPr>
          <w:rFonts w:asciiTheme="minorHAnsi" w:hAnsiTheme="minorHAnsi"/>
          <w:i/>
        </w:rPr>
        <w:t xml:space="preserve">A. flavescens </w:t>
      </w:r>
      <w:r w:rsidR="00150516">
        <w:rPr>
          <w:rFonts w:asciiTheme="minorHAnsi" w:hAnsiTheme="minorHAnsi"/>
        </w:rPr>
        <w:t xml:space="preserve">than for pure </w:t>
      </w:r>
      <w:r w:rsidR="00150516">
        <w:rPr>
          <w:rFonts w:asciiTheme="minorHAnsi" w:hAnsiTheme="minorHAnsi"/>
          <w:i/>
        </w:rPr>
        <w:t>A. formosa</w:t>
      </w:r>
      <w:r w:rsidR="00150516">
        <w:rPr>
          <w:rFonts w:asciiTheme="minorHAnsi" w:hAnsiTheme="minorHAnsi"/>
        </w:rPr>
        <w:t xml:space="preserve">, so it seems likely that </w:t>
      </w:r>
      <w:r w:rsidR="00150516">
        <w:rPr>
          <w:rFonts w:asciiTheme="minorHAnsi" w:hAnsiTheme="minorHAnsi"/>
          <w:i/>
        </w:rPr>
        <w:t xml:space="preserve">A. flavescens </w:t>
      </w:r>
      <w:r w:rsidR="00150516">
        <w:rPr>
          <w:rFonts w:asciiTheme="minorHAnsi" w:hAnsiTheme="minorHAnsi"/>
        </w:rPr>
        <w:t xml:space="preserve">alleles would confer a selective advantage in this habitat. Furthermore, while </w:t>
      </w:r>
      <w:r w:rsidR="00150516">
        <w:rPr>
          <w:rFonts w:asciiTheme="minorHAnsi" w:hAnsiTheme="minorHAnsi"/>
          <w:i/>
        </w:rPr>
        <w:t xml:space="preserve">A. formosa </w:t>
      </w:r>
      <w:r w:rsidR="00150516">
        <w:rPr>
          <w:rFonts w:asciiTheme="minorHAnsi" w:hAnsiTheme="minorHAnsi"/>
        </w:rPr>
        <w:t xml:space="preserve">was observed at comparable elevations on the other side of the ridge, the density of these individuals had notably decreased by this point, as had their stature, indicating that the habitat at this elevation was marginal for that species. However, as </w:t>
      </w:r>
      <w:r w:rsidR="00150516">
        <w:rPr>
          <w:rFonts w:asciiTheme="minorHAnsi" w:hAnsiTheme="minorHAnsi"/>
          <w:i/>
        </w:rPr>
        <w:t>A. flavescens</w:t>
      </w:r>
      <w:r w:rsidR="00150516">
        <w:rPr>
          <w:rFonts w:asciiTheme="minorHAnsi" w:hAnsiTheme="minorHAnsi"/>
        </w:rPr>
        <w:t xml:space="preserve"> is not known from this region, the idea that an </w:t>
      </w:r>
      <w:r w:rsidR="00150516">
        <w:rPr>
          <w:rFonts w:asciiTheme="minorHAnsi" w:hAnsiTheme="minorHAnsi"/>
          <w:i/>
        </w:rPr>
        <w:t xml:space="preserve">A. formosa </w:t>
      </w:r>
      <w:r w:rsidR="00150516">
        <w:rPr>
          <w:rFonts w:asciiTheme="minorHAnsi" w:hAnsiTheme="minorHAnsi"/>
        </w:rPr>
        <w:t xml:space="preserve">population occupied the highland habitat prior to the establishment of the hybrid population invokes a </w:t>
      </w:r>
      <w:r w:rsidR="001A3FAA">
        <w:rPr>
          <w:rFonts w:asciiTheme="minorHAnsi" w:hAnsiTheme="minorHAnsi"/>
        </w:rPr>
        <w:t>long-distance</w:t>
      </w:r>
      <w:r w:rsidR="00150516">
        <w:rPr>
          <w:rFonts w:asciiTheme="minorHAnsi" w:hAnsiTheme="minorHAnsi"/>
        </w:rPr>
        <w:t xml:space="preserve"> pollen dispersal event from </w:t>
      </w:r>
      <w:r w:rsidR="00150516">
        <w:rPr>
          <w:rFonts w:asciiTheme="minorHAnsi" w:hAnsiTheme="minorHAnsi"/>
          <w:i/>
        </w:rPr>
        <w:t>A. flavescens</w:t>
      </w:r>
      <w:r w:rsidR="001A3FAA">
        <w:rPr>
          <w:rFonts w:asciiTheme="minorHAnsi" w:hAnsiTheme="minorHAnsi"/>
        </w:rPr>
        <w:t xml:space="preserve"> that is likely to be rare</w:t>
      </w:r>
      <w:r w:rsidR="00150516">
        <w:rPr>
          <w:rFonts w:asciiTheme="minorHAnsi" w:hAnsiTheme="minorHAnsi"/>
        </w:rPr>
        <w:t xml:space="preserve">. Furthermore, under the </w:t>
      </w:r>
      <w:r w:rsidR="0012398B">
        <w:rPr>
          <w:rFonts w:asciiTheme="minorHAnsi" w:hAnsiTheme="minorHAnsi"/>
        </w:rPr>
        <w:t xml:space="preserve">long-distance </w:t>
      </w:r>
      <w:r w:rsidR="00150516">
        <w:rPr>
          <w:rFonts w:asciiTheme="minorHAnsi" w:hAnsiTheme="minorHAnsi"/>
        </w:rPr>
        <w:t xml:space="preserve">dispersal hypothesis, the question of how a high proportion of neutral </w:t>
      </w:r>
      <w:r w:rsidR="00150516">
        <w:rPr>
          <w:rFonts w:asciiTheme="minorHAnsi" w:hAnsiTheme="minorHAnsi"/>
          <w:i/>
        </w:rPr>
        <w:t xml:space="preserve">A. flavescens </w:t>
      </w:r>
      <w:r w:rsidR="00150516">
        <w:rPr>
          <w:rFonts w:asciiTheme="minorHAnsi" w:hAnsiTheme="minorHAnsi"/>
        </w:rPr>
        <w:t xml:space="preserve">ancestry could have spread through the population </w:t>
      </w:r>
      <w:r w:rsidR="0012398B">
        <w:rPr>
          <w:rFonts w:asciiTheme="minorHAnsi" w:hAnsiTheme="minorHAnsi"/>
        </w:rPr>
        <w:t xml:space="preserve">is </w:t>
      </w:r>
      <w:r w:rsidR="00F90996">
        <w:rPr>
          <w:rFonts w:asciiTheme="minorHAnsi" w:hAnsiTheme="minorHAnsi"/>
        </w:rPr>
        <w:t>challenging</w:t>
      </w:r>
      <w:r w:rsidR="00150516">
        <w:rPr>
          <w:rFonts w:asciiTheme="minorHAnsi" w:hAnsiTheme="minorHAnsi"/>
        </w:rPr>
        <w:t xml:space="preserve"> to explain. </w:t>
      </w:r>
    </w:p>
    <w:p w14:paraId="72D8E55F" w14:textId="5AF0DA9B" w:rsidR="00671B95" w:rsidRPr="00150516" w:rsidRDefault="00150516" w:rsidP="00363CBA">
      <w:pPr>
        <w:spacing w:line="360" w:lineRule="auto"/>
        <w:outlineLvl w:val="0"/>
        <w:rPr>
          <w:ins w:id="286" w:author="Jeff Groh" w:date="2018-10-03T16:32:00Z"/>
          <w:rFonts w:asciiTheme="minorHAnsi" w:hAnsiTheme="minorHAnsi"/>
        </w:rPr>
      </w:pPr>
      <w:r>
        <w:rPr>
          <w:rFonts w:asciiTheme="minorHAnsi" w:hAnsiTheme="minorHAnsi"/>
        </w:rPr>
        <w:tab/>
      </w:r>
      <w:ins w:id="287" w:author="Jeff Groh [2]" w:date="2018-10-25T14:00:00Z">
        <w:r w:rsidR="00876147">
          <w:rPr>
            <w:rFonts w:asciiTheme="minorHAnsi" w:hAnsiTheme="minorHAnsi"/>
          </w:rPr>
          <w:t>Alternatively,</w:t>
        </w:r>
      </w:ins>
      <w:r w:rsidR="00897642" w:rsidRPr="00B86D07">
        <w:rPr>
          <w:rFonts w:asciiTheme="minorHAnsi" w:hAnsiTheme="minorHAnsi"/>
        </w:rPr>
        <w:t xml:space="preserve"> </w:t>
      </w:r>
      <w:ins w:id="288" w:author="Jeff Groh" w:date="2018-10-03T16:14:00Z">
        <w:r w:rsidR="00671B95">
          <w:rPr>
            <w:rFonts w:asciiTheme="minorHAnsi" w:hAnsiTheme="minorHAnsi"/>
          </w:rPr>
          <w:t>hybrids may have</w:t>
        </w:r>
      </w:ins>
      <w:r w:rsidR="00897642" w:rsidRPr="00B86D07">
        <w:rPr>
          <w:rFonts w:asciiTheme="minorHAnsi" w:hAnsiTheme="minorHAnsi"/>
        </w:rPr>
        <w:t xml:space="preserve"> </w:t>
      </w:r>
      <w:ins w:id="289" w:author="Jeff Groh" w:date="2018-10-03T15:57:00Z">
        <w:r w:rsidR="00671B95">
          <w:rPr>
            <w:rFonts w:asciiTheme="minorHAnsi" w:hAnsiTheme="minorHAnsi"/>
          </w:rPr>
          <w:t>proliferated through genetic swamping</w:t>
        </w:r>
      </w:ins>
      <w:ins w:id="290" w:author="Jeff Groh" w:date="2018-10-03T16:14:00Z">
        <w:r w:rsidR="00671B95">
          <w:rPr>
            <w:rFonts w:asciiTheme="minorHAnsi" w:hAnsiTheme="minorHAnsi"/>
          </w:rPr>
          <w:t xml:space="preserve"> </w:t>
        </w:r>
      </w:ins>
      <w:ins w:id="291" w:author="Jeff Groh" w:date="2018-10-03T16:15:00Z">
        <w:r w:rsidR="00671B95">
          <w:rPr>
            <w:rFonts w:asciiTheme="minorHAnsi" w:hAnsiTheme="minorHAnsi"/>
          </w:rPr>
          <w:t xml:space="preserve">of </w:t>
        </w:r>
      </w:ins>
      <w:ins w:id="292" w:author="Jeff Groh" w:date="2018-10-03T15:57:00Z">
        <w:r w:rsidR="00671B95">
          <w:rPr>
            <w:rFonts w:asciiTheme="minorHAnsi" w:hAnsiTheme="minorHAnsi"/>
          </w:rPr>
          <w:t xml:space="preserve">preexisting population of </w:t>
        </w:r>
      </w:ins>
      <w:ins w:id="293" w:author="Jeff Groh" w:date="2018-10-03T15:58:00Z">
        <w:r w:rsidR="00671B95">
          <w:rPr>
            <w:rFonts w:asciiTheme="minorHAnsi" w:hAnsiTheme="minorHAnsi"/>
            <w:i/>
          </w:rPr>
          <w:t xml:space="preserve">A. flavescens </w:t>
        </w:r>
        <w:r w:rsidR="00671B95">
          <w:rPr>
            <w:rFonts w:asciiTheme="minorHAnsi" w:hAnsiTheme="minorHAnsi"/>
          </w:rPr>
          <w:t>which inhabited the ridge upon secondary contact.</w:t>
        </w:r>
      </w:ins>
      <w:ins w:id="294" w:author="Jeff Groh" w:date="2018-10-03T16:04:00Z">
        <w:r w:rsidR="00671B95">
          <w:rPr>
            <w:rFonts w:asciiTheme="minorHAnsi" w:hAnsiTheme="minorHAnsi"/>
          </w:rPr>
          <w:t xml:space="preserve"> Under this scenario, a larger </w:t>
        </w:r>
        <w:r w:rsidR="00671B95">
          <w:rPr>
            <w:rFonts w:asciiTheme="minorHAnsi" w:hAnsiTheme="minorHAnsi"/>
            <w:i/>
          </w:rPr>
          <w:t xml:space="preserve">A. formosa </w:t>
        </w:r>
        <w:r w:rsidR="00671B95">
          <w:rPr>
            <w:rFonts w:asciiTheme="minorHAnsi" w:hAnsiTheme="minorHAnsi"/>
          </w:rPr>
          <w:t xml:space="preserve">population size </w:t>
        </w:r>
      </w:ins>
      <w:ins w:id="295" w:author="Jeff Groh [2]" w:date="2018-11-03T12:49:00Z">
        <w:r w:rsidR="00827778">
          <w:rPr>
            <w:rFonts w:asciiTheme="minorHAnsi" w:hAnsiTheme="minorHAnsi"/>
          </w:rPr>
          <w:t>c</w:t>
        </w:r>
      </w:ins>
      <w:ins w:id="296" w:author="Jeff Groh" w:date="2018-10-03T16:04:00Z">
        <w:r w:rsidR="00671B95">
          <w:rPr>
            <w:rFonts w:asciiTheme="minorHAnsi" w:hAnsiTheme="minorHAnsi"/>
          </w:rPr>
          <w:t xml:space="preserve">ould have increased the likelihood of </w:t>
        </w:r>
      </w:ins>
      <w:ins w:id="297" w:author="Jeff Groh [2]" w:date="2018-11-03T12:49:00Z">
        <w:r w:rsidR="00827778">
          <w:rPr>
            <w:rFonts w:asciiTheme="minorHAnsi" w:hAnsiTheme="minorHAnsi"/>
          </w:rPr>
          <w:t xml:space="preserve">early-generation </w:t>
        </w:r>
      </w:ins>
      <w:ins w:id="298" w:author="Jeff Groh" w:date="2018-10-03T16:04:00Z">
        <w:r w:rsidR="00671B95">
          <w:rPr>
            <w:rFonts w:asciiTheme="minorHAnsi" w:hAnsiTheme="minorHAnsi"/>
          </w:rPr>
          <w:t xml:space="preserve">hybrids backcrossing to </w:t>
        </w:r>
        <w:r w:rsidR="00671B95">
          <w:rPr>
            <w:rFonts w:asciiTheme="minorHAnsi" w:hAnsiTheme="minorHAnsi"/>
            <w:i/>
          </w:rPr>
          <w:t>A. formosa</w:t>
        </w:r>
        <w:r w:rsidR="00671B95">
          <w:rPr>
            <w:rFonts w:asciiTheme="minorHAnsi" w:hAnsiTheme="minorHAnsi"/>
          </w:rPr>
          <w:t>, resulting in the</w:t>
        </w:r>
      </w:ins>
      <w:ins w:id="299" w:author="Jeff Groh" w:date="2018-10-03T16:06:00Z">
        <w:r w:rsidR="00671B95">
          <w:rPr>
            <w:rFonts w:asciiTheme="minorHAnsi" w:hAnsiTheme="minorHAnsi"/>
          </w:rPr>
          <w:t xml:space="preserve"> probable</w:t>
        </w:r>
      </w:ins>
      <w:ins w:id="300" w:author="Jeff Groh" w:date="2018-10-03T16:04:00Z">
        <w:r w:rsidR="00671B95">
          <w:rPr>
            <w:rFonts w:asciiTheme="minorHAnsi" w:hAnsiTheme="minorHAnsi"/>
          </w:rPr>
          <w:t xml:space="preserve"> spread of the </w:t>
        </w:r>
        <w:r w:rsidR="00671B95">
          <w:rPr>
            <w:rFonts w:asciiTheme="minorHAnsi" w:hAnsiTheme="minorHAnsi"/>
            <w:i/>
          </w:rPr>
          <w:t xml:space="preserve">A. formosa </w:t>
        </w:r>
        <w:r w:rsidR="00671B95">
          <w:rPr>
            <w:rFonts w:asciiTheme="minorHAnsi" w:hAnsiTheme="minorHAnsi"/>
          </w:rPr>
          <w:t>haplotype and the</w:t>
        </w:r>
      </w:ins>
      <w:ins w:id="301" w:author="Jeff Groh" w:date="2018-10-03T16:50:00Z">
        <w:r w:rsidR="00671B95">
          <w:rPr>
            <w:rFonts w:asciiTheme="minorHAnsi" w:hAnsiTheme="minorHAnsi"/>
          </w:rPr>
          <w:t xml:space="preserve"> loss</w:t>
        </w:r>
      </w:ins>
      <w:ins w:id="302" w:author="Jeff Groh" w:date="2018-10-03T16:04:00Z">
        <w:r w:rsidR="00E868ED">
          <w:rPr>
            <w:rFonts w:asciiTheme="minorHAnsi" w:hAnsiTheme="minorHAnsi"/>
          </w:rPr>
          <w:t xml:space="preserve"> of </w:t>
        </w:r>
      </w:ins>
      <w:ins w:id="303" w:author="Jeff Groh" w:date="2018-10-03T17:38:00Z">
        <w:r w:rsidR="00E868ED">
          <w:rPr>
            <w:rFonts w:asciiTheme="minorHAnsi" w:hAnsiTheme="minorHAnsi"/>
          </w:rPr>
          <w:t>an</w:t>
        </w:r>
      </w:ins>
      <w:ins w:id="304" w:author="Jeff Groh" w:date="2018-10-03T16:04:00Z">
        <w:r w:rsidR="00671B95">
          <w:rPr>
            <w:rFonts w:asciiTheme="minorHAnsi" w:hAnsiTheme="minorHAnsi"/>
          </w:rPr>
          <w:t xml:space="preserve"> </w:t>
        </w:r>
        <w:r w:rsidR="00671B95">
          <w:rPr>
            <w:rFonts w:asciiTheme="minorHAnsi" w:hAnsiTheme="minorHAnsi"/>
            <w:i/>
          </w:rPr>
          <w:t xml:space="preserve">A. flavescens </w:t>
        </w:r>
        <w:r w:rsidR="00671B95">
          <w:rPr>
            <w:rFonts w:asciiTheme="minorHAnsi" w:hAnsiTheme="minorHAnsi"/>
          </w:rPr>
          <w:t>plastid lineage.</w:t>
        </w:r>
      </w:ins>
      <w:ins w:id="305" w:author="Jeff Groh" w:date="2018-10-03T16:05:00Z">
        <w:r w:rsidR="00671B95">
          <w:rPr>
            <w:rFonts w:asciiTheme="minorHAnsi" w:hAnsiTheme="minorHAnsi"/>
          </w:rPr>
          <w:t xml:space="preserve"> </w:t>
        </w:r>
      </w:ins>
      <w:ins w:id="306" w:author="Jeff Groh [2]" w:date="2018-10-25T12:16:00Z">
        <w:r w:rsidR="00EE5F7C">
          <w:rPr>
            <w:rFonts w:asciiTheme="minorHAnsi" w:hAnsiTheme="minorHAnsi"/>
          </w:rPr>
          <w:t>Notably, t</w:t>
        </w:r>
      </w:ins>
      <w:ins w:id="307" w:author="Jeff Groh [2]" w:date="2018-10-25T12:15:00Z">
        <w:r w:rsidR="00EE5F7C">
          <w:rPr>
            <w:rFonts w:asciiTheme="minorHAnsi" w:hAnsiTheme="minorHAnsi"/>
          </w:rPr>
          <w:t>he</w:t>
        </w:r>
      </w:ins>
      <w:ins w:id="308" w:author="Jeff Groh [2]" w:date="2018-10-25T12:14:00Z">
        <w:r w:rsidR="00EE5F7C">
          <w:rPr>
            <w:rFonts w:asciiTheme="minorHAnsi" w:hAnsiTheme="minorHAnsi"/>
          </w:rPr>
          <w:t xml:space="preserve"> </w:t>
        </w:r>
        <w:r w:rsidR="00EE5F7C">
          <w:rPr>
            <w:rFonts w:asciiTheme="minorHAnsi" w:hAnsiTheme="minorHAnsi"/>
            <w:i/>
          </w:rPr>
          <w:t xml:space="preserve">A. formosa </w:t>
        </w:r>
      </w:ins>
      <w:ins w:id="309" w:author="Jeff Groh [2]" w:date="2018-10-29T13:25:00Z">
        <w:r w:rsidR="0084492F">
          <w:rPr>
            <w:rFonts w:asciiTheme="minorHAnsi" w:hAnsiTheme="minorHAnsi"/>
          </w:rPr>
          <w:t>plastid</w:t>
        </w:r>
      </w:ins>
      <w:ins w:id="310" w:author="Jeff Groh [2]" w:date="2018-10-25T12:15:00Z">
        <w:r w:rsidR="00EE5F7C">
          <w:rPr>
            <w:rFonts w:asciiTheme="minorHAnsi" w:hAnsiTheme="minorHAnsi"/>
          </w:rPr>
          <w:t xml:space="preserve"> haplotype </w:t>
        </w:r>
      </w:ins>
      <w:ins w:id="311" w:author="Jeff Groh [2]" w:date="2018-10-25T12:16:00Z">
        <w:r w:rsidR="00EE5F7C">
          <w:rPr>
            <w:rFonts w:asciiTheme="minorHAnsi" w:hAnsiTheme="minorHAnsi"/>
          </w:rPr>
          <w:t>has been found in</w:t>
        </w:r>
      </w:ins>
      <w:ins w:id="312" w:author="Jeff Groh [2]" w:date="2018-10-25T12:15:00Z">
        <w:r w:rsidR="00EE5F7C">
          <w:rPr>
            <w:rFonts w:asciiTheme="minorHAnsi" w:hAnsiTheme="minorHAnsi"/>
          </w:rPr>
          <w:t xml:space="preserve"> a</w:t>
        </w:r>
      </w:ins>
      <w:ins w:id="313" w:author="Jeff Groh [2]" w:date="2018-10-25T12:16:00Z">
        <w:r w:rsidR="00EE5F7C">
          <w:rPr>
            <w:rFonts w:asciiTheme="minorHAnsi" w:hAnsiTheme="minorHAnsi"/>
          </w:rPr>
          <w:t>n introgressed</w:t>
        </w:r>
      </w:ins>
      <w:ins w:id="314" w:author="Jeff Groh [2]" w:date="2018-10-25T12:15:00Z">
        <w:r w:rsidR="00EE5F7C">
          <w:rPr>
            <w:rFonts w:asciiTheme="minorHAnsi" w:hAnsiTheme="minorHAnsi"/>
          </w:rPr>
          <w:t xml:space="preserve"> population of </w:t>
        </w:r>
        <w:r w:rsidR="00EE5F7C">
          <w:rPr>
            <w:rFonts w:asciiTheme="minorHAnsi" w:hAnsiTheme="minorHAnsi"/>
            <w:i/>
          </w:rPr>
          <w:t xml:space="preserve">A. flavescens </w:t>
        </w:r>
        <w:r w:rsidR="00EE5F7C">
          <w:rPr>
            <w:rFonts w:asciiTheme="minorHAnsi" w:hAnsiTheme="minorHAnsi"/>
          </w:rPr>
          <w:t>in the Wenatchee Mountains (Groh, unpublished data), supporting th</w:t>
        </w:r>
      </w:ins>
      <w:ins w:id="315" w:author="Jeff Groh [2]" w:date="2018-10-25T12:16:00Z">
        <w:r w:rsidR="00EE5F7C">
          <w:rPr>
            <w:rFonts w:asciiTheme="minorHAnsi" w:hAnsiTheme="minorHAnsi"/>
          </w:rPr>
          <w:t xml:space="preserve">e plausibility of this hypothesis. </w:t>
        </w:r>
      </w:ins>
      <w:ins w:id="316" w:author="Jeff Groh [3]" w:date="2018-11-02T17:28:00Z">
        <w:r>
          <w:rPr>
            <w:rFonts w:asciiTheme="minorHAnsi" w:hAnsiTheme="minorHAnsi"/>
          </w:rPr>
          <w:t xml:space="preserve">Under the genetic swamping hypothesis, the high proportion of </w:t>
        </w:r>
        <w:r>
          <w:rPr>
            <w:rFonts w:asciiTheme="minorHAnsi" w:hAnsiTheme="minorHAnsi"/>
            <w:i/>
          </w:rPr>
          <w:t xml:space="preserve">A. flavescens </w:t>
        </w:r>
      </w:ins>
      <w:ins w:id="317" w:author="Jeff Groh [3]" w:date="2018-11-02T17:29:00Z">
        <w:r>
          <w:rPr>
            <w:rFonts w:asciiTheme="minorHAnsi" w:hAnsiTheme="minorHAnsi"/>
          </w:rPr>
          <w:t xml:space="preserve">ancestry </w:t>
        </w:r>
      </w:ins>
      <w:ins w:id="318" w:author="Jeff Groh [3]" w:date="2018-11-02T17:30:00Z">
        <w:r w:rsidR="0012398B">
          <w:rPr>
            <w:rFonts w:asciiTheme="minorHAnsi" w:hAnsiTheme="minorHAnsi"/>
          </w:rPr>
          <w:t>can</w:t>
        </w:r>
      </w:ins>
      <w:ins w:id="319" w:author="Jeff Groh [3]" w:date="2018-11-02T17:29:00Z">
        <w:r w:rsidR="0012398B">
          <w:rPr>
            <w:rFonts w:asciiTheme="minorHAnsi" w:hAnsiTheme="minorHAnsi"/>
          </w:rPr>
          <w:t xml:space="preserve"> more easily</w:t>
        </w:r>
        <w:r>
          <w:rPr>
            <w:rFonts w:asciiTheme="minorHAnsi" w:hAnsiTheme="minorHAnsi"/>
          </w:rPr>
          <w:t xml:space="preserve"> </w:t>
        </w:r>
        <w:r w:rsidR="0012398B">
          <w:rPr>
            <w:rFonts w:asciiTheme="minorHAnsi" w:hAnsiTheme="minorHAnsi"/>
          </w:rPr>
          <w:t xml:space="preserve">reconciled, as genetic swamping does not lead to a loss of parental alleles, but only of intact parental genomes (Todesco </w:t>
        </w:r>
        <w:r w:rsidR="0012398B" w:rsidRPr="00015D0B">
          <w:rPr>
            <w:rFonts w:asciiTheme="minorHAnsi" w:hAnsiTheme="minorHAnsi"/>
            <w:i/>
          </w:rPr>
          <w:t xml:space="preserve">et al. </w:t>
        </w:r>
        <w:r w:rsidR="0012398B">
          <w:rPr>
            <w:rFonts w:asciiTheme="minorHAnsi" w:hAnsiTheme="minorHAnsi"/>
          </w:rPr>
          <w:t>2016</w:t>
        </w:r>
      </w:ins>
      <w:ins w:id="320" w:author="Jeff Groh [3]" w:date="2018-11-02T17:30:00Z">
        <w:r w:rsidR="0012398B">
          <w:rPr>
            <w:rFonts w:asciiTheme="minorHAnsi" w:hAnsiTheme="minorHAnsi"/>
          </w:rPr>
          <w:t xml:space="preserve">). </w:t>
        </w:r>
      </w:ins>
    </w:p>
    <w:p w14:paraId="06430717" w14:textId="7D6D9158" w:rsidR="00EC5CDB" w:rsidRPr="00EC5CDB" w:rsidRDefault="00830B0B" w:rsidP="00826619">
      <w:pPr>
        <w:spacing w:line="360" w:lineRule="auto"/>
        <w:outlineLvl w:val="0"/>
        <w:rPr>
          <w:rFonts w:asciiTheme="minorHAnsi" w:hAnsiTheme="minorHAnsi"/>
        </w:rPr>
      </w:pPr>
      <w:r>
        <w:rPr>
          <w:rFonts w:asciiTheme="minorHAnsi" w:hAnsiTheme="minorHAnsi"/>
        </w:rPr>
        <w:lastRenderedPageBreak/>
        <w:tab/>
      </w:r>
      <w:r w:rsidR="003772DE" w:rsidRPr="00B86D07">
        <w:rPr>
          <w:rFonts w:asciiTheme="minorHAnsi" w:hAnsiTheme="minorHAnsi"/>
          <w:b/>
          <w:i/>
        </w:rPr>
        <w:t>Classification</w:t>
      </w:r>
      <w:r w:rsidR="003772DE">
        <w:rPr>
          <w:rFonts w:asciiTheme="minorHAnsi" w:hAnsiTheme="minorHAnsi"/>
          <w:b/>
          <w:i/>
        </w:rPr>
        <w:t xml:space="preserve"> practice obscures introgression on a broad geographic scale</w:t>
      </w:r>
      <w:r w:rsidR="003772DE" w:rsidRPr="00B86D07">
        <w:rPr>
          <w:rFonts w:asciiTheme="minorHAnsi" w:hAnsiTheme="minorHAnsi"/>
          <w:b/>
          <w:i/>
        </w:rPr>
        <w:t>–</w:t>
      </w:r>
      <w:r w:rsidR="003772DE" w:rsidRPr="00B86D07">
        <w:rPr>
          <w:rFonts w:asciiTheme="minorHAnsi" w:hAnsiTheme="minorHAnsi"/>
        </w:rPr>
        <w:t xml:space="preserve">How can we explain the discrepancy in species discrimination power between the analysis of herbarium specimens and that of collected allopatric populations? Quantitative analyses of floral morphology </w:t>
      </w:r>
      <w:r w:rsidR="00E868ED">
        <w:rPr>
          <w:rFonts w:asciiTheme="minorHAnsi" w:hAnsiTheme="minorHAnsi"/>
        </w:rPr>
        <w:t>agree</w:t>
      </w:r>
      <w:r w:rsidR="003772DE" w:rsidRPr="00B86D07">
        <w:rPr>
          <w:rFonts w:asciiTheme="minorHAnsi" w:hAnsiTheme="minorHAnsi"/>
        </w:rPr>
        <w:t xml:space="preserve"> with visually-discernable differences, confirming that true interspecific differences in floral morphology do exist. However, </w:t>
      </w:r>
      <w:r w:rsidR="003772DE">
        <w:rPr>
          <w:rFonts w:asciiTheme="minorHAnsi" w:hAnsiTheme="minorHAnsi"/>
        </w:rPr>
        <w:t>phenotypes of the “pure” species are</w:t>
      </w:r>
      <w:r w:rsidR="003772DE" w:rsidRPr="00B86D07">
        <w:rPr>
          <w:rFonts w:asciiTheme="minorHAnsi" w:hAnsiTheme="minorHAnsi"/>
        </w:rPr>
        <w:t xml:space="preserve"> evidently two extremes of a continuum </w:t>
      </w:r>
      <w:r w:rsidR="003567E5">
        <w:rPr>
          <w:rFonts w:asciiTheme="minorHAnsi" w:hAnsiTheme="minorHAnsi"/>
        </w:rPr>
        <w:t>that arises</w:t>
      </w:r>
      <w:r w:rsidR="003567E5" w:rsidRPr="00B86D07">
        <w:rPr>
          <w:rFonts w:asciiTheme="minorHAnsi" w:hAnsiTheme="minorHAnsi"/>
        </w:rPr>
        <w:t xml:space="preserve"> </w:t>
      </w:r>
      <w:r w:rsidR="003772DE" w:rsidRPr="00B86D07">
        <w:rPr>
          <w:rFonts w:asciiTheme="minorHAnsi" w:hAnsiTheme="minorHAnsi"/>
        </w:rPr>
        <w:t xml:space="preserve">from hybridization in contact zones throughout the </w:t>
      </w:r>
      <w:r w:rsidR="003772DE">
        <w:rPr>
          <w:rFonts w:asciiTheme="minorHAnsi" w:hAnsiTheme="minorHAnsi"/>
        </w:rPr>
        <w:t>distribution</w:t>
      </w:r>
      <w:r w:rsidR="003772DE" w:rsidRPr="00B86D07">
        <w:rPr>
          <w:rFonts w:asciiTheme="minorHAnsi" w:hAnsiTheme="minorHAnsi"/>
        </w:rPr>
        <w:t xml:space="preserve"> of these species. </w:t>
      </w:r>
      <w:r w:rsidR="003772DE">
        <w:rPr>
          <w:rFonts w:asciiTheme="minorHAnsi" w:hAnsiTheme="minorHAnsi"/>
        </w:rPr>
        <w:t xml:space="preserve">The </w:t>
      </w:r>
      <w:r w:rsidR="003772DE" w:rsidRPr="00B86D07">
        <w:rPr>
          <w:rFonts w:asciiTheme="minorHAnsi" w:hAnsiTheme="minorHAnsi"/>
        </w:rPr>
        <w:t xml:space="preserve">dichotomous labelling of questionable specimens by taxonomists as one or the other species conceals the apparent reality that hybridization between </w:t>
      </w:r>
      <w:r w:rsidR="003772DE" w:rsidRPr="00B86D07">
        <w:rPr>
          <w:rFonts w:asciiTheme="minorHAnsi" w:hAnsiTheme="minorHAnsi"/>
          <w:i/>
        </w:rPr>
        <w:t xml:space="preserve">A. formosa </w:t>
      </w:r>
      <w:r w:rsidR="003772DE" w:rsidRPr="00B86D07">
        <w:rPr>
          <w:rFonts w:asciiTheme="minorHAnsi" w:hAnsiTheme="minorHAnsi"/>
        </w:rPr>
        <w:t xml:space="preserve">and </w:t>
      </w:r>
      <w:r w:rsidR="003772DE" w:rsidRPr="00B86D07">
        <w:rPr>
          <w:rFonts w:asciiTheme="minorHAnsi" w:hAnsiTheme="minorHAnsi"/>
          <w:i/>
        </w:rPr>
        <w:t>A. flavescens</w:t>
      </w:r>
      <w:r w:rsidR="003772DE" w:rsidRPr="00B86D07">
        <w:rPr>
          <w:rFonts w:asciiTheme="minorHAnsi" w:hAnsiTheme="minorHAnsi"/>
        </w:rPr>
        <w:t xml:space="preserve"> occurs commonly where they come into contact, resulting in overlapping phenotype distributions. </w:t>
      </w:r>
      <w:r w:rsidR="003772DE">
        <w:rPr>
          <w:rFonts w:asciiTheme="minorHAnsi" w:hAnsiTheme="minorHAnsi"/>
        </w:rPr>
        <w:t xml:space="preserve">This showcases a conflict between the discreteness of taxonomy and the continuity of phenotypic variation. In his monograph of North American </w:t>
      </w:r>
      <w:r w:rsidR="003772DE" w:rsidRPr="009960D1">
        <w:rPr>
          <w:rFonts w:asciiTheme="minorHAnsi" w:hAnsiTheme="minorHAnsi"/>
          <w:i/>
        </w:rPr>
        <w:t>Aquilegia</w:t>
      </w:r>
      <w:r w:rsidR="003772DE">
        <w:rPr>
          <w:rFonts w:asciiTheme="minorHAnsi" w:hAnsiTheme="minorHAnsi"/>
        </w:rPr>
        <w:t>, Payson (</w:t>
      </w:r>
      <w:r w:rsidR="003772DE" w:rsidRPr="00D7333F">
        <w:rPr>
          <w:rFonts w:asciiTheme="minorHAnsi" w:hAnsiTheme="minorHAnsi"/>
        </w:rPr>
        <w:t>1918</w:t>
      </w:r>
      <w:r w:rsidR="003772DE">
        <w:rPr>
          <w:rFonts w:asciiTheme="minorHAnsi" w:hAnsiTheme="minorHAnsi"/>
        </w:rPr>
        <w:t>) chose to retain the two forms</w:t>
      </w:r>
      <w:r w:rsidR="003772DE">
        <w:rPr>
          <w:rFonts w:asciiTheme="minorHAnsi" w:hAnsiTheme="minorHAnsi"/>
          <w:i/>
        </w:rPr>
        <w:t xml:space="preserve"> </w:t>
      </w:r>
      <w:r w:rsidR="003772DE">
        <w:rPr>
          <w:rFonts w:asciiTheme="minorHAnsi" w:hAnsiTheme="minorHAnsi"/>
        </w:rPr>
        <w:t xml:space="preserve">as separate species, </w:t>
      </w:r>
      <w:r w:rsidR="003772DE" w:rsidRPr="009960D1">
        <w:rPr>
          <w:rFonts w:asciiTheme="minorHAnsi" w:hAnsiTheme="minorHAnsi"/>
          <w:i/>
        </w:rPr>
        <w:t>“since in the centers of their ranges [A.] formosa and [A.] flavescens are amply distinct.”</w:t>
      </w:r>
      <w:r w:rsidR="003772DE">
        <w:rPr>
          <w:rFonts w:asciiTheme="minorHAnsi" w:hAnsiTheme="minorHAnsi"/>
        </w:rPr>
        <w:t xml:space="preserve"> Yet, Payson encouraged us not to forget </w:t>
      </w:r>
      <w:r w:rsidR="003772DE" w:rsidRPr="009960D1">
        <w:rPr>
          <w:rFonts w:asciiTheme="minorHAnsi" w:hAnsiTheme="minorHAnsi"/>
          <w:i/>
        </w:rPr>
        <w:t>“that in certain regions the two actually merge.”</w:t>
      </w:r>
      <w:r w:rsidR="003772DE">
        <w:rPr>
          <w:rFonts w:asciiTheme="minorHAnsi" w:hAnsiTheme="minorHAnsi"/>
        </w:rPr>
        <w:t xml:space="preserve"> Indeed, we uncovered a signal of clinal variation in floral morphology across the distribution of </w:t>
      </w:r>
      <w:r w:rsidR="003772DE">
        <w:rPr>
          <w:rFonts w:asciiTheme="minorHAnsi" w:hAnsiTheme="minorHAnsi"/>
          <w:i/>
        </w:rPr>
        <w:t xml:space="preserve">A. formosa </w:t>
      </w:r>
      <w:r w:rsidR="003772DE">
        <w:rPr>
          <w:rFonts w:asciiTheme="minorHAnsi" w:hAnsiTheme="minorHAnsi"/>
        </w:rPr>
        <w:t xml:space="preserve">and </w:t>
      </w:r>
      <w:r w:rsidR="003772DE">
        <w:rPr>
          <w:rFonts w:asciiTheme="minorHAnsi" w:hAnsiTheme="minorHAnsi"/>
          <w:i/>
        </w:rPr>
        <w:t xml:space="preserve">A. flavescens </w:t>
      </w:r>
      <w:r w:rsidR="003772DE">
        <w:rPr>
          <w:rFonts w:asciiTheme="minorHAnsi" w:hAnsiTheme="minorHAnsi"/>
        </w:rPr>
        <w:t>(Fig. 6)</w:t>
      </w:r>
      <w:r w:rsidR="003772DE">
        <w:rPr>
          <w:rFonts w:asciiTheme="minorHAnsi" w:hAnsiTheme="minorHAnsi"/>
          <w:i/>
        </w:rPr>
        <w:t>.</w:t>
      </w:r>
      <w:r w:rsidR="003772DE">
        <w:rPr>
          <w:rFonts w:asciiTheme="minorHAnsi" w:hAnsiTheme="minorHAnsi"/>
        </w:rPr>
        <w:t xml:space="preserve"> Such a cline likely reflects the effects of introgressive hybridization over a broad geographic scale.  </w:t>
      </w:r>
    </w:p>
    <w:p w14:paraId="13CA3984" w14:textId="4224311A" w:rsidR="000D74C8" w:rsidRPr="00B86D07" w:rsidRDefault="00C84F83" w:rsidP="00974F12">
      <w:pPr>
        <w:spacing w:line="360" w:lineRule="auto"/>
        <w:ind w:firstLine="720"/>
        <w:outlineLvl w:val="0"/>
        <w:rPr>
          <w:rFonts w:asciiTheme="minorHAnsi" w:hAnsiTheme="minorHAnsi"/>
        </w:rPr>
      </w:pPr>
      <w:r>
        <w:rPr>
          <w:rFonts w:asciiTheme="minorHAnsi" w:hAnsiTheme="minorHAnsi"/>
          <w:b/>
          <w:i/>
        </w:rPr>
        <w:t>Conservation implications and a</w:t>
      </w:r>
      <w:r w:rsidR="00B91002">
        <w:rPr>
          <w:rFonts w:asciiTheme="minorHAnsi" w:hAnsiTheme="minorHAnsi"/>
          <w:b/>
          <w:i/>
        </w:rPr>
        <w:t>lternative views on the dissolution of species boundaries</w:t>
      </w:r>
      <w:r w:rsidR="00AB1D59" w:rsidRPr="00B86D07">
        <w:rPr>
          <w:rFonts w:asciiTheme="minorHAnsi" w:hAnsiTheme="minorHAnsi"/>
          <w:b/>
          <w:i/>
        </w:rPr>
        <w:t>–</w:t>
      </w:r>
      <w:r w:rsidR="00AB1D59" w:rsidRPr="00B86D07">
        <w:rPr>
          <w:rFonts w:asciiTheme="minorHAnsi" w:hAnsiTheme="minorHAnsi"/>
        </w:rPr>
        <w:t xml:space="preserve">Where </w:t>
      </w:r>
      <w:r w:rsidR="00AB1D59" w:rsidRPr="00B86D07">
        <w:rPr>
          <w:rFonts w:asciiTheme="minorHAnsi" w:hAnsiTheme="minorHAnsi"/>
          <w:i/>
        </w:rPr>
        <w:t xml:space="preserve">A. formosa </w:t>
      </w:r>
      <w:r w:rsidR="00AB1D59" w:rsidRPr="00B86D07">
        <w:rPr>
          <w:rFonts w:asciiTheme="minorHAnsi" w:hAnsiTheme="minorHAnsi"/>
        </w:rPr>
        <w:t xml:space="preserve">and </w:t>
      </w:r>
      <w:r w:rsidR="00AB1D59" w:rsidRPr="00B86D07">
        <w:rPr>
          <w:rFonts w:asciiTheme="minorHAnsi" w:hAnsiTheme="minorHAnsi"/>
          <w:i/>
        </w:rPr>
        <w:t xml:space="preserve">A. flavescens </w:t>
      </w:r>
      <w:r w:rsidR="00AB1D59" w:rsidRPr="00B86D07">
        <w:rPr>
          <w:rFonts w:asciiTheme="minorHAnsi" w:hAnsiTheme="minorHAnsi"/>
        </w:rPr>
        <w:t xml:space="preserve">occur in </w:t>
      </w:r>
      <w:r w:rsidR="00A4541C">
        <w:rPr>
          <w:rFonts w:asciiTheme="minorHAnsi" w:hAnsiTheme="minorHAnsi"/>
        </w:rPr>
        <w:t>regions</w:t>
      </w:r>
      <w:r w:rsidR="00A4541C" w:rsidRPr="00B86D07">
        <w:rPr>
          <w:rFonts w:asciiTheme="minorHAnsi" w:hAnsiTheme="minorHAnsi"/>
        </w:rPr>
        <w:t xml:space="preserve"> </w:t>
      </w:r>
      <w:r w:rsidR="00AB1D59" w:rsidRPr="00B86D07">
        <w:rPr>
          <w:rFonts w:asciiTheme="minorHAnsi" w:hAnsiTheme="minorHAnsi"/>
        </w:rPr>
        <w:t xml:space="preserve">of sympatry, the most significant barrier to gene flow is likely to be their altitudinal separation. Even so, the former has been shown here to occur with reasonable frequency at similar elevations to the latter. This barrier may be further attenuated under climate change if </w:t>
      </w:r>
      <w:r w:rsidR="00AB1D59" w:rsidRPr="00B86D07">
        <w:rPr>
          <w:rFonts w:asciiTheme="minorHAnsi" w:hAnsiTheme="minorHAnsi"/>
          <w:i/>
        </w:rPr>
        <w:t xml:space="preserve">A. formosa </w:t>
      </w:r>
      <w:r w:rsidR="00AB1D59" w:rsidRPr="00B86D07">
        <w:rPr>
          <w:rFonts w:asciiTheme="minorHAnsi" w:hAnsiTheme="minorHAnsi"/>
        </w:rPr>
        <w:t xml:space="preserve">undergoes an upward altitudinal range shift, as is predicted to occur in many plant species </w:t>
      </w:r>
      <w:r w:rsidR="00AB1D59" w:rsidRPr="00B86D07">
        <w:rPr>
          <w:rFonts w:asciiTheme="minorHAnsi" w:hAnsiTheme="minorHAnsi"/>
        </w:rPr>
        <w:fldChar w:fldCharType="begin" w:fldLock="1"/>
      </w:r>
      <w:r w:rsidR="00AB1D59" w:rsidRPr="00B86D07">
        <w:rPr>
          <w:rFonts w:asciiTheme="minorHAnsi" w:hAnsiTheme="minorHAnsi"/>
        </w:rPr>
        <w:instrText>ADDIN CSL_CITATION { "citationItems" : [ { "id" : "ITEM-1", "itemData" : { "DOI" : "10.1111/j.1365-2486.2010.02393.x", "ISBN" : "1354-1013", "ISSN" : "13541013", "abstract" : "Continental-scale assessments of 21st century global impacts of climate change on biodiversity have forecasted range contractions for many species. These coarse resolution studies are, however, of limited relevance for projecting risks to biodiversity in mountain systems, where pronounced microclimatic variation could allow species to persist locally, and are ill-suited for assessment of species-specific threat in particular regions. Here,we assess the impacts of climate change on 2632 plant species across all major European mountain ranges, using high-resolution (ca. 100m) species samples and data expressing four future climate scenarios. Projected habitat loss is greater for species distributed at higher elevations; depending on the climate scenario, we find 36\u201355% of alpine species, 31\u201351% of subalpine species and 19\u201346% of montane species lose more than 80% of their suitable habitat by 2070\u20132100. While our high-resolution analyses consistently indicate marked levels of threat to cold-adapted mountain florae across Europe, they also reveal unequal distribution of this threat across the various mountain ranges. Impacts on florae from regions projected to undergo increased warming accompanied by decreased precipitation, such as the Pyrenees and the Eastern Austrian Alps, will likely be greater than on florae in regions where the increase in temperature is less pronounced and rainfall increases concomitantly, such as in theNorwegian Scandes and the Scottish Highlands. This suggests that change in precipitation, not only warming, plays an important role in determining the potential impacts of climate change on vegetation", "author" : [ { "dropping-particle" : "", "family" : "Engler", "given" : "Robin", "non-dropping-particle" : "", "parse-names" : false, "suffix" : "" }, { "dropping-particle" : "", "family" : "Randin", "given" : "Christophe F.", "non-dropping-particle" : "", "parse-names" : false, "suffix" : "" }, { "dropping-particle" : "", "family" : "Thuiller", "given" : "Wilfried", "non-dropping-particle" : "", "parse-names" : false, "suffix" : "" }, { "dropping-particle" : "", "family" : "Dullinger", "given" : "Stefan", "non-dropping-particle" : "", "parse-names" : false, "suffix" : "" }, { "dropping-particle" : "", "family" : "Zimmermann", "given" : "Niklaus E.", "non-dropping-particle" : "", "parse-names" : false, "suffix" : "" }, { "dropping-particle" : "", "family" : "Ara\u00fajo", "given" : "Miguel B.", "non-dropping-particle" : "", "parse-names" : false, "suffix" : "" }, { "dropping-particle" : "", "family" : "Pearman", "given" : "Peter B.", "non-dropping-particle" : "", "parse-names" : false, "suffix" : "" }, { "dropping-particle" : "", "family" : "Lay", "given" : "Gwena\u00eblle", "non-dropping-particle" : "Le", "parse-names" : false, "suffix" : "" }, { "dropping-particle" : "", "family" : "Piedallu", "given" : "Christian", "non-dropping-particle" : "", "parse-names" : false, "suffix" : "" }, { "dropping-particle" : "", "family" : "Albert", "given" : "C\u00e9cile H.", "non-dropping-particle" : "", "parse-names" : false, "suffix" : "" }, { "dropping-particle" : "", "family" : "Choler", "given" : "Philippe", "non-dropping-particle" : "", "parse-names" : false, "suffix" : "" }, { "dropping-particle" : "", "family" : "Coldea", "given" : "Gheorghe", "non-dropping-particle" : "", "parse-names" : false, "suffix" : "" }, { "dropping-particle" : "", "family" : "Lamo", "given" : "Xavier", "non-dropping-particle" : "De", "parse-names" : false, "suffix" : "" }, { "dropping-particle" : "", "family" : "Dirnb\u00f6ck", "given" : "Thomas", "non-dropping-particle" : "", "parse-names" : false, "suffix" : "" }, { "dropping-particle" : "", "family" : "G\u00e9gout", "given" : "Jean Claude", "non-dropping-particle" : "", "parse-names" : false, "suffix" : "" }, { "dropping-particle" : "", "family" : "G\u00f3mez-Garc\u00eda", "given" : "Daniel", "non-dropping-particle" : "", "parse-names" : false, "suffix" : "" }, { "dropping-particle" : "", "family" : "Grytnes", "given" : "John Arvid", "non-dropping-particle" : "", "parse-names" : false, "suffix" : "" }, { "dropping-particle" : "", "family" : "Heegaard", "given" : "Einar", "non-dropping-particle" : "", "parse-names" : false, "suffix" : "" }, { "dropping-particle" : "", "family" : "H\u00f8istad", "given" : "Fride", "non-dropping-particle" : "", "parse-names" : false, "suffix" : "" }, { "dropping-particle" : "", "family" : "Nogu\u00e9s-Bravo", "given" : "David", "non-dropping-particle" : "", "parse-names" : false, "suffix" : "" }, { "dropping-particle" : "", "family" : "Normand", "given" : "Signe", "non-dropping-particle" : "", "parse-names" : false, "suffix" : "" }, { "dropping-particle" : "", "family" : "Pu\u015fca\u015f", "given" : "Mihai", "non-dropping-particle" : "", "parse-names" : false, "suffix" : "" }, { "dropping-particle" : "", "family" : "Sebasti\u00e0", "given" : "Maria Teresa", "non-dropping-particle" : "", "parse-names" : false, "suffix" : "" }, { "dropping-particle" : "", "family" : "Stanisci", "given" : "Angela", "non-dropping-particle" : "", "parse-names" : false, "suffix" : "" }, { "dropping-particle" : "", "family" : "Theurillat", "given" : "Jean Paul", "non-dropping-particle" : "", "parse-names" : false, "suffix" : "" }, { "dropping-particle" : "", "family" : "Trivedi", "given" : "Mandar R.", "non-dropping-particle" : "", "parse-names" : false, "suffix" : "" }, { "dropping-particle" : "", "family" : "Vittoz", "given" : "Pascal", "non-dropping-particle" : "", "parse-names" : false, "suffix" : "" }, { "dropping-particle" : "", "family" : "Guisan", "given" : "Antoine", "non-dropping-particle" : "", "parse-names" : false, "suffix" : "" } ], "container-title" : "Global Change Biology", "id" : "ITEM-1", "issue" : "7", "issued" : { "date-parts" : [ [ "2011" ] ] }, "page" : "2330-2341", "title" : "21st century climate change threatens mountain flora unequally across Europe", "type" : "article-journal", "volume" : "17" }, "uris" : [ "http://www.mendeley.com/documents/?uuid=58570254-2e51-4e64-8ddd-a1c80b16cba0" ] }, { "id" : "ITEM-2", "itemData" : { "DOI" : "10.1007/s10531-015-0909-5", "ISBN" : "0960-3115", "ISSN" : "15729710", "abstract" : "Most global-warming models predict an altitudinal movement of plants. This upward migration of lowland species will surely result in contact with related species inhabiting high-mountain ecosystems. We propose that an overlooked consequence of this upland movement is the possibility for interspecific hybridization between narrowly endemic alpine plants and widely distributed lowland plants. Genetic swamping due to introgressive hybridization might even lead to the genetic extinction of the endemic species, without any apparent detrimental demographic effect. Unfortunately, this phenomenon has long been ignored in the ecological literature, probably because is widely assumed that the ecological effects of climate change are more detrimental than its genetic effects. We tested our idea by searching for human-induced hybridization in a worldwide hotspot biodiversity, the high-mountains of the Sierra Nevada (south-eastern Spain). About 25 % of the endemic flora is already hybridizing in these mountains, mostly with widespread lowland congeners. Some species are even already threatened due to genetic swamping. It is thereby urgent including in future conservation agendas a protocol for detecting and monitoring positive and negative effects of genetic swamping mediated by climate change in high mountains and other sensitive ecosystems.", "author" : [ { "dropping-particle" : "", "family" : "G\u00f3mez", "given" : "Jos\u00e9 M.", "non-dropping-particle" : "", "parse-names" : false, "suffix" : "" }, { "dropping-particle" : "", "family" : "Gonz\u00e1lez-Meg\u00edas", "given" : "Adela", "non-dropping-particle" : "", "parse-names" : false, "suffix" : "" }, { "dropping-particle" : "", "family" : "Lorite", "given" : "Juan", "non-dropping-particle" : "", "parse-names" : false, "suffix" : "" }, { "dropping-particle" : "", "family" : "Abdelaziz", "given" : "Mohamed", "non-dropping-particle" : "", "parse-names" : false, "suffix" : "" }, { "dropping-particle" : "", "family" : "Perfectti", "given" : "Francisco", "non-dropping-particle" : "", "parse-names" : false, "suffix" : "" } ], "container-title" : "Biodiversity and Conservation", "id" : "ITEM-2", "issue" : "8", "issued" : { "date-parts" : [ [ "2015" ] ] }, "page" : "1843-1857", "title" : "The silent extinction: climate change and the potential hybridization-mediated extinction of endemic high-mountain plants", "type" : "article-journal", "volume" : "24" }, "uris" : [ "http://www.mendeley.com/documents/?uuid=1ba81f57-4e91-4aea-9f08-bdb3960e862a" ] } ], "mendeley" : { "formattedCitation" : "(Engler et al., 2011; G\u00f3mez et al., 2015)", "plainTextFormattedCitation" : "(Engler et al., 2011; G\u00f3mez et al., 2015)", "previouslyFormattedCitation" : "(Engler et al., 2011; G\u00f3mez et al., 2015)" }, "properties" : { "noteIndex" : 0 }, "schema" : "https://github.com/citation-style-language/schema/raw/master/csl-citation.json" }</w:instrText>
      </w:r>
      <w:r w:rsidR="00AB1D59" w:rsidRPr="00B86D07">
        <w:rPr>
          <w:rFonts w:asciiTheme="minorHAnsi" w:hAnsiTheme="minorHAnsi"/>
        </w:rPr>
        <w:fldChar w:fldCharType="separate"/>
      </w:r>
      <w:r w:rsidR="00AB1D59" w:rsidRPr="00B86D07">
        <w:rPr>
          <w:rFonts w:asciiTheme="minorHAnsi" w:hAnsiTheme="minorHAnsi"/>
          <w:noProof/>
        </w:rPr>
        <w:t>(</w:t>
      </w:r>
      <w:r w:rsidR="0051245F">
        <w:rPr>
          <w:rFonts w:asciiTheme="minorHAnsi" w:hAnsiTheme="minorHAnsi"/>
          <w:noProof/>
        </w:rPr>
        <w:t>Lenoir</w:t>
      </w:r>
      <w:r w:rsidR="00AB1D59" w:rsidRPr="00B86D07">
        <w:rPr>
          <w:rFonts w:asciiTheme="minorHAnsi" w:hAnsiTheme="minorHAnsi"/>
          <w:noProof/>
        </w:rPr>
        <w:t xml:space="preserve"> </w:t>
      </w:r>
      <w:r w:rsidR="00BD5EBB">
        <w:rPr>
          <w:rFonts w:asciiTheme="minorHAnsi" w:hAnsiTheme="minorHAnsi" w:cstheme="minorHAnsi"/>
          <w:i/>
          <w:color w:val="000000" w:themeColor="text1"/>
        </w:rPr>
        <w:t>et al.</w:t>
      </w:r>
      <w:r w:rsidR="0051245F">
        <w:rPr>
          <w:rFonts w:asciiTheme="minorHAnsi" w:hAnsiTheme="minorHAnsi" w:cstheme="minorHAnsi"/>
          <w:i/>
          <w:color w:val="000000" w:themeColor="text1"/>
        </w:rPr>
        <w:t xml:space="preserve"> </w:t>
      </w:r>
      <w:r w:rsidR="0051245F">
        <w:rPr>
          <w:rFonts w:asciiTheme="minorHAnsi" w:hAnsiTheme="minorHAnsi" w:cstheme="minorHAnsi"/>
          <w:color w:val="000000" w:themeColor="text1"/>
        </w:rPr>
        <w:t>2008</w:t>
      </w:r>
      <w:r w:rsidR="00AB1D59" w:rsidRPr="00B86D07">
        <w:rPr>
          <w:rFonts w:asciiTheme="minorHAnsi" w:hAnsiTheme="minorHAnsi"/>
          <w:noProof/>
        </w:rPr>
        <w:t xml:space="preserve">; Gómez </w:t>
      </w:r>
      <w:r w:rsidR="00BD5EBB">
        <w:rPr>
          <w:rFonts w:asciiTheme="minorHAnsi" w:hAnsiTheme="minorHAnsi" w:cstheme="minorHAnsi"/>
          <w:i/>
          <w:color w:val="000000" w:themeColor="text1"/>
        </w:rPr>
        <w:t>et al.</w:t>
      </w:r>
      <w:r w:rsidR="00AB1D59" w:rsidRPr="00B86D07">
        <w:rPr>
          <w:rFonts w:asciiTheme="minorHAnsi" w:hAnsiTheme="minorHAnsi"/>
          <w:noProof/>
        </w:rPr>
        <w:t xml:space="preserve"> 2015)</w:t>
      </w:r>
      <w:r w:rsidR="00AB1D59" w:rsidRPr="00B86D07">
        <w:rPr>
          <w:rFonts w:asciiTheme="minorHAnsi" w:hAnsiTheme="minorHAnsi"/>
        </w:rPr>
        <w:fldChar w:fldCharType="end"/>
      </w:r>
      <w:r w:rsidR="00AB1D59" w:rsidRPr="00B86D07">
        <w:rPr>
          <w:rFonts w:asciiTheme="minorHAnsi" w:hAnsiTheme="minorHAnsi"/>
        </w:rPr>
        <w:t>.</w:t>
      </w:r>
      <w:r w:rsidR="00D11F84" w:rsidRPr="00B86D07">
        <w:rPr>
          <w:rFonts w:asciiTheme="minorHAnsi" w:hAnsiTheme="minorHAnsi"/>
          <w:b/>
          <w:i/>
        </w:rPr>
        <w:t xml:space="preserve"> </w:t>
      </w:r>
      <w:r w:rsidR="00AB1D59" w:rsidRPr="00B86D07">
        <w:rPr>
          <w:rFonts w:asciiTheme="minorHAnsi" w:hAnsiTheme="minorHAnsi"/>
        </w:rPr>
        <w:t>Under this scenario, local</w:t>
      </w:r>
      <w:r w:rsidR="00D11F84" w:rsidRPr="00B86D07">
        <w:rPr>
          <w:rFonts w:asciiTheme="minorHAnsi" w:hAnsiTheme="minorHAnsi"/>
        </w:rPr>
        <w:t>ly isolated</w:t>
      </w:r>
      <w:r w:rsidR="00AB1D59" w:rsidRPr="00B86D07">
        <w:rPr>
          <w:rFonts w:asciiTheme="minorHAnsi" w:hAnsiTheme="minorHAnsi"/>
        </w:rPr>
        <w:t xml:space="preserve"> highland populations</w:t>
      </w:r>
      <w:r w:rsidR="008C5C9B">
        <w:rPr>
          <w:rFonts w:asciiTheme="minorHAnsi" w:hAnsiTheme="minorHAnsi"/>
        </w:rPr>
        <w:t xml:space="preserve"> of</w:t>
      </w:r>
      <w:r w:rsidR="00AB1D59" w:rsidRPr="00B86D07">
        <w:rPr>
          <w:rFonts w:asciiTheme="minorHAnsi" w:hAnsiTheme="minorHAnsi"/>
        </w:rPr>
        <w:t xml:space="preserve"> </w:t>
      </w:r>
      <w:r w:rsidR="00AB1D59" w:rsidRPr="00B86D07">
        <w:rPr>
          <w:rFonts w:asciiTheme="minorHAnsi" w:hAnsiTheme="minorHAnsi"/>
          <w:i/>
        </w:rPr>
        <w:t xml:space="preserve">A. flavescens </w:t>
      </w:r>
      <w:r w:rsidR="006C2B84" w:rsidRPr="00B86D07">
        <w:rPr>
          <w:rFonts w:asciiTheme="minorHAnsi" w:hAnsiTheme="minorHAnsi"/>
        </w:rPr>
        <w:t>could</w:t>
      </w:r>
      <w:r w:rsidR="00AB1D59" w:rsidRPr="00B86D07">
        <w:rPr>
          <w:rFonts w:asciiTheme="minorHAnsi" w:hAnsiTheme="minorHAnsi"/>
        </w:rPr>
        <w:t xml:space="preserve"> become threatened by </w:t>
      </w:r>
      <w:r w:rsidR="00DE07FF">
        <w:rPr>
          <w:rFonts w:asciiTheme="minorHAnsi" w:hAnsiTheme="minorHAnsi"/>
        </w:rPr>
        <w:t xml:space="preserve">genetic swamping through </w:t>
      </w:r>
      <w:r w:rsidR="00AB1D59" w:rsidRPr="00B86D07">
        <w:rPr>
          <w:rFonts w:asciiTheme="minorHAnsi" w:hAnsiTheme="minorHAnsi"/>
        </w:rPr>
        <w:t xml:space="preserve">hybridization with their lowland congener. </w:t>
      </w:r>
      <w:r w:rsidR="006C2B84" w:rsidRPr="00B86D07">
        <w:rPr>
          <w:rFonts w:asciiTheme="minorHAnsi" w:hAnsiTheme="minorHAnsi"/>
        </w:rPr>
        <w:tab/>
      </w:r>
    </w:p>
    <w:p w14:paraId="4E690895" w14:textId="1EF0B666" w:rsidR="00D11F84" w:rsidRPr="00B86D07" w:rsidRDefault="006C2B84" w:rsidP="00974F12">
      <w:pPr>
        <w:spacing w:line="360" w:lineRule="auto"/>
        <w:ind w:firstLine="720"/>
        <w:outlineLvl w:val="0"/>
        <w:rPr>
          <w:rFonts w:asciiTheme="minorHAnsi" w:hAnsiTheme="minorHAnsi"/>
        </w:rPr>
      </w:pPr>
      <w:r w:rsidRPr="00B86D07">
        <w:rPr>
          <w:rFonts w:asciiTheme="minorHAnsi" w:hAnsiTheme="minorHAnsi"/>
        </w:rPr>
        <w:t xml:space="preserve">An alternative outlook stresses the evolutionary potential afforded by hybridization. </w:t>
      </w:r>
      <w:r w:rsidR="00B80384">
        <w:rPr>
          <w:rFonts w:asciiTheme="minorHAnsi" w:hAnsiTheme="minorHAnsi"/>
        </w:rPr>
        <w:t xml:space="preserve">Biologists have </w:t>
      </w:r>
      <w:r w:rsidR="00DE07FF">
        <w:rPr>
          <w:rFonts w:asciiTheme="minorHAnsi" w:hAnsiTheme="minorHAnsi"/>
        </w:rPr>
        <w:t xml:space="preserve">increasingly </w:t>
      </w:r>
      <w:r w:rsidR="00B80384">
        <w:rPr>
          <w:rFonts w:asciiTheme="minorHAnsi" w:hAnsiTheme="minorHAnsi"/>
        </w:rPr>
        <w:t xml:space="preserve">come to recognize the </w:t>
      </w:r>
      <w:r w:rsidR="00ED0D94">
        <w:rPr>
          <w:rFonts w:asciiTheme="minorHAnsi" w:hAnsiTheme="minorHAnsi"/>
        </w:rPr>
        <w:t xml:space="preserve">enormous </w:t>
      </w:r>
      <w:r w:rsidR="00DE07FF">
        <w:rPr>
          <w:rFonts w:asciiTheme="minorHAnsi" w:hAnsiTheme="minorHAnsi"/>
        </w:rPr>
        <w:t xml:space="preserve">adaptive </w:t>
      </w:r>
      <w:r w:rsidR="00B80384">
        <w:rPr>
          <w:rFonts w:asciiTheme="minorHAnsi" w:hAnsiTheme="minorHAnsi"/>
        </w:rPr>
        <w:t xml:space="preserve">potential </w:t>
      </w:r>
      <w:r w:rsidR="00DE07FF">
        <w:rPr>
          <w:rFonts w:asciiTheme="minorHAnsi" w:hAnsiTheme="minorHAnsi"/>
        </w:rPr>
        <w:t>resulting from</w:t>
      </w:r>
      <w:r w:rsidR="00B80384">
        <w:rPr>
          <w:rFonts w:asciiTheme="minorHAnsi" w:hAnsiTheme="minorHAnsi"/>
        </w:rPr>
        <w:t xml:space="preserve"> hybridization </w:t>
      </w:r>
      <w:r w:rsidR="00D11F84" w:rsidRPr="00B86D07">
        <w:rPr>
          <w:rFonts w:asciiTheme="minorHAnsi" w:hAnsiTheme="minorHAnsi"/>
        </w:rPr>
        <w:t>(</w:t>
      </w:r>
      <w:r w:rsidR="008A3A4C">
        <w:rPr>
          <w:rFonts w:asciiTheme="minorHAnsi" w:hAnsiTheme="minorHAnsi"/>
        </w:rPr>
        <w:t xml:space="preserve">e.g. </w:t>
      </w:r>
      <w:r w:rsidR="00ED4B8C" w:rsidRPr="00B86D07">
        <w:rPr>
          <w:rFonts w:asciiTheme="minorHAnsi" w:hAnsiTheme="minorHAnsi"/>
        </w:rPr>
        <w:t xml:space="preserve">Anderson 1949; </w:t>
      </w:r>
      <w:r w:rsidR="00391D37" w:rsidRPr="00B86D07">
        <w:rPr>
          <w:rFonts w:asciiTheme="minorHAnsi" w:hAnsiTheme="minorHAnsi"/>
        </w:rPr>
        <w:t>Rieseberg and</w:t>
      </w:r>
      <w:r w:rsidR="00FA21C1" w:rsidRPr="00B86D07">
        <w:rPr>
          <w:rFonts w:asciiTheme="minorHAnsi" w:hAnsiTheme="minorHAnsi"/>
        </w:rPr>
        <w:t xml:space="preserve"> Wendel, 1993; </w:t>
      </w:r>
      <w:r w:rsidR="00AF2F9A" w:rsidRPr="00B86D07">
        <w:rPr>
          <w:rFonts w:asciiTheme="minorHAnsi" w:hAnsiTheme="minorHAnsi"/>
        </w:rPr>
        <w:t xml:space="preserve">Arnold 2006; </w:t>
      </w:r>
      <w:r w:rsidR="00391D37" w:rsidRPr="00B86D07">
        <w:rPr>
          <w:rFonts w:asciiTheme="minorHAnsi" w:hAnsiTheme="minorHAnsi"/>
        </w:rPr>
        <w:t>Arnold and</w:t>
      </w:r>
      <w:r w:rsidR="00D11F84" w:rsidRPr="00B86D07">
        <w:rPr>
          <w:rFonts w:asciiTheme="minorHAnsi" w:hAnsiTheme="minorHAnsi"/>
        </w:rPr>
        <w:t xml:space="preserve"> Kunte, 2017</w:t>
      </w:r>
      <w:r w:rsidR="005474F3">
        <w:rPr>
          <w:rFonts w:asciiTheme="minorHAnsi" w:hAnsiTheme="minorHAnsi"/>
        </w:rPr>
        <w:t xml:space="preserve">; Suarez-Gonzalez </w:t>
      </w:r>
      <w:r w:rsidR="00BD5EBB">
        <w:rPr>
          <w:rFonts w:asciiTheme="minorHAnsi" w:hAnsiTheme="minorHAnsi" w:cstheme="minorHAnsi"/>
          <w:i/>
          <w:color w:val="000000" w:themeColor="text1"/>
        </w:rPr>
        <w:t>et al.</w:t>
      </w:r>
      <w:r w:rsidR="005474F3">
        <w:rPr>
          <w:rFonts w:asciiTheme="minorHAnsi" w:hAnsiTheme="minorHAnsi"/>
        </w:rPr>
        <w:t xml:space="preserve"> 2018</w:t>
      </w:r>
      <w:r w:rsidR="00D11F84" w:rsidRPr="00B86D07">
        <w:rPr>
          <w:rFonts w:asciiTheme="minorHAnsi" w:hAnsiTheme="minorHAnsi"/>
        </w:rPr>
        <w:t xml:space="preserve">). Moreover, </w:t>
      </w:r>
      <w:r w:rsidR="00B80384">
        <w:rPr>
          <w:rFonts w:asciiTheme="minorHAnsi" w:hAnsiTheme="minorHAnsi"/>
        </w:rPr>
        <w:t xml:space="preserve">the role of hybridization as a source of </w:t>
      </w:r>
      <w:r w:rsidR="00B80384">
        <w:rPr>
          <w:rFonts w:asciiTheme="minorHAnsi" w:hAnsiTheme="minorHAnsi"/>
        </w:rPr>
        <w:lastRenderedPageBreak/>
        <w:t>evolutionary novelty</w:t>
      </w:r>
      <w:r w:rsidR="00D11F84" w:rsidRPr="00B86D07">
        <w:rPr>
          <w:rFonts w:asciiTheme="minorHAnsi" w:hAnsiTheme="minorHAnsi"/>
        </w:rPr>
        <w:t xml:space="preserve"> has recently received </w:t>
      </w:r>
      <w:r w:rsidR="00B80384">
        <w:rPr>
          <w:rFonts w:asciiTheme="minorHAnsi" w:hAnsiTheme="minorHAnsi"/>
        </w:rPr>
        <w:t xml:space="preserve">enhanced </w:t>
      </w:r>
      <w:r w:rsidR="00D11F84" w:rsidRPr="00B86D07">
        <w:rPr>
          <w:rFonts w:asciiTheme="minorHAnsi" w:hAnsiTheme="minorHAnsi"/>
        </w:rPr>
        <w:t xml:space="preserve">attention in light of </w:t>
      </w:r>
      <w:r w:rsidR="00B80384">
        <w:rPr>
          <w:rFonts w:asciiTheme="minorHAnsi" w:hAnsiTheme="minorHAnsi"/>
        </w:rPr>
        <w:t>climate change</w:t>
      </w:r>
      <w:r w:rsidR="00D11F84" w:rsidRPr="00B86D07">
        <w:rPr>
          <w:rFonts w:asciiTheme="minorHAnsi" w:hAnsiTheme="minorHAnsi"/>
        </w:rPr>
        <w:t>; genetic introgression through interspecific hybridization may provide populations at risk with access to novel genetic variation sufficient for adaptation to changin</w:t>
      </w:r>
      <w:r w:rsidR="00391D37" w:rsidRPr="00B86D07">
        <w:rPr>
          <w:rFonts w:asciiTheme="minorHAnsi" w:hAnsiTheme="minorHAnsi"/>
        </w:rPr>
        <w:t>g climate conditions (Hamilton and</w:t>
      </w:r>
      <w:r w:rsidR="00D11F84" w:rsidRPr="00B86D07">
        <w:rPr>
          <w:rFonts w:asciiTheme="minorHAnsi" w:hAnsiTheme="minorHAnsi"/>
        </w:rPr>
        <w:t xml:space="preserve"> Miller, 2016). </w:t>
      </w:r>
      <w:r w:rsidRPr="00B86D07">
        <w:rPr>
          <w:rFonts w:asciiTheme="minorHAnsi" w:hAnsiTheme="minorHAnsi"/>
        </w:rPr>
        <w:t xml:space="preserve">The extensive allele sharing through hybridization seen in North </w:t>
      </w:r>
      <w:r w:rsidR="00D47ADF" w:rsidRPr="00B86D07">
        <w:rPr>
          <w:rFonts w:asciiTheme="minorHAnsi" w:hAnsiTheme="minorHAnsi"/>
        </w:rPr>
        <w:t xml:space="preserve">American </w:t>
      </w:r>
      <w:r w:rsidR="00D47ADF" w:rsidRPr="00B86D07">
        <w:rPr>
          <w:rFonts w:asciiTheme="minorHAnsi" w:hAnsiTheme="minorHAnsi"/>
          <w:i/>
        </w:rPr>
        <w:t xml:space="preserve">Aquilegia </w:t>
      </w:r>
      <w:r w:rsidR="00D47ADF" w:rsidRPr="00B86D07">
        <w:rPr>
          <w:rFonts w:asciiTheme="minorHAnsi" w:hAnsiTheme="minorHAnsi"/>
        </w:rPr>
        <w:t>(</w:t>
      </w:r>
      <w:r w:rsidRPr="00B86D07">
        <w:rPr>
          <w:rFonts w:asciiTheme="minorHAnsi" w:hAnsiTheme="minorHAnsi"/>
        </w:rPr>
        <w:t xml:space="preserve">Filiault </w:t>
      </w:r>
      <w:r w:rsidR="00BD5EBB">
        <w:rPr>
          <w:rFonts w:asciiTheme="minorHAnsi" w:hAnsiTheme="minorHAnsi" w:cstheme="minorHAnsi"/>
          <w:i/>
          <w:color w:val="000000" w:themeColor="text1"/>
        </w:rPr>
        <w:t>et al.</w:t>
      </w:r>
      <w:r w:rsidRPr="00B86D07">
        <w:rPr>
          <w:rFonts w:asciiTheme="minorHAnsi" w:hAnsiTheme="minorHAnsi"/>
        </w:rPr>
        <w:t xml:space="preserve"> 2018) may</w:t>
      </w:r>
      <w:r w:rsidR="00B91002">
        <w:rPr>
          <w:rFonts w:asciiTheme="minorHAnsi" w:hAnsiTheme="minorHAnsi"/>
        </w:rPr>
        <w:t xml:space="preserve"> indeed</w:t>
      </w:r>
      <w:r w:rsidRPr="00B86D07">
        <w:rPr>
          <w:rFonts w:asciiTheme="minorHAnsi" w:hAnsiTheme="minorHAnsi"/>
        </w:rPr>
        <w:t xml:space="preserve"> be a crucial source of variation for natural selection to act upon in changing environments, especially considering the diversity of abiotic environments inhabited by members of the genus. </w:t>
      </w:r>
    </w:p>
    <w:p w14:paraId="60AB0539" w14:textId="6AD2FB65" w:rsidR="00781E5F" w:rsidRDefault="00513EA8" w:rsidP="00974F12">
      <w:pPr>
        <w:spacing w:line="360" w:lineRule="auto"/>
        <w:ind w:firstLine="720"/>
        <w:outlineLvl w:val="0"/>
        <w:rPr>
          <w:rFonts w:asciiTheme="minorHAnsi" w:hAnsiTheme="minorHAnsi"/>
        </w:rPr>
      </w:pPr>
      <w:r>
        <w:rPr>
          <w:rFonts w:asciiTheme="minorHAnsi" w:hAnsiTheme="minorHAnsi"/>
        </w:rPr>
        <w:t xml:space="preserve">The </w:t>
      </w:r>
      <w:r w:rsidR="00B80384">
        <w:rPr>
          <w:rFonts w:asciiTheme="minorHAnsi" w:hAnsiTheme="minorHAnsi"/>
        </w:rPr>
        <w:t>dissolution of species boundaries in the Marble Range should not be regarded as a loss of diversity</w:t>
      </w:r>
      <w:r w:rsidR="00B6502E">
        <w:rPr>
          <w:rFonts w:asciiTheme="minorHAnsi" w:hAnsiTheme="minorHAnsi"/>
        </w:rPr>
        <w:t>, but as an evolutionary resource</w:t>
      </w:r>
      <w:r w:rsidR="00781E5F">
        <w:rPr>
          <w:rFonts w:asciiTheme="minorHAnsi" w:hAnsiTheme="minorHAnsi"/>
        </w:rPr>
        <w:t>.</w:t>
      </w:r>
      <w:r w:rsidR="00EE0679" w:rsidRPr="00B86D07">
        <w:rPr>
          <w:rFonts w:asciiTheme="minorHAnsi" w:hAnsiTheme="minorHAnsi"/>
          <w:i/>
        </w:rPr>
        <w:t xml:space="preserve"> </w:t>
      </w:r>
      <w:r w:rsidR="00A4541C">
        <w:rPr>
          <w:rFonts w:asciiTheme="minorHAnsi" w:hAnsiTheme="minorHAnsi"/>
        </w:rPr>
        <w:t>Pockets</w:t>
      </w:r>
      <w:r w:rsidR="00330093" w:rsidRPr="00B86D07">
        <w:rPr>
          <w:rFonts w:asciiTheme="minorHAnsi" w:hAnsiTheme="minorHAnsi"/>
        </w:rPr>
        <w:t xml:space="preserve"> of hybridization between </w:t>
      </w:r>
      <w:r w:rsidR="00330093" w:rsidRPr="00B86D07">
        <w:rPr>
          <w:rFonts w:asciiTheme="minorHAnsi" w:hAnsiTheme="minorHAnsi"/>
          <w:i/>
        </w:rPr>
        <w:t xml:space="preserve">A. formosa </w:t>
      </w:r>
      <w:r w:rsidR="00330093" w:rsidRPr="00B86D07">
        <w:rPr>
          <w:rFonts w:asciiTheme="minorHAnsi" w:hAnsiTheme="minorHAnsi"/>
        </w:rPr>
        <w:t xml:space="preserve">and </w:t>
      </w:r>
      <w:r w:rsidR="00330093" w:rsidRPr="00B86D07">
        <w:rPr>
          <w:rFonts w:asciiTheme="minorHAnsi" w:hAnsiTheme="minorHAnsi"/>
          <w:i/>
        </w:rPr>
        <w:t>A. flavescens</w:t>
      </w:r>
      <w:r w:rsidR="00330093" w:rsidRPr="00B86D07">
        <w:rPr>
          <w:rFonts w:asciiTheme="minorHAnsi" w:hAnsiTheme="minorHAnsi"/>
        </w:rPr>
        <w:t xml:space="preserve"> </w:t>
      </w:r>
      <w:r w:rsidR="00B6502E">
        <w:rPr>
          <w:rFonts w:asciiTheme="minorHAnsi" w:hAnsiTheme="minorHAnsi"/>
        </w:rPr>
        <w:t xml:space="preserve">throughout their distribution </w:t>
      </w:r>
      <w:r w:rsidR="00330093" w:rsidRPr="00B86D07">
        <w:rPr>
          <w:rFonts w:asciiTheme="minorHAnsi" w:hAnsiTheme="minorHAnsi"/>
        </w:rPr>
        <w:t xml:space="preserve">likely </w:t>
      </w:r>
      <w:r w:rsidR="00A4541C">
        <w:rPr>
          <w:rFonts w:asciiTheme="minorHAnsi" w:hAnsiTheme="minorHAnsi"/>
        </w:rPr>
        <w:t>act as harbors</w:t>
      </w:r>
      <w:r w:rsidR="00330093" w:rsidRPr="00B86D07">
        <w:rPr>
          <w:rFonts w:asciiTheme="minorHAnsi" w:hAnsiTheme="minorHAnsi"/>
        </w:rPr>
        <w:t xml:space="preserve"> for adaptive genetic exchange among populations occurring in </w:t>
      </w:r>
      <w:r w:rsidR="00C84F83">
        <w:rPr>
          <w:rFonts w:asciiTheme="minorHAnsi" w:hAnsiTheme="minorHAnsi"/>
        </w:rPr>
        <w:t xml:space="preserve">topographically </w:t>
      </w:r>
      <w:r w:rsidR="00330093" w:rsidRPr="00B86D07">
        <w:rPr>
          <w:rFonts w:asciiTheme="minorHAnsi" w:hAnsiTheme="minorHAnsi"/>
        </w:rPr>
        <w:t>diverse environments.</w:t>
      </w:r>
      <w:r w:rsidR="00781E5F">
        <w:rPr>
          <w:rFonts w:asciiTheme="minorHAnsi" w:hAnsiTheme="minorHAnsi"/>
        </w:rPr>
        <w:t xml:space="preserve"> Moreover, g</w:t>
      </w:r>
      <w:r w:rsidR="00E84394">
        <w:rPr>
          <w:rFonts w:asciiTheme="minorHAnsi" w:hAnsiTheme="minorHAnsi"/>
        </w:rPr>
        <w:t>iven the suggestive evidence for geographically widespread phenotypic introgression</w:t>
      </w:r>
      <w:r w:rsidR="00DE07FF">
        <w:rPr>
          <w:rFonts w:asciiTheme="minorHAnsi" w:hAnsiTheme="minorHAnsi"/>
        </w:rPr>
        <w:t xml:space="preserve"> (Fig. 6)</w:t>
      </w:r>
      <w:r w:rsidR="00E84394">
        <w:rPr>
          <w:rFonts w:asciiTheme="minorHAnsi" w:hAnsiTheme="minorHAnsi"/>
        </w:rPr>
        <w:t xml:space="preserve">, it seems likely that adaptive introgression between these two species </w:t>
      </w:r>
      <w:r w:rsidR="00C84F83">
        <w:rPr>
          <w:rFonts w:asciiTheme="minorHAnsi" w:hAnsiTheme="minorHAnsi"/>
        </w:rPr>
        <w:t xml:space="preserve">has the potential to occur </w:t>
      </w:r>
      <w:r w:rsidR="00E84394">
        <w:rPr>
          <w:rFonts w:asciiTheme="minorHAnsi" w:hAnsiTheme="minorHAnsi"/>
        </w:rPr>
        <w:t xml:space="preserve">throughout their distribution. </w:t>
      </w:r>
    </w:p>
    <w:p w14:paraId="3B567E97" w14:textId="306D3B4C" w:rsidR="00975177" w:rsidRDefault="00695C54" w:rsidP="00974F12">
      <w:pPr>
        <w:spacing w:line="360" w:lineRule="auto"/>
        <w:ind w:firstLine="720"/>
        <w:outlineLvl w:val="0"/>
        <w:rPr>
          <w:ins w:id="321" w:author="Jeff Groh [2]" w:date="2018-11-03T15:42:00Z"/>
          <w:rFonts w:asciiTheme="minorHAnsi" w:hAnsiTheme="minorHAnsi"/>
        </w:rPr>
      </w:pPr>
      <w:r w:rsidRPr="00B86D07">
        <w:rPr>
          <w:rFonts w:asciiTheme="minorHAnsi" w:hAnsiTheme="minorHAnsi"/>
        </w:rPr>
        <w:t xml:space="preserve">In order to reconcile the </w:t>
      </w:r>
      <w:r w:rsidR="007B1FA8" w:rsidRPr="00B86D07">
        <w:rPr>
          <w:rFonts w:asciiTheme="minorHAnsi" w:hAnsiTheme="minorHAnsi"/>
        </w:rPr>
        <w:t xml:space="preserve">traditional taxonomic treatment of </w:t>
      </w:r>
      <w:r w:rsidR="00884D76">
        <w:rPr>
          <w:rFonts w:asciiTheme="minorHAnsi" w:hAnsiTheme="minorHAnsi"/>
        </w:rPr>
        <w:t>these forms as distinct species</w:t>
      </w:r>
      <w:r w:rsidR="007B1FA8" w:rsidRPr="00B86D07">
        <w:rPr>
          <w:rFonts w:asciiTheme="minorHAnsi" w:hAnsiTheme="minorHAnsi"/>
        </w:rPr>
        <w:t xml:space="preserve"> with the</w:t>
      </w:r>
      <w:r w:rsidRPr="00B86D07">
        <w:rPr>
          <w:rFonts w:asciiTheme="minorHAnsi" w:hAnsiTheme="minorHAnsi"/>
        </w:rPr>
        <w:t xml:space="preserve"> </w:t>
      </w:r>
      <w:r w:rsidR="007B1FA8" w:rsidRPr="00B86D07">
        <w:rPr>
          <w:rFonts w:asciiTheme="minorHAnsi" w:hAnsiTheme="minorHAnsi"/>
        </w:rPr>
        <w:t xml:space="preserve">concept of an </w:t>
      </w:r>
      <w:r w:rsidR="00781E5F">
        <w:rPr>
          <w:rFonts w:asciiTheme="minorHAnsi" w:hAnsiTheme="minorHAnsi"/>
        </w:rPr>
        <w:t>expanded allele pool through</w:t>
      </w:r>
      <w:r w:rsidR="007B1FA8" w:rsidRPr="00B86D07">
        <w:rPr>
          <w:rFonts w:asciiTheme="minorHAnsi" w:hAnsiTheme="minorHAnsi"/>
        </w:rPr>
        <w:t xml:space="preserve"> hybridization</w:t>
      </w:r>
      <w:r w:rsidR="00EE0679" w:rsidRPr="00B86D07">
        <w:rPr>
          <w:rFonts w:asciiTheme="minorHAnsi" w:hAnsiTheme="minorHAnsi"/>
        </w:rPr>
        <w:t xml:space="preserve">, </w:t>
      </w:r>
      <w:r w:rsidR="000740E2" w:rsidRPr="00B86D07">
        <w:rPr>
          <w:rFonts w:asciiTheme="minorHAnsi" w:hAnsiTheme="minorHAnsi"/>
        </w:rPr>
        <w:t xml:space="preserve">a more inclusive </w:t>
      </w:r>
      <w:r w:rsidR="007B777B" w:rsidRPr="00B86D07">
        <w:rPr>
          <w:rFonts w:asciiTheme="minorHAnsi" w:hAnsiTheme="minorHAnsi"/>
        </w:rPr>
        <w:t xml:space="preserve">evolutionary </w:t>
      </w:r>
      <w:r w:rsidR="000740E2" w:rsidRPr="00B86D07">
        <w:rPr>
          <w:rFonts w:asciiTheme="minorHAnsi" w:hAnsiTheme="minorHAnsi"/>
        </w:rPr>
        <w:t xml:space="preserve">unit than </w:t>
      </w:r>
      <w:r w:rsidR="006C2B84" w:rsidRPr="00B86D07">
        <w:rPr>
          <w:rFonts w:asciiTheme="minorHAnsi" w:hAnsiTheme="minorHAnsi"/>
        </w:rPr>
        <w:t>the biological species becomes useful</w:t>
      </w:r>
      <w:r w:rsidR="000740E2" w:rsidRPr="00B86D07">
        <w:rPr>
          <w:rFonts w:asciiTheme="minorHAnsi" w:hAnsiTheme="minorHAnsi"/>
        </w:rPr>
        <w:t xml:space="preserve">. </w:t>
      </w:r>
      <w:r w:rsidR="007B777B" w:rsidRPr="00B86D07">
        <w:rPr>
          <w:rFonts w:asciiTheme="minorHAnsi" w:hAnsiTheme="minorHAnsi"/>
        </w:rPr>
        <w:t xml:space="preserve">These members of </w:t>
      </w:r>
      <w:r w:rsidR="007B777B" w:rsidRPr="00B86D07">
        <w:rPr>
          <w:rFonts w:asciiTheme="minorHAnsi" w:hAnsiTheme="minorHAnsi"/>
          <w:i/>
        </w:rPr>
        <w:t xml:space="preserve">Aquilegia </w:t>
      </w:r>
      <w:r w:rsidR="00522981">
        <w:rPr>
          <w:rFonts w:asciiTheme="minorHAnsi" w:hAnsiTheme="minorHAnsi"/>
        </w:rPr>
        <w:t>belong to</w:t>
      </w:r>
      <w:r w:rsidR="00522981" w:rsidRPr="00B86D07">
        <w:rPr>
          <w:rFonts w:asciiTheme="minorHAnsi" w:hAnsiTheme="minorHAnsi"/>
        </w:rPr>
        <w:t xml:space="preserve"> </w:t>
      </w:r>
      <w:r w:rsidR="007B777B" w:rsidRPr="00B86D07">
        <w:rPr>
          <w:rFonts w:asciiTheme="minorHAnsi" w:hAnsiTheme="minorHAnsi"/>
        </w:rPr>
        <w:t>a syngameon,</w:t>
      </w:r>
      <w:r w:rsidR="000740E2" w:rsidRPr="00B86D07">
        <w:rPr>
          <w:rFonts w:asciiTheme="minorHAnsi" w:hAnsiTheme="minorHAnsi"/>
        </w:rPr>
        <w:t xml:space="preserve"> </w:t>
      </w:r>
      <w:r w:rsidRPr="00B86D07">
        <w:rPr>
          <w:rFonts w:asciiTheme="minorHAnsi" w:hAnsiTheme="minorHAnsi"/>
        </w:rPr>
        <w:t>defined as a group of species interconnected by periodic or frequent genetic exchange (Grant 1981</w:t>
      </w:r>
      <w:r w:rsidR="006473F1">
        <w:rPr>
          <w:rFonts w:asciiTheme="minorHAnsi" w:hAnsiTheme="minorHAnsi"/>
        </w:rPr>
        <w:t xml:space="preserve">; Suarez-Gonzalez </w:t>
      </w:r>
      <w:r w:rsidR="00BD5EBB">
        <w:rPr>
          <w:rFonts w:asciiTheme="minorHAnsi" w:hAnsiTheme="minorHAnsi" w:cstheme="minorHAnsi"/>
          <w:i/>
          <w:color w:val="000000" w:themeColor="text1"/>
        </w:rPr>
        <w:t>et al.</w:t>
      </w:r>
      <w:r w:rsidR="006473F1">
        <w:rPr>
          <w:rFonts w:asciiTheme="minorHAnsi" w:hAnsiTheme="minorHAnsi"/>
        </w:rPr>
        <w:t xml:space="preserve"> 2018</w:t>
      </w:r>
      <w:r w:rsidRPr="00B86D07">
        <w:rPr>
          <w:rFonts w:asciiTheme="minorHAnsi" w:hAnsiTheme="minorHAnsi"/>
        </w:rPr>
        <w:t>)</w:t>
      </w:r>
      <w:r w:rsidR="007B777B" w:rsidRPr="00B86D07">
        <w:rPr>
          <w:rFonts w:asciiTheme="minorHAnsi" w:hAnsiTheme="minorHAnsi"/>
        </w:rPr>
        <w:t>.</w:t>
      </w:r>
      <w:r w:rsidR="00D80790" w:rsidRPr="00B86D07">
        <w:rPr>
          <w:rFonts w:asciiTheme="minorHAnsi" w:hAnsiTheme="minorHAnsi"/>
          <w:i/>
        </w:rPr>
        <w:t xml:space="preserve"> </w:t>
      </w:r>
      <w:r w:rsidR="00522981">
        <w:rPr>
          <w:rFonts w:asciiTheme="minorHAnsi" w:hAnsiTheme="minorHAnsi"/>
        </w:rPr>
        <w:t xml:space="preserve">They are further linked through hybridization to other </w:t>
      </w:r>
      <w:r w:rsidR="00CD2275">
        <w:rPr>
          <w:rFonts w:asciiTheme="minorHAnsi" w:hAnsiTheme="minorHAnsi"/>
        </w:rPr>
        <w:t xml:space="preserve">western North American </w:t>
      </w:r>
      <w:r w:rsidR="00522981">
        <w:rPr>
          <w:rFonts w:asciiTheme="minorHAnsi" w:hAnsiTheme="minorHAnsi"/>
        </w:rPr>
        <w:t xml:space="preserve">members of the genus. </w:t>
      </w:r>
      <w:r w:rsidR="00522981">
        <w:rPr>
          <w:rFonts w:asciiTheme="minorHAnsi" w:hAnsiTheme="minorHAnsi"/>
          <w:i/>
        </w:rPr>
        <w:t xml:space="preserve">Aquilegia formosa </w:t>
      </w:r>
      <w:r w:rsidR="00522981">
        <w:rPr>
          <w:rFonts w:asciiTheme="minorHAnsi" w:hAnsiTheme="minorHAnsi"/>
        </w:rPr>
        <w:t xml:space="preserve">hybridizes with </w:t>
      </w:r>
      <w:r w:rsidR="00522981">
        <w:rPr>
          <w:rFonts w:asciiTheme="minorHAnsi" w:hAnsiTheme="minorHAnsi"/>
          <w:i/>
        </w:rPr>
        <w:t>A. pubescens</w:t>
      </w:r>
      <w:r w:rsidR="009C445F">
        <w:rPr>
          <w:rFonts w:asciiTheme="minorHAnsi" w:hAnsiTheme="minorHAnsi"/>
        </w:rPr>
        <w:t xml:space="preserve">, </w:t>
      </w:r>
      <w:r w:rsidR="00FA309E">
        <w:rPr>
          <w:rFonts w:asciiTheme="minorHAnsi" w:hAnsiTheme="minorHAnsi"/>
        </w:rPr>
        <w:t xml:space="preserve">both </w:t>
      </w:r>
      <w:r w:rsidR="00FA309E">
        <w:rPr>
          <w:rFonts w:asciiTheme="minorHAnsi" w:hAnsiTheme="minorHAnsi"/>
          <w:i/>
        </w:rPr>
        <w:t xml:space="preserve">A. formosa </w:t>
      </w:r>
      <w:r w:rsidR="00FA309E">
        <w:rPr>
          <w:rFonts w:asciiTheme="minorHAnsi" w:hAnsiTheme="minorHAnsi"/>
        </w:rPr>
        <w:t xml:space="preserve">and </w:t>
      </w:r>
      <w:r w:rsidR="00FA309E">
        <w:rPr>
          <w:rFonts w:asciiTheme="minorHAnsi" w:hAnsiTheme="minorHAnsi"/>
          <w:i/>
        </w:rPr>
        <w:t xml:space="preserve">A. flavescens </w:t>
      </w:r>
      <w:r w:rsidR="00FA309E">
        <w:rPr>
          <w:rFonts w:asciiTheme="minorHAnsi" w:hAnsiTheme="minorHAnsi"/>
        </w:rPr>
        <w:t xml:space="preserve">hybridize with </w:t>
      </w:r>
      <w:r w:rsidR="00FA309E" w:rsidRPr="009C445F">
        <w:rPr>
          <w:rFonts w:asciiTheme="minorHAnsi" w:hAnsiTheme="minorHAnsi"/>
          <w:i/>
        </w:rPr>
        <w:t>A. c</w:t>
      </w:r>
      <w:r w:rsidR="009C445F" w:rsidRPr="009C445F">
        <w:rPr>
          <w:rFonts w:asciiTheme="minorHAnsi" w:hAnsiTheme="minorHAnsi"/>
          <w:i/>
        </w:rPr>
        <w:t>a</w:t>
      </w:r>
      <w:r w:rsidR="00FA309E" w:rsidRPr="009C445F">
        <w:rPr>
          <w:rFonts w:asciiTheme="minorHAnsi" w:hAnsiTheme="minorHAnsi"/>
          <w:i/>
        </w:rPr>
        <w:t>erulea</w:t>
      </w:r>
      <w:r w:rsidR="009C445F">
        <w:rPr>
          <w:rFonts w:asciiTheme="minorHAnsi" w:hAnsiTheme="minorHAnsi"/>
        </w:rPr>
        <w:t xml:space="preserve">, </w:t>
      </w:r>
      <w:r w:rsidR="009C445F">
        <w:rPr>
          <w:rFonts w:asciiTheme="minorHAnsi" w:hAnsiTheme="minorHAnsi"/>
          <w:i/>
        </w:rPr>
        <w:t xml:space="preserve">A. flavescens </w:t>
      </w:r>
      <w:r w:rsidR="009C445F">
        <w:rPr>
          <w:rFonts w:asciiTheme="minorHAnsi" w:hAnsiTheme="minorHAnsi"/>
        </w:rPr>
        <w:t xml:space="preserve">hybridizes with </w:t>
      </w:r>
      <w:r w:rsidR="009C445F">
        <w:rPr>
          <w:rFonts w:asciiTheme="minorHAnsi" w:hAnsiTheme="minorHAnsi"/>
          <w:i/>
        </w:rPr>
        <w:t>A. bre</w:t>
      </w:r>
      <w:r w:rsidR="00781E5F">
        <w:rPr>
          <w:rFonts w:asciiTheme="minorHAnsi" w:hAnsiTheme="minorHAnsi"/>
          <w:i/>
        </w:rPr>
        <w:t>vis</w:t>
      </w:r>
      <w:r w:rsidR="00E868ED">
        <w:rPr>
          <w:rFonts w:asciiTheme="minorHAnsi" w:hAnsiTheme="minorHAnsi"/>
          <w:i/>
        </w:rPr>
        <w:t>t</w:t>
      </w:r>
      <w:r w:rsidR="009C445F">
        <w:rPr>
          <w:rFonts w:asciiTheme="minorHAnsi" w:hAnsiTheme="minorHAnsi"/>
          <w:i/>
        </w:rPr>
        <w:t>y</w:t>
      </w:r>
      <w:r w:rsidR="00781E5F">
        <w:rPr>
          <w:rFonts w:asciiTheme="minorHAnsi" w:hAnsiTheme="minorHAnsi"/>
          <w:i/>
        </w:rPr>
        <w:t>l</w:t>
      </w:r>
      <w:r w:rsidR="009C445F">
        <w:rPr>
          <w:rFonts w:asciiTheme="minorHAnsi" w:hAnsiTheme="minorHAnsi"/>
          <w:i/>
        </w:rPr>
        <w:t>a</w:t>
      </w:r>
      <w:r w:rsidR="00DC31A8">
        <w:rPr>
          <w:rFonts w:asciiTheme="minorHAnsi" w:hAnsiTheme="minorHAnsi"/>
        </w:rPr>
        <w:t xml:space="preserve">, and these congeners in turn participate in other hybridization events </w:t>
      </w:r>
      <w:r w:rsidR="009C445F">
        <w:rPr>
          <w:rFonts w:asciiTheme="minorHAnsi" w:hAnsiTheme="minorHAnsi"/>
        </w:rPr>
        <w:t xml:space="preserve">(Munz 1946; </w:t>
      </w:r>
      <w:r w:rsidR="00DE07FF">
        <w:rPr>
          <w:rFonts w:asciiTheme="minorHAnsi" w:hAnsiTheme="minorHAnsi"/>
        </w:rPr>
        <w:t xml:space="preserve">Grant 1952; </w:t>
      </w:r>
      <w:r w:rsidR="00DC31A8">
        <w:rPr>
          <w:rFonts w:asciiTheme="minorHAnsi" w:hAnsiTheme="minorHAnsi"/>
        </w:rPr>
        <w:t>Pelton 1957</w:t>
      </w:r>
      <w:r w:rsidR="009C445F">
        <w:rPr>
          <w:rFonts w:asciiTheme="minorHAnsi" w:hAnsiTheme="minorHAnsi"/>
        </w:rPr>
        <w:t xml:space="preserve">). The ramifications </w:t>
      </w:r>
      <w:r w:rsidR="00781E5F">
        <w:rPr>
          <w:rFonts w:asciiTheme="minorHAnsi" w:hAnsiTheme="minorHAnsi"/>
        </w:rPr>
        <w:t xml:space="preserve">of this web of hybridization </w:t>
      </w:r>
      <w:r w:rsidR="008F6D00">
        <w:rPr>
          <w:rFonts w:asciiTheme="minorHAnsi" w:hAnsiTheme="minorHAnsi"/>
        </w:rPr>
        <w:t>are only beginning to be explored using genomics</w:t>
      </w:r>
      <w:r w:rsidR="00B6502E">
        <w:rPr>
          <w:rFonts w:asciiTheme="minorHAnsi" w:hAnsiTheme="minorHAnsi"/>
        </w:rPr>
        <w:t xml:space="preserve"> (Filiault </w:t>
      </w:r>
      <w:r w:rsidR="00BD5EBB">
        <w:rPr>
          <w:rFonts w:asciiTheme="minorHAnsi" w:hAnsiTheme="minorHAnsi" w:cstheme="minorHAnsi"/>
          <w:i/>
          <w:color w:val="000000" w:themeColor="text1"/>
        </w:rPr>
        <w:t>et al.</w:t>
      </w:r>
      <w:r w:rsidR="00B6502E">
        <w:rPr>
          <w:rFonts w:asciiTheme="minorHAnsi" w:hAnsiTheme="minorHAnsi"/>
        </w:rPr>
        <w:t xml:space="preserve"> 2018)</w:t>
      </w:r>
      <w:r w:rsidR="008F6D00">
        <w:rPr>
          <w:rFonts w:asciiTheme="minorHAnsi" w:hAnsiTheme="minorHAnsi"/>
        </w:rPr>
        <w:t xml:space="preserve">, and continued investigation in this group will greatly </w:t>
      </w:r>
      <w:r w:rsidR="00A4541C">
        <w:rPr>
          <w:rFonts w:asciiTheme="minorHAnsi" w:hAnsiTheme="minorHAnsi"/>
        </w:rPr>
        <w:t xml:space="preserve">enhance </w:t>
      </w:r>
      <w:r w:rsidR="008F6D00">
        <w:rPr>
          <w:rFonts w:asciiTheme="minorHAnsi" w:hAnsiTheme="minorHAnsi"/>
        </w:rPr>
        <w:t xml:space="preserve">our understanding of the </w:t>
      </w:r>
      <w:r w:rsidR="00C84F83">
        <w:rPr>
          <w:rFonts w:asciiTheme="minorHAnsi" w:hAnsiTheme="minorHAnsi"/>
        </w:rPr>
        <w:t xml:space="preserve">intricate and </w:t>
      </w:r>
      <w:r w:rsidR="008F6D00">
        <w:rPr>
          <w:rFonts w:asciiTheme="minorHAnsi" w:hAnsiTheme="minorHAnsi"/>
        </w:rPr>
        <w:t>varied evolutionary outcomes of interspecific hybridization</w:t>
      </w:r>
      <w:r w:rsidR="00781E5F">
        <w:rPr>
          <w:rFonts w:asciiTheme="minorHAnsi" w:hAnsiTheme="minorHAnsi"/>
        </w:rPr>
        <w:t xml:space="preserve">. </w:t>
      </w:r>
      <w:r w:rsidR="00A9687A">
        <w:rPr>
          <w:rFonts w:asciiTheme="minorHAnsi" w:hAnsiTheme="minorHAnsi"/>
        </w:rPr>
        <w:t>Our</w:t>
      </w:r>
      <w:r w:rsidR="00336496" w:rsidRPr="00B86D07">
        <w:rPr>
          <w:rFonts w:asciiTheme="minorHAnsi" w:hAnsiTheme="minorHAnsi"/>
        </w:rPr>
        <w:t xml:space="preserve"> observations of </w:t>
      </w:r>
      <w:r w:rsidR="006E690E" w:rsidRPr="00B86D07">
        <w:rPr>
          <w:rFonts w:asciiTheme="minorHAnsi" w:hAnsiTheme="minorHAnsi"/>
        </w:rPr>
        <w:t>hybridi</w:t>
      </w:r>
      <w:r w:rsidR="00DC31A8">
        <w:rPr>
          <w:rFonts w:asciiTheme="minorHAnsi" w:hAnsiTheme="minorHAnsi"/>
        </w:rPr>
        <w:t>ty</w:t>
      </w:r>
      <w:r w:rsidR="006E690E" w:rsidRPr="00B86D07">
        <w:rPr>
          <w:rFonts w:asciiTheme="minorHAnsi" w:hAnsiTheme="minorHAnsi"/>
        </w:rPr>
        <w:t xml:space="preserve"> </w:t>
      </w:r>
      <w:r w:rsidR="00336496" w:rsidRPr="00B86D07">
        <w:rPr>
          <w:rFonts w:asciiTheme="minorHAnsi" w:hAnsiTheme="minorHAnsi"/>
        </w:rPr>
        <w:t>in the Marble Range</w:t>
      </w:r>
      <w:r w:rsidR="00781E5F">
        <w:rPr>
          <w:rFonts w:asciiTheme="minorHAnsi" w:hAnsiTheme="minorHAnsi"/>
        </w:rPr>
        <w:t xml:space="preserve"> </w:t>
      </w:r>
      <w:r w:rsidR="00A4541C">
        <w:rPr>
          <w:rFonts w:asciiTheme="minorHAnsi" w:hAnsiTheme="minorHAnsi"/>
        </w:rPr>
        <w:t xml:space="preserve">not only </w:t>
      </w:r>
      <w:r w:rsidR="00781E5F">
        <w:rPr>
          <w:rFonts w:asciiTheme="minorHAnsi" w:hAnsiTheme="minorHAnsi"/>
        </w:rPr>
        <w:t xml:space="preserve">further elucidate </w:t>
      </w:r>
      <w:r w:rsidR="008F6D00">
        <w:rPr>
          <w:rFonts w:asciiTheme="minorHAnsi" w:hAnsiTheme="minorHAnsi"/>
        </w:rPr>
        <w:t xml:space="preserve">the situation in </w:t>
      </w:r>
      <w:r w:rsidR="008F6D00">
        <w:rPr>
          <w:rFonts w:asciiTheme="minorHAnsi" w:hAnsiTheme="minorHAnsi"/>
          <w:i/>
        </w:rPr>
        <w:t>Aquilegia</w:t>
      </w:r>
      <w:r w:rsidR="008F6D00">
        <w:rPr>
          <w:rFonts w:asciiTheme="minorHAnsi" w:hAnsiTheme="minorHAnsi"/>
        </w:rPr>
        <w:t xml:space="preserve"> </w:t>
      </w:r>
      <w:r w:rsidR="00A4541C">
        <w:rPr>
          <w:rFonts w:asciiTheme="minorHAnsi" w:hAnsiTheme="minorHAnsi"/>
        </w:rPr>
        <w:t>but also</w:t>
      </w:r>
      <w:r w:rsidR="008F6D00">
        <w:rPr>
          <w:rFonts w:asciiTheme="minorHAnsi" w:hAnsiTheme="minorHAnsi"/>
        </w:rPr>
        <w:t xml:space="preserve"> point to a promising new system in which to explore hybridization between recently diverged species at the population level. </w:t>
      </w:r>
    </w:p>
    <w:p w14:paraId="4BD3DFF4" w14:textId="77777777" w:rsidR="00D01437" w:rsidRDefault="00D01437" w:rsidP="00D01437">
      <w:pPr>
        <w:widowControl w:val="0"/>
        <w:autoSpaceDE w:val="0"/>
        <w:autoSpaceDN w:val="0"/>
        <w:adjustRightInd w:val="0"/>
        <w:spacing w:line="360" w:lineRule="auto"/>
        <w:outlineLvl w:val="0"/>
        <w:rPr>
          <w:ins w:id="322" w:author="Jeff Groh [2]" w:date="2018-11-03T15:42:00Z"/>
          <w:rFonts w:asciiTheme="minorHAnsi" w:hAnsiTheme="minorHAnsi"/>
          <w:b/>
        </w:rPr>
      </w:pPr>
      <w:ins w:id="323" w:author="Jeff Groh [2]" w:date="2018-11-03T15:42:00Z">
        <w:r>
          <w:rPr>
            <w:rFonts w:asciiTheme="minorHAnsi" w:hAnsiTheme="minorHAnsi"/>
            <w:b/>
          </w:rPr>
          <w:lastRenderedPageBreak/>
          <w:t>DATA ACCESSIBILITY</w:t>
        </w:r>
      </w:ins>
    </w:p>
    <w:p w14:paraId="6988A58E" w14:textId="7477F7B0" w:rsidR="00D01437" w:rsidRPr="00015D0B" w:rsidRDefault="00D01437" w:rsidP="00015D0B">
      <w:pPr>
        <w:widowControl w:val="0"/>
        <w:autoSpaceDE w:val="0"/>
        <w:autoSpaceDN w:val="0"/>
        <w:adjustRightInd w:val="0"/>
        <w:spacing w:line="360" w:lineRule="auto"/>
        <w:ind w:firstLine="720"/>
        <w:outlineLvl w:val="0"/>
        <w:rPr>
          <w:ins w:id="324" w:author="Jeff Groh [2]" w:date="2018-10-29T14:28:00Z"/>
          <w:rFonts w:asciiTheme="minorHAnsi" w:hAnsiTheme="minorHAnsi"/>
          <w:b/>
        </w:rPr>
      </w:pPr>
      <w:ins w:id="325" w:author="Jeff Groh [2]" w:date="2018-11-03T15:42:00Z">
        <w:r>
          <w:rPr>
            <w:rFonts w:asciiTheme="minorHAnsi" w:hAnsiTheme="minorHAnsi"/>
          </w:rPr>
          <w:t xml:space="preserve">The data presented in this manuscript and original R script files for analysis are hosted at </w:t>
        </w:r>
        <w:r w:rsidRPr="002C19CE">
          <w:rPr>
            <w:rFonts w:asciiTheme="minorHAnsi" w:hAnsiTheme="minorHAnsi"/>
          </w:rPr>
          <w:t>https://github.com/jgroh/</w:t>
        </w:r>
        <w:r>
          <w:rPr>
            <w:rFonts w:asciiTheme="minorHAnsi" w:hAnsiTheme="minorHAnsi"/>
          </w:rPr>
          <w:t>aquilegia-hybrids.</w:t>
        </w:r>
      </w:ins>
    </w:p>
    <w:p w14:paraId="51063893" w14:textId="1994D30E" w:rsidR="00A4541C" w:rsidRDefault="00A4541C" w:rsidP="00092E44">
      <w:pPr>
        <w:suppressLineNumbers/>
        <w:spacing w:line="360" w:lineRule="auto"/>
        <w:ind w:firstLine="720"/>
        <w:outlineLvl w:val="0"/>
        <w:rPr>
          <w:ins w:id="326" w:author="Jeff Groh [2]" w:date="2018-10-29T14:28:00Z"/>
          <w:rFonts w:asciiTheme="minorHAnsi" w:hAnsiTheme="minorHAnsi"/>
        </w:rPr>
      </w:pPr>
    </w:p>
    <w:p w14:paraId="7481877E" w14:textId="77777777" w:rsidR="00092E44" w:rsidRPr="00B86D07" w:rsidRDefault="00092E44" w:rsidP="00192D4F">
      <w:pPr>
        <w:spacing w:line="360" w:lineRule="auto"/>
        <w:outlineLvl w:val="0"/>
        <w:rPr>
          <w:ins w:id="327" w:author="Jeff Groh [2]" w:date="2018-10-29T14:32:00Z"/>
          <w:rFonts w:asciiTheme="minorHAnsi" w:hAnsiTheme="minorHAnsi"/>
          <w:b/>
        </w:rPr>
      </w:pPr>
      <w:ins w:id="328" w:author="Jeff Groh [2]" w:date="2018-10-29T14:32:00Z">
        <w:r w:rsidRPr="00B86D07">
          <w:rPr>
            <w:rFonts w:asciiTheme="minorHAnsi" w:hAnsiTheme="minorHAnsi"/>
            <w:b/>
          </w:rPr>
          <w:t>ACKNOWLEDGEMENTS</w:t>
        </w:r>
      </w:ins>
    </w:p>
    <w:p w14:paraId="50FFE62A" w14:textId="68049BE3" w:rsidR="003C1681" w:rsidRDefault="00092E44" w:rsidP="00821B17">
      <w:pPr>
        <w:suppressLineNumbers/>
        <w:spacing w:line="360" w:lineRule="auto"/>
        <w:ind w:firstLine="720"/>
        <w:rPr>
          <w:rFonts w:asciiTheme="minorHAnsi" w:hAnsiTheme="minorHAnsi"/>
          <w:b/>
        </w:rPr>
      </w:pPr>
      <w:ins w:id="329" w:author="Jeff Groh [2]" w:date="2018-10-29T14:32:00Z">
        <w:r>
          <w:rPr>
            <w:rFonts w:asciiTheme="minorHAnsi" w:hAnsiTheme="minorHAnsi"/>
          </w:rPr>
          <w:t>The authors thank Linda Jennings of the UBC herbarium for facilitating study of herbarium specimens and Ildiko Szabo for assisting with measurements of hummingbird specimens. We thank Jamie Fenneman and Trevor Goward for suggesting field sites for this study. Field collection benefitted from assistance by Xiang Gao, Thor Veen, and Marius Roesti. We thank Ji Yong Yang for advice on microsatellite methodology. Sean Graham and Marius Roesti provided useful commentary on the manuscript. We are grateful for funding from a UBC Botany Work Learn International Undergraduate Research Award, a UBC Botany and Zoology Student Research Award, and a Walter H. Lewis Award in Plant Diversity (all to J</w:t>
        </w:r>
      </w:ins>
      <w:ins w:id="330" w:author="Jeff Groh [2]" w:date="2018-10-29T14:35:00Z">
        <w:r>
          <w:rPr>
            <w:rFonts w:asciiTheme="minorHAnsi" w:hAnsiTheme="minorHAnsi"/>
          </w:rPr>
          <w:t>S</w:t>
        </w:r>
      </w:ins>
      <w:ins w:id="331" w:author="Jeff Groh [2]" w:date="2018-10-29T14:32:00Z">
        <w:r>
          <w:rPr>
            <w:rFonts w:asciiTheme="minorHAnsi" w:hAnsiTheme="minorHAnsi"/>
          </w:rPr>
          <w:t xml:space="preserve">G), and from </w:t>
        </w:r>
        <w:r w:rsidRPr="00B86D07">
          <w:rPr>
            <w:rFonts w:asciiTheme="minorHAnsi" w:hAnsiTheme="minorHAnsi"/>
          </w:rPr>
          <w:t>the Natural Sciences and Engineering Research Council of Canada (NSERC) Discovery Grants Program (grant no. RGPIN-2014-05820</w:t>
        </w:r>
        <w:r>
          <w:rPr>
            <w:rFonts w:asciiTheme="minorHAnsi" w:hAnsiTheme="minorHAnsi"/>
          </w:rPr>
          <w:t>) to QC</w:t>
        </w:r>
      </w:ins>
      <w:ins w:id="332" w:author="Jeff Groh [2]" w:date="2018-10-29T14:35:00Z">
        <w:r>
          <w:rPr>
            <w:rFonts w:asciiTheme="minorHAnsi" w:hAnsiTheme="minorHAnsi"/>
          </w:rPr>
          <w:t>BC.</w:t>
        </w:r>
      </w:ins>
      <w:ins w:id="333" w:author="Jeff Groh [2]" w:date="2018-10-29T14:32:00Z">
        <w:r>
          <w:rPr>
            <w:rFonts w:asciiTheme="minorHAnsi" w:hAnsiTheme="minorHAnsi"/>
          </w:rPr>
          <w:t xml:space="preserve"> </w:t>
        </w:r>
      </w:ins>
    </w:p>
    <w:p w14:paraId="006B7806" w14:textId="77777777" w:rsidR="002D2A17" w:rsidRDefault="002D2A17" w:rsidP="00821B17">
      <w:pPr>
        <w:suppressLineNumbers/>
        <w:spacing w:line="480" w:lineRule="auto"/>
        <w:rPr>
          <w:ins w:id="334" w:author="Jeff Groh [2]" w:date="2018-11-03T13:12:00Z"/>
          <w:rFonts w:asciiTheme="minorHAnsi" w:hAnsiTheme="minorHAnsi"/>
          <w:b/>
        </w:rPr>
      </w:pPr>
    </w:p>
    <w:p w14:paraId="28DEDAEB" w14:textId="4CC01827" w:rsidR="00092E44" w:rsidRDefault="00092E44" w:rsidP="00092E44">
      <w:pPr>
        <w:spacing w:line="480" w:lineRule="auto"/>
        <w:rPr>
          <w:ins w:id="335" w:author="Jeff Groh [2]" w:date="2018-10-29T14:33:00Z"/>
          <w:rFonts w:asciiTheme="minorHAnsi" w:hAnsiTheme="minorHAnsi"/>
          <w:b/>
        </w:rPr>
      </w:pPr>
      <w:ins w:id="336" w:author="Jeff Groh [2]" w:date="2018-10-29T14:33:00Z">
        <w:r>
          <w:rPr>
            <w:rFonts w:asciiTheme="minorHAnsi" w:hAnsiTheme="minorHAnsi"/>
            <w:b/>
          </w:rPr>
          <w:t>AUTHOR CONTRIBUTIONS</w:t>
        </w:r>
      </w:ins>
    </w:p>
    <w:p w14:paraId="3D4A16D1" w14:textId="7C7AD46B" w:rsidR="00092E44" w:rsidRDefault="00092E44" w:rsidP="00B27788">
      <w:pPr>
        <w:spacing w:line="360" w:lineRule="auto"/>
        <w:rPr>
          <w:ins w:id="337" w:author="Jeff Groh [3]" w:date="2018-10-30T12:58:00Z"/>
          <w:rFonts w:asciiTheme="minorHAnsi" w:hAnsiTheme="minorHAnsi"/>
        </w:rPr>
      </w:pPr>
      <w:ins w:id="338" w:author="Jeff Groh [2]" w:date="2018-10-29T14:33:00Z">
        <w:r>
          <w:rPr>
            <w:rFonts w:asciiTheme="minorHAnsi" w:hAnsiTheme="minorHAnsi"/>
            <w:b/>
          </w:rPr>
          <w:tab/>
        </w:r>
        <w:r>
          <w:rPr>
            <w:rFonts w:asciiTheme="minorHAnsi" w:hAnsiTheme="minorHAnsi"/>
          </w:rPr>
          <w:t>J</w:t>
        </w:r>
      </w:ins>
      <w:ins w:id="339" w:author="Jeff Groh [3]" w:date="2018-11-02T15:10:00Z">
        <w:r w:rsidR="00FB1941">
          <w:rPr>
            <w:rFonts w:asciiTheme="minorHAnsi" w:hAnsiTheme="minorHAnsi"/>
          </w:rPr>
          <w:t>S</w:t>
        </w:r>
      </w:ins>
      <w:ins w:id="340" w:author="Jeff Groh [2]" w:date="2018-10-29T14:33:00Z">
        <w:r>
          <w:rPr>
            <w:rFonts w:asciiTheme="minorHAnsi" w:hAnsiTheme="minorHAnsi"/>
          </w:rPr>
          <w:t>G collected herbarium and field data, extracted DNA, performed analyses, and wrote the manuscript. D</w:t>
        </w:r>
      </w:ins>
      <w:ins w:id="341" w:author="Jeff Groh [2]" w:date="2018-11-03T13:13:00Z">
        <w:r w:rsidR="002D2A17">
          <w:rPr>
            <w:rFonts w:asciiTheme="minorHAnsi" w:hAnsiTheme="minorHAnsi"/>
          </w:rPr>
          <w:t>M</w:t>
        </w:r>
      </w:ins>
      <w:ins w:id="342" w:author="Jeff Groh [2]" w:date="2018-10-29T14:33:00Z">
        <w:r>
          <w:rPr>
            <w:rFonts w:asciiTheme="minorHAnsi" w:hAnsiTheme="minorHAnsi"/>
          </w:rPr>
          <w:t>P assisted with field work and generated molecular data. CRB identified the population and carried out initial field surveys. QCBC assisted with field work, suggested analyses, edited the manuscript and provided funding for the study. All authors contributed to and approved the final manuscript.</w:t>
        </w:r>
      </w:ins>
    </w:p>
    <w:p w14:paraId="4F057E57" w14:textId="27954A27" w:rsidR="00AF41B9" w:rsidRDefault="00AF41B9" w:rsidP="00974F12">
      <w:pPr>
        <w:suppressLineNumbers/>
        <w:spacing w:line="360" w:lineRule="auto"/>
        <w:rPr>
          <w:rFonts w:asciiTheme="minorHAnsi" w:hAnsiTheme="minorHAnsi"/>
        </w:rPr>
      </w:pPr>
    </w:p>
    <w:p w14:paraId="42D61D3A" w14:textId="26BB2D9C" w:rsidR="00AF41B9" w:rsidRDefault="00DB5274" w:rsidP="00974F12">
      <w:pPr>
        <w:widowControl w:val="0"/>
        <w:autoSpaceDE w:val="0"/>
        <w:autoSpaceDN w:val="0"/>
        <w:adjustRightInd w:val="0"/>
        <w:spacing w:line="360" w:lineRule="auto"/>
        <w:outlineLvl w:val="0"/>
        <w:rPr>
          <w:rFonts w:asciiTheme="minorHAnsi" w:hAnsiTheme="minorHAnsi"/>
          <w:b/>
        </w:rPr>
      </w:pPr>
      <w:r>
        <w:rPr>
          <w:rFonts w:asciiTheme="minorHAnsi" w:hAnsiTheme="minorHAnsi"/>
          <w:b/>
        </w:rPr>
        <w:t>LITERATURE CITED</w:t>
      </w:r>
    </w:p>
    <w:p w14:paraId="560D5591" w14:textId="2D88F067" w:rsidR="00DA506B" w:rsidRPr="00DA506B" w:rsidRDefault="00E61BDA" w:rsidP="00974F12">
      <w:pPr>
        <w:widowControl w:val="0"/>
        <w:autoSpaceDE w:val="0"/>
        <w:autoSpaceDN w:val="0"/>
        <w:adjustRightInd w:val="0"/>
        <w:spacing w:line="360" w:lineRule="auto"/>
        <w:ind w:left="720" w:hanging="720"/>
        <w:outlineLvl w:val="0"/>
        <w:rPr>
          <w:rFonts w:asciiTheme="minorHAnsi" w:hAnsiTheme="minorHAnsi"/>
        </w:rPr>
      </w:pPr>
      <w:r>
        <w:rPr>
          <w:rFonts w:asciiTheme="minorHAnsi" w:hAnsiTheme="minorHAnsi"/>
        </w:rPr>
        <w:t xml:space="preserve">Aktas C. 2015. </w:t>
      </w:r>
      <w:r w:rsidRPr="00AC4D02">
        <w:rPr>
          <w:rFonts w:asciiTheme="minorHAnsi" w:hAnsiTheme="minorHAnsi"/>
        </w:rPr>
        <w:t xml:space="preserve">haplotypes: </w:t>
      </w:r>
      <w:r w:rsidR="00097D8D" w:rsidRPr="00AC4D02">
        <w:rPr>
          <w:rFonts w:asciiTheme="minorHAnsi" w:hAnsiTheme="minorHAnsi"/>
        </w:rPr>
        <w:t>h</w:t>
      </w:r>
      <w:r w:rsidR="00DA506B" w:rsidRPr="00AC4D02">
        <w:rPr>
          <w:rFonts w:asciiTheme="minorHAnsi" w:hAnsiTheme="minorHAnsi"/>
        </w:rPr>
        <w:t>aplotype inference and statistical analysis of genetic variation</w:t>
      </w:r>
      <w:r w:rsidR="00DA506B">
        <w:rPr>
          <w:rFonts w:asciiTheme="minorHAnsi" w:hAnsiTheme="minorHAnsi"/>
        </w:rPr>
        <w:t>. R package version 1.0. https://CRAN.R-project.org/package=haplotypes</w:t>
      </w:r>
      <w:r w:rsidR="005933EC">
        <w:rPr>
          <w:rFonts w:asciiTheme="minorHAnsi" w:hAnsiTheme="minorHAnsi"/>
        </w:rPr>
        <w:t>.</w:t>
      </w:r>
    </w:p>
    <w:p w14:paraId="2B2C17CF" w14:textId="31C8D485" w:rsidR="00AF41B9" w:rsidRPr="00B86D07" w:rsidRDefault="00AF41B9" w:rsidP="00974F12">
      <w:pPr>
        <w:widowControl w:val="0"/>
        <w:autoSpaceDE w:val="0"/>
        <w:autoSpaceDN w:val="0"/>
        <w:adjustRightInd w:val="0"/>
        <w:spacing w:line="360" w:lineRule="auto"/>
        <w:outlineLvl w:val="0"/>
        <w:rPr>
          <w:rFonts w:asciiTheme="minorHAnsi" w:hAnsiTheme="minorHAnsi"/>
        </w:rPr>
      </w:pPr>
      <w:r w:rsidRPr="00B86D07">
        <w:rPr>
          <w:rFonts w:asciiTheme="minorHAnsi" w:hAnsiTheme="minorHAnsi"/>
        </w:rPr>
        <w:t xml:space="preserve">Anderson E. 1948. Hybridization of the habitat. </w:t>
      </w:r>
      <w:r w:rsidRPr="00B86D07">
        <w:rPr>
          <w:rFonts w:asciiTheme="minorHAnsi" w:hAnsiTheme="minorHAnsi"/>
          <w:i/>
        </w:rPr>
        <w:t xml:space="preserve">Evolution </w:t>
      </w:r>
      <w:r w:rsidRPr="00E61BDA">
        <w:rPr>
          <w:rFonts w:asciiTheme="minorHAnsi" w:hAnsiTheme="minorHAnsi"/>
        </w:rPr>
        <w:t>2</w:t>
      </w:r>
      <w:r w:rsidR="00D426EC">
        <w:rPr>
          <w:rFonts w:asciiTheme="minorHAnsi" w:hAnsiTheme="minorHAnsi"/>
        </w:rPr>
        <w:t>:1–</w:t>
      </w:r>
      <w:r w:rsidRPr="00B86D07">
        <w:rPr>
          <w:rFonts w:asciiTheme="minorHAnsi" w:hAnsiTheme="minorHAnsi"/>
        </w:rPr>
        <w:t>9.</w:t>
      </w:r>
    </w:p>
    <w:p w14:paraId="559A1C97" w14:textId="2722DA88" w:rsidR="00AF41B9" w:rsidRDefault="00AF41B9" w:rsidP="00974F12">
      <w:pPr>
        <w:widowControl w:val="0"/>
        <w:autoSpaceDE w:val="0"/>
        <w:autoSpaceDN w:val="0"/>
        <w:adjustRightInd w:val="0"/>
        <w:spacing w:line="360" w:lineRule="auto"/>
        <w:ind w:left="720" w:hanging="720"/>
        <w:outlineLvl w:val="0"/>
        <w:rPr>
          <w:rFonts w:asciiTheme="minorHAnsi" w:hAnsiTheme="minorHAnsi"/>
        </w:rPr>
      </w:pPr>
      <w:r w:rsidRPr="00B86D07">
        <w:rPr>
          <w:rFonts w:asciiTheme="minorHAnsi" w:hAnsiTheme="minorHAnsi"/>
        </w:rPr>
        <w:t>An</w:t>
      </w:r>
      <w:r w:rsidR="00E61BDA">
        <w:rPr>
          <w:rFonts w:asciiTheme="minorHAnsi" w:hAnsiTheme="minorHAnsi"/>
        </w:rPr>
        <w:t xml:space="preserve">derson E. 1949. </w:t>
      </w:r>
      <w:r w:rsidR="00E61BDA" w:rsidRPr="00F9140D">
        <w:rPr>
          <w:rFonts w:asciiTheme="minorHAnsi" w:hAnsiTheme="minorHAnsi"/>
          <w:i/>
        </w:rPr>
        <w:t>Introgressive h</w:t>
      </w:r>
      <w:r w:rsidRPr="00F9140D">
        <w:rPr>
          <w:rFonts w:asciiTheme="minorHAnsi" w:hAnsiTheme="minorHAnsi"/>
          <w:i/>
        </w:rPr>
        <w:t>ybridization</w:t>
      </w:r>
      <w:r w:rsidRPr="00B86D07">
        <w:rPr>
          <w:rFonts w:asciiTheme="minorHAnsi" w:hAnsiTheme="minorHAnsi"/>
        </w:rPr>
        <w:t xml:space="preserve">. </w:t>
      </w:r>
      <w:r w:rsidR="00F9140D">
        <w:rPr>
          <w:rFonts w:asciiTheme="minorHAnsi" w:hAnsiTheme="minorHAnsi"/>
        </w:rPr>
        <w:t xml:space="preserve">New York: </w:t>
      </w:r>
      <w:r w:rsidRPr="00B86D07">
        <w:rPr>
          <w:rFonts w:asciiTheme="minorHAnsi" w:hAnsiTheme="minorHAnsi"/>
        </w:rPr>
        <w:t>John Wiley and Sons, Inc</w:t>
      </w:r>
      <w:r w:rsidR="00F9140D">
        <w:rPr>
          <w:rFonts w:asciiTheme="minorHAnsi" w:hAnsiTheme="minorHAnsi"/>
        </w:rPr>
        <w:t>.</w:t>
      </w:r>
      <w:r w:rsidRPr="00B86D07">
        <w:rPr>
          <w:rFonts w:asciiTheme="minorHAnsi" w:hAnsiTheme="minorHAnsi"/>
        </w:rPr>
        <w:t xml:space="preserve"> </w:t>
      </w:r>
    </w:p>
    <w:p w14:paraId="77E38CD1" w14:textId="138A2D70" w:rsidR="00E61BDA" w:rsidRPr="00B86D07" w:rsidRDefault="00E61BDA" w:rsidP="00974F12">
      <w:pPr>
        <w:widowControl w:val="0"/>
        <w:autoSpaceDE w:val="0"/>
        <w:autoSpaceDN w:val="0"/>
        <w:adjustRightInd w:val="0"/>
        <w:spacing w:line="360" w:lineRule="auto"/>
        <w:ind w:left="720" w:hanging="720"/>
        <w:outlineLvl w:val="0"/>
        <w:rPr>
          <w:rFonts w:asciiTheme="minorHAnsi" w:hAnsiTheme="minorHAnsi"/>
        </w:rPr>
      </w:pPr>
      <w:r w:rsidRPr="00B86D07">
        <w:rPr>
          <w:rFonts w:asciiTheme="minorHAnsi" w:hAnsiTheme="minorHAnsi"/>
        </w:rPr>
        <w:t xml:space="preserve">Arnold </w:t>
      </w:r>
      <w:r>
        <w:rPr>
          <w:rFonts w:asciiTheme="minorHAnsi" w:hAnsiTheme="minorHAnsi"/>
        </w:rPr>
        <w:t xml:space="preserve">ML. 2006. </w:t>
      </w:r>
      <w:r w:rsidRPr="00F9140D">
        <w:rPr>
          <w:rFonts w:asciiTheme="minorHAnsi" w:hAnsiTheme="minorHAnsi"/>
          <w:i/>
        </w:rPr>
        <w:t>Evolution through genetic exchange.</w:t>
      </w:r>
      <w:r w:rsidRPr="00B86D07">
        <w:rPr>
          <w:rFonts w:asciiTheme="minorHAnsi" w:hAnsiTheme="minorHAnsi"/>
        </w:rPr>
        <w:t xml:space="preserve"> </w:t>
      </w:r>
      <w:r w:rsidR="00F9140D">
        <w:rPr>
          <w:rFonts w:asciiTheme="minorHAnsi" w:hAnsiTheme="minorHAnsi"/>
        </w:rPr>
        <w:t xml:space="preserve">Oxford: </w:t>
      </w:r>
      <w:r w:rsidRPr="00B86D07">
        <w:rPr>
          <w:rFonts w:asciiTheme="minorHAnsi" w:hAnsiTheme="minorHAnsi"/>
        </w:rPr>
        <w:t>Oxford University Press</w:t>
      </w:r>
      <w:r w:rsidR="00F9140D">
        <w:rPr>
          <w:rFonts w:asciiTheme="minorHAnsi" w:hAnsiTheme="minorHAnsi"/>
        </w:rPr>
        <w:t>.</w:t>
      </w:r>
    </w:p>
    <w:p w14:paraId="1447B622" w14:textId="6FB805F5" w:rsidR="00AF41B9" w:rsidRPr="00B86D07" w:rsidRDefault="00AF41B9" w:rsidP="00974F12">
      <w:pPr>
        <w:widowControl w:val="0"/>
        <w:autoSpaceDE w:val="0"/>
        <w:autoSpaceDN w:val="0"/>
        <w:adjustRightInd w:val="0"/>
        <w:spacing w:line="360" w:lineRule="auto"/>
        <w:ind w:left="720" w:hanging="720"/>
        <w:outlineLvl w:val="0"/>
        <w:rPr>
          <w:rFonts w:asciiTheme="minorHAnsi" w:hAnsiTheme="minorHAnsi"/>
        </w:rPr>
      </w:pPr>
      <w:r w:rsidRPr="00B86D07">
        <w:rPr>
          <w:rFonts w:asciiTheme="minorHAnsi" w:hAnsiTheme="minorHAnsi"/>
        </w:rPr>
        <w:lastRenderedPageBreak/>
        <w:t>Arnold ML, Kunte</w:t>
      </w:r>
      <w:r w:rsidR="00F9140D">
        <w:rPr>
          <w:rFonts w:asciiTheme="minorHAnsi" w:hAnsiTheme="minorHAnsi"/>
        </w:rPr>
        <w:t xml:space="preserve"> K</w:t>
      </w:r>
      <w:r w:rsidRPr="00B86D07">
        <w:rPr>
          <w:rFonts w:asciiTheme="minorHAnsi" w:hAnsiTheme="minorHAnsi"/>
        </w:rPr>
        <w:t xml:space="preserve">. 2017. Adaptive genetic exchange: a tangled history of admixture and evolutionary innovation. </w:t>
      </w:r>
      <w:r w:rsidRPr="00B86D07">
        <w:rPr>
          <w:rFonts w:asciiTheme="minorHAnsi" w:hAnsiTheme="minorHAnsi"/>
          <w:i/>
        </w:rPr>
        <w:t xml:space="preserve">Trends in Ecology </w:t>
      </w:r>
      <w:r w:rsidR="00F9140D">
        <w:rPr>
          <w:rFonts w:asciiTheme="minorHAnsi" w:hAnsiTheme="minorHAnsi"/>
          <w:i/>
        </w:rPr>
        <w:t>and</w:t>
      </w:r>
      <w:r w:rsidRPr="00B86D07">
        <w:rPr>
          <w:rFonts w:asciiTheme="minorHAnsi" w:hAnsiTheme="minorHAnsi"/>
          <w:i/>
        </w:rPr>
        <w:t xml:space="preserve"> Evolution </w:t>
      </w:r>
      <w:r w:rsidRPr="00E61BDA">
        <w:rPr>
          <w:rFonts w:asciiTheme="minorHAnsi" w:hAnsiTheme="minorHAnsi"/>
        </w:rPr>
        <w:t>32</w:t>
      </w:r>
      <w:r w:rsidR="00D426EC">
        <w:rPr>
          <w:rFonts w:asciiTheme="minorHAnsi" w:hAnsiTheme="minorHAnsi"/>
        </w:rPr>
        <w:t>:1–</w:t>
      </w:r>
      <w:r w:rsidRPr="00B86D07">
        <w:rPr>
          <w:rFonts w:asciiTheme="minorHAnsi" w:hAnsiTheme="minorHAnsi"/>
        </w:rPr>
        <w:t xml:space="preserve">11. </w:t>
      </w:r>
    </w:p>
    <w:p w14:paraId="3D9F0E1C" w14:textId="5C81E582" w:rsidR="00AF41B9" w:rsidDel="00B43C6D" w:rsidRDefault="00AF41B9" w:rsidP="00974F12">
      <w:pPr>
        <w:widowControl w:val="0"/>
        <w:autoSpaceDE w:val="0"/>
        <w:autoSpaceDN w:val="0"/>
        <w:adjustRightInd w:val="0"/>
        <w:spacing w:line="360" w:lineRule="auto"/>
        <w:ind w:left="720" w:hanging="720"/>
        <w:outlineLvl w:val="0"/>
        <w:rPr>
          <w:del w:id="343" w:author="Jeff Groh" w:date="2018-10-01T13:30:00Z"/>
          <w:rFonts w:asciiTheme="minorHAnsi" w:hAnsiTheme="minorHAnsi"/>
        </w:rPr>
      </w:pPr>
      <w:r w:rsidRPr="00B86D07">
        <w:rPr>
          <w:rFonts w:asciiTheme="minorHAnsi" w:hAnsiTheme="minorHAnsi"/>
        </w:rPr>
        <w:t>Bacon</w:t>
      </w:r>
      <w:r w:rsidR="00F9140D">
        <w:rPr>
          <w:rFonts w:asciiTheme="minorHAnsi" w:hAnsiTheme="minorHAnsi"/>
        </w:rPr>
        <w:t xml:space="preserve"> </w:t>
      </w:r>
      <w:r w:rsidRPr="00B86D07">
        <w:rPr>
          <w:rFonts w:asciiTheme="minorHAnsi" w:hAnsiTheme="minorHAnsi"/>
        </w:rPr>
        <w:t>IE. 2010. Foraging on variable resources: the b</w:t>
      </w:r>
      <w:r>
        <w:rPr>
          <w:rFonts w:asciiTheme="minorHAnsi" w:hAnsiTheme="minorHAnsi"/>
        </w:rPr>
        <w:t>ehavior and decision making of R</w:t>
      </w:r>
      <w:r w:rsidRPr="00B86D07">
        <w:rPr>
          <w:rFonts w:asciiTheme="minorHAnsi" w:hAnsiTheme="minorHAnsi"/>
        </w:rPr>
        <w:t xml:space="preserve">ufous hummingbirds. Ph.D. </w:t>
      </w:r>
      <w:r w:rsidR="00F9140D">
        <w:rPr>
          <w:rFonts w:asciiTheme="minorHAnsi" w:hAnsiTheme="minorHAnsi"/>
        </w:rPr>
        <w:t>Thesis</w:t>
      </w:r>
      <w:r w:rsidRPr="00B86D07">
        <w:rPr>
          <w:rFonts w:asciiTheme="minorHAnsi" w:hAnsiTheme="minorHAnsi"/>
        </w:rPr>
        <w:t xml:space="preserve">, University of Edinburgh, Scotland. </w:t>
      </w:r>
    </w:p>
    <w:p w14:paraId="55F33E6E" w14:textId="766245D1" w:rsidR="00AE6EF5" w:rsidRPr="00AE6EF5" w:rsidRDefault="00AE6EF5" w:rsidP="00B43C6D">
      <w:pPr>
        <w:widowControl w:val="0"/>
        <w:autoSpaceDE w:val="0"/>
        <w:autoSpaceDN w:val="0"/>
        <w:adjustRightInd w:val="0"/>
        <w:spacing w:line="360" w:lineRule="auto"/>
        <w:ind w:left="720" w:hanging="720"/>
        <w:outlineLvl w:val="0"/>
        <w:rPr>
          <w:rFonts w:asciiTheme="minorHAnsi" w:hAnsiTheme="minorHAnsi"/>
        </w:rPr>
      </w:pPr>
      <w:del w:id="344" w:author="Jeff Groh" w:date="2018-10-01T13:30:00Z">
        <w:r w:rsidDel="00B43C6D">
          <w:rPr>
            <w:rFonts w:asciiTheme="minorHAnsi" w:hAnsiTheme="minorHAnsi"/>
          </w:rPr>
          <w:delText xml:space="preserve">Barrier, M., </w:delText>
        </w:r>
        <w:r w:rsidR="00E61BDA" w:rsidDel="00B43C6D">
          <w:rPr>
            <w:rFonts w:asciiTheme="minorHAnsi" w:hAnsiTheme="minorHAnsi"/>
          </w:rPr>
          <w:delText>B.</w:delText>
        </w:r>
        <w:r w:rsidR="00EE0CE9" w:rsidDel="00B43C6D">
          <w:rPr>
            <w:rFonts w:asciiTheme="minorHAnsi" w:hAnsiTheme="minorHAnsi"/>
          </w:rPr>
          <w:delText xml:space="preserve"> </w:delText>
        </w:r>
        <w:r w:rsidR="00E61BDA" w:rsidDel="00B43C6D">
          <w:rPr>
            <w:rFonts w:asciiTheme="minorHAnsi" w:hAnsiTheme="minorHAnsi"/>
          </w:rPr>
          <w:delText>G. Baldwin, R.</w:delText>
        </w:r>
        <w:r w:rsidR="00EE0CE9" w:rsidDel="00B43C6D">
          <w:rPr>
            <w:rFonts w:asciiTheme="minorHAnsi" w:hAnsiTheme="minorHAnsi"/>
          </w:rPr>
          <w:delText xml:space="preserve"> </w:delText>
        </w:r>
        <w:r w:rsidR="00E61BDA" w:rsidDel="00B43C6D">
          <w:rPr>
            <w:rFonts w:asciiTheme="minorHAnsi" w:hAnsiTheme="minorHAnsi"/>
          </w:rPr>
          <w:delText>H. Robichaux</w:delText>
        </w:r>
        <w:r w:rsidDel="00B43C6D">
          <w:rPr>
            <w:rFonts w:asciiTheme="minorHAnsi" w:hAnsiTheme="minorHAnsi"/>
          </w:rPr>
          <w:delText>, and M.</w:delText>
        </w:r>
        <w:r w:rsidR="00EE0CE9" w:rsidDel="00B43C6D">
          <w:rPr>
            <w:rFonts w:asciiTheme="minorHAnsi" w:hAnsiTheme="minorHAnsi"/>
          </w:rPr>
          <w:delText xml:space="preserve"> </w:delText>
        </w:r>
        <w:r w:rsidDel="00B43C6D">
          <w:rPr>
            <w:rFonts w:asciiTheme="minorHAnsi" w:hAnsiTheme="minorHAnsi"/>
          </w:rPr>
          <w:delText xml:space="preserve">D. Purugganan. 1999. Interspecific hybrid ancestry of a plant adaptive radiation: allopolyploidy of the Hawaiian silversword alliance (Asteraceae) inferred from floral homeotic gene duplications. </w:delText>
        </w:r>
        <w:r w:rsidDel="00B43C6D">
          <w:rPr>
            <w:rFonts w:asciiTheme="minorHAnsi" w:hAnsiTheme="minorHAnsi"/>
            <w:i/>
          </w:rPr>
          <w:delText xml:space="preserve">Molecular Biology and Evolution </w:delText>
        </w:r>
        <w:r w:rsidRPr="00E61BDA" w:rsidDel="00B43C6D">
          <w:rPr>
            <w:rFonts w:asciiTheme="minorHAnsi" w:hAnsiTheme="minorHAnsi"/>
          </w:rPr>
          <w:delText>16</w:delText>
        </w:r>
        <w:r w:rsidR="00D426EC" w:rsidDel="00B43C6D">
          <w:rPr>
            <w:rFonts w:asciiTheme="minorHAnsi" w:hAnsiTheme="minorHAnsi"/>
          </w:rPr>
          <w:delText>: 1105–</w:delText>
        </w:r>
        <w:r w:rsidDel="00B43C6D">
          <w:rPr>
            <w:rFonts w:asciiTheme="minorHAnsi" w:hAnsiTheme="minorHAnsi"/>
          </w:rPr>
          <w:delText xml:space="preserve">1113. </w:delText>
        </w:r>
      </w:del>
    </w:p>
    <w:p w14:paraId="19ED16D9" w14:textId="4415A687" w:rsidR="00AF41B9" w:rsidRPr="00B86D07" w:rsidRDefault="00AF41B9" w:rsidP="00974F12">
      <w:pPr>
        <w:widowControl w:val="0"/>
        <w:autoSpaceDE w:val="0"/>
        <w:autoSpaceDN w:val="0"/>
        <w:adjustRightInd w:val="0"/>
        <w:spacing w:line="360" w:lineRule="auto"/>
        <w:ind w:left="720" w:hanging="720"/>
        <w:outlineLvl w:val="0"/>
        <w:rPr>
          <w:rFonts w:asciiTheme="minorHAnsi" w:hAnsiTheme="minorHAnsi"/>
        </w:rPr>
      </w:pPr>
      <w:r w:rsidRPr="00B86D07">
        <w:rPr>
          <w:rFonts w:asciiTheme="minorHAnsi" w:hAnsiTheme="minorHAnsi"/>
        </w:rPr>
        <w:t>Bergman TJ, Beehner</w:t>
      </w:r>
      <w:r w:rsidR="00F9140D">
        <w:rPr>
          <w:rFonts w:asciiTheme="minorHAnsi" w:hAnsiTheme="minorHAnsi"/>
        </w:rPr>
        <w:t xml:space="preserve"> JC</w:t>
      </w:r>
      <w:r w:rsidRPr="00B86D07">
        <w:rPr>
          <w:rFonts w:asciiTheme="minorHAnsi" w:hAnsiTheme="minorHAnsi"/>
        </w:rPr>
        <w:t>. 2008. A s</w:t>
      </w:r>
      <w:r w:rsidR="006A0138">
        <w:rPr>
          <w:rFonts w:asciiTheme="minorHAnsi" w:hAnsiTheme="minorHAnsi"/>
        </w:rPr>
        <w:t>imple method for measuring colo</w:t>
      </w:r>
      <w:r w:rsidRPr="00B86D07">
        <w:rPr>
          <w:rFonts w:asciiTheme="minorHAnsi" w:hAnsiTheme="minorHAnsi"/>
        </w:rPr>
        <w:t>r in wild animals: validat</w:t>
      </w:r>
      <w:r w:rsidR="006A0138">
        <w:rPr>
          <w:rFonts w:asciiTheme="minorHAnsi" w:hAnsiTheme="minorHAnsi"/>
        </w:rPr>
        <w:t>ion and use on chest patch colo</w:t>
      </w:r>
      <w:r w:rsidRPr="00B86D07">
        <w:rPr>
          <w:rFonts w:asciiTheme="minorHAnsi" w:hAnsiTheme="minorHAnsi"/>
        </w:rPr>
        <w:t>r in geladas (</w:t>
      </w:r>
      <w:r w:rsidRPr="00B86D07">
        <w:rPr>
          <w:rFonts w:asciiTheme="minorHAnsi" w:hAnsiTheme="minorHAnsi"/>
          <w:i/>
        </w:rPr>
        <w:t>Theropithecus gelada</w:t>
      </w:r>
      <w:r w:rsidRPr="00B86D07">
        <w:rPr>
          <w:rFonts w:asciiTheme="minorHAnsi" w:hAnsiTheme="minorHAnsi"/>
        </w:rPr>
        <w:t xml:space="preserve">). </w:t>
      </w:r>
      <w:r w:rsidRPr="00B86D07">
        <w:rPr>
          <w:rFonts w:asciiTheme="minorHAnsi" w:hAnsiTheme="minorHAnsi"/>
          <w:i/>
        </w:rPr>
        <w:t>Biological Journal of the Linnean Society</w:t>
      </w:r>
      <w:r w:rsidRPr="00E61BDA">
        <w:rPr>
          <w:rFonts w:asciiTheme="minorHAnsi" w:hAnsiTheme="minorHAnsi"/>
          <w:i/>
        </w:rPr>
        <w:t xml:space="preserve"> </w:t>
      </w:r>
      <w:r w:rsidRPr="00E61BDA">
        <w:rPr>
          <w:rFonts w:asciiTheme="minorHAnsi" w:hAnsiTheme="minorHAnsi"/>
        </w:rPr>
        <w:t>94</w:t>
      </w:r>
      <w:r w:rsidR="00D426EC">
        <w:rPr>
          <w:rFonts w:asciiTheme="minorHAnsi" w:hAnsiTheme="minorHAnsi"/>
        </w:rPr>
        <w:t>:231–</w:t>
      </w:r>
      <w:r w:rsidRPr="00B86D07">
        <w:rPr>
          <w:rFonts w:asciiTheme="minorHAnsi" w:hAnsiTheme="minorHAnsi"/>
        </w:rPr>
        <w:t>240.</w:t>
      </w:r>
    </w:p>
    <w:p w14:paraId="37925208" w14:textId="4FCC5912" w:rsidR="00AF41B9" w:rsidRDefault="00AF41B9" w:rsidP="00974F12">
      <w:pPr>
        <w:widowControl w:val="0"/>
        <w:autoSpaceDE w:val="0"/>
        <w:autoSpaceDN w:val="0"/>
        <w:adjustRightInd w:val="0"/>
        <w:spacing w:line="360" w:lineRule="auto"/>
        <w:ind w:left="720" w:hanging="720"/>
        <w:outlineLvl w:val="0"/>
        <w:rPr>
          <w:rFonts w:asciiTheme="minorHAnsi" w:hAnsiTheme="minorHAnsi"/>
        </w:rPr>
      </w:pPr>
      <w:r w:rsidRPr="00B86D07">
        <w:rPr>
          <w:rFonts w:asciiTheme="minorHAnsi" w:hAnsiTheme="minorHAnsi"/>
        </w:rPr>
        <w:t xml:space="preserve">Bruvo R, </w:t>
      </w:r>
      <w:r w:rsidR="005933EC">
        <w:rPr>
          <w:rFonts w:asciiTheme="minorHAnsi" w:hAnsiTheme="minorHAnsi"/>
        </w:rPr>
        <w:t>Michiels</w:t>
      </w:r>
      <w:r w:rsidRPr="00B86D07">
        <w:rPr>
          <w:rFonts w:asciiTheme="minorHAnsi" w:hAnsiTheme="minorHAnsi"/>
        </w:rPr>
        <w:t xml:space="preserve"> </w:t>
      </w:r>
      <w:r w:rsidR="00F9140D">
        <w:rPr>
          <w:rFonts w:asciiTheme="minorHAnsi" w:hAnsiTheme="minorHAnsi"/>
        </w:rPr>
        <w:t xml:space="preserve">NK, </w:t>
      </w:r>
      <w:r w:rsidR="005933EC">
        <w:rPr>
          <w:rFonts w:asciiTheme="minorHAnsi" w:hAnsiTheme="minorHAnsi"/>
        </w:rPr>
        <w:t>D’Souza</w:t>
      </w:r>
      <w:r w:rsidR="00F9140D">
        <w:rPr>
          <w:rFonts w:asciiTheme="minorHAnsi" w:hAnsiTheme="minorHAnsi"/>
        </w:rPr>
        <w:t xml:space="preserve"> TG</w:t>
      </w:r>
      <w:r w:rsidRPr="00B86D07">
        <w:rPr>
          <w:rFonts w:asciiTheme="minorHAnsi" w:hAnsiTheme="minorHAnsi"/>
        </w:rPr>
        <w:t>, Schulenburg</w:t>
      </w:r>
      <w:r w:rsidR="00F9140D">
        <w:rPr>
          <w:rFonts w:asciiTheme="minorHAnsi" w:hAnsiTheme="minorHAnsi"/>
        </w:rPr>
        <w:t xml:space="preserve"> H</w:t>
      </w:r>
      <w:r w:rsidRPr="00B86D07">
        <w:rPr>
          <w:rFonts w:asciiTheme="minorHAnsi" w:hAnsiTheme="minorHAnsi"/>
        </w:rPr>
        <w:t xml:space="preserve">. 2004. A simple method for the calculation of microsatellite genotype distances irrespective of ploidy level. </w:t>
      </w:r>
      <w:r w:rsidRPr="00B86D07">
        <w:rPr>
          <w:rFonts w:asciiTheme="minorHAnsi" w:hAnsiTheme="minorHAnsi"/>
          <w:i/>
        </w:rPr>
        <w:t xml:space="preserve">Molecular Ecology </w:t>
      </w:r>
      <w:r w:rsidRPr="00E61BDA">
        <w:rPr>
          <w:rFonts w:asciiTheme="minorHAnsi" w:hAnsiTheme="minorHAnsi"/>
        </w:rPr>
        <w:t>13</w:t>
      </w:r>
      <w:r w:rsidR="00D426EC">
        <w:rPr>
          <w:rFonts w:asciiTheme="minorHAnsi" w:hAnsiTheme="minorHAnsi"/>
        </w:rPr>
        <w:t>:2101–</w:t>
      </w:r>
      <w:r w:rsidRPr="00B86D07">
        <w:rPr>
          <w:rFonts w:asciiTheme="minorHAnsi" w:hAnsiTheme="minorHAnsi"/>
        </w:rPr>
        <w:t xml:space="preserve">2106. </w:t>
      </w:r>
    </w:p>
    <w:p w14:paraId="0361D686" w14:textId="180E214D" w:rsidR="00AF41B9" w:rsidRPr="00A5355A" w:rsidRDefault="00AF41B9" w:rsidP="00974F12">
      <w:pPr>
        <w:widowControl w:val="0"/>
        <w:autoSpaceDE w:val="0"/>
        <w:autoSpaceDN w:val="0"/>
        <w:adjustRightInd w:val="0"/>
        <w:spacing w:line="360" w:lineRule="auto"/>
        <w:ind w:left="720" w:hanging="720"/>
        <w:outlineLvl w:val="0"/>
        <w:rPr>
          <w:rFonts w:asciiTheme="minorHAnsi" w:hAnsiTheme="minorHAnsi"/>
        </w:rPr>
      </w:pPr>
      <w:r>
        <w:rPr>
          <w:rFonts w:asciiTheme="minorHAnsi" w:hAnsiTheme="minorHAnsi"/>
        </w:rPr>
        <w:t>Chase VC, Raven</w:t>
      </w:r>
      <w:r w:rsidR="00F9140D">
        <w:rPr>
          <w:rFonts w:asciiTheme="minorHAnsi" w:hAnsiTheme="minorHAnsi"/>
        </w:rPr>
        <w:t xml:space="preserve"> PH</w:t>
      </w:r>
      <w:r>
        <w:rPr>
          <w:rFonts w:asciiTheme="minorHAnsi" w:hAnsiTheme="minorHAnsi"/>
        </w:rPr>
        <w:t xml:space="preserve">. 1975. Evolutionary and ecological relationships between </w:t>
      </w:r>
      <w:r>
        <w:rPr>
          <w:rFonts w:asciiTheme="minorHAnsi" w:hAnsiTheme="minorHAnsi"/>
          <w:i/>
        </w:rPr>
        <w:t xml:space="preserve">Aquilegia formosa </w:t>
      </w:r>
      <w:r>
        <w:rPr>
          <w:rFonts w:asciiTheme="minorHAnsi" w:hAnsiTheme="minorHAnsi"/>
        </w:rPr>
        <w:t xml:space="preserve">and </w:t>
      </w:r>
      <w:r>
        <w:rPr>
          <w:rFonts w:asciiTheme="minorHAnsi" w:hAnsiTheme="minorHAnsi"/>
          <w:i/>
        </w:rPr>
        <w:t xml:space="preserve">A. pubescens </w:t>
      </w:r>
      <w:r>
        <w:rPr>
          <w:rFonts w:asciiTheme="minorHAnsi" w:hAnsiTheme="minorHAnsi"/>
        </w:rPr>
        <w:t xml:space="preserve">(Ranunculaceae), two perennial plants. </w:t>
      </w:r>
      <w:r>
        <w:rPr>
          <w:rFonts w:asciiTheme="minorHAnsi" w:hAnsiTheme="minorHAnsi"/>
          <w:i/>
        </w:rPr>
        <w:t xml:space="preserve">Evolution </w:t>
      </w:r>
      <w:r w:rsidRPr="00E61BDA">
        <w:rPr>
          <w:rFonts w:asciiTheme="minorHAnsi" w:hAnsiTheme="minorHAnsi"/>
        </w:rPr>
        <w:t>29</w:t>
      </w:r>
      <w:r w:rsidR="00D426EC">
        <w:rPr>
          <w:rFonts w:asciiTheme="minorHAnsi" w:hAnsiTheme="minorHAnsi"/>
        </w:rPr>
        <w:t xml:space="preserve">:474– </w:t>
      </w:r>
      <w:r>
        <w:rPr>
          <w:rFonts w:asciiTheme="minorHAnsi" w:hAnsiTheme="minorHAnsi"/>
        </w:rPr>
        <w:t>486.</w:t>
      </w:r>
    </w:p>
    <w:p w14:paraId="7A4FFAD2" w14:textId="0F529880" w:rsidR="008E17A5" w:rsidRPr="008E17A5" w:rsidRDefault="008E17A5" w:rsidP="00974F12">
      <w:pPr>
        <w:spacing w:line="360" w:lineRule="auto"/>
        <w:ind w:left="720" w:hanging="720"/>
        <w:rPr>
          <w:rFonts w:asciiTheme="minorHAnsi" w:hAnsiTheme="minorHAnsi" w:cstheme="minorHAnsi"/>
          <w:color w:val="000000" w:themeColor="text1"/>
        </w:rPr>
      </w:pPr>
      <w:r>
        <w:rPr>
          <w:rStyle w:val="apple-converted-space"/>
          <w:rFonts w:asciiTheme="minorHAnsi" w:hAnsiTheme="minorHAnsi" w:cstheme="minorHAnsi"/>
          <w:color w:val="000000" w:themeColor="text1"/>
          <w:shd w:val="clear" w:color="auto" w:fill="FFFFFF"/>
        </w:rPr>
        <w:t>Corriveau JL, Coleman</w:t>
      </w:r>
      <w:r w:rsidR="00F9140D">
        <w:rPr>
          <w:rStyle w:val="apple-converted-space"/>
          <w:rFonts w:asciiTheme="minorHAnsi" w:hAnsiTheme="minorHAnsi" w:cstheme="minorHAnsi"/>
          <w:color w:val="000000" w:themeColor="text1"/>
          <w:shd w:val="clear" w:color="auto" w:fill="FFFFFF"/>
        </w:rPr>
        <w:t xml:space="preserve"> AW</w:t>
      </w:r>
      <w:r>
        <w:rPr>
          <w:rStyle w:val="apple-converted-space"/>
          <w:rFonts w:asciiTheme="minorHAnsi" w:hAnsiTheme="minorHAnsi" w:cstheme="minorHAnsi"/>
          <w:color w:val="000000" w:themeColor="text1"/>
          <w:shd w:val="clear" w:color="auto" w:fill="FFFFFF"/>
        </w:rPr>
        <w:t xml:space="preserve">. 1988. Rapid screening method to detect potential biparental inheritance of plastid DNA and results for over 200 angiosperm species. </w:t>
      </w:r>
      <w:r>
        <w:rPr>
          <w:rStyle w:val="apple-converted-space"/>
          <w:rFonts w:asciiTheme="minorHAnsi" w:hAnsiTheme="minorHAnsi" w:cstheme="minorHAnsi"/>
          <w:i/>
          <w:color w:val="000000" w:themeColor="text1"/>
          <w:shd w:val="clear" w:color="auto" w:fill="FFFFFF"/>
        </w:rPr>
        <w:t xml:space="preserve">American Journal of Botany </w:t>
      </w:r>
      <w:r>
        <w:rPr>
          <w:rStyle w:val="apple-converted-space"/>
          <w:rFonts w:asciiTheme="minorHAnsi" w:hAnsiTheme="minorHAnsi" w:cstheme="minorHAnsi"/>
          <w:color w:val="000000" w:themeColor="text1"/>
          <w:shd w:val="clear" w:color="auto" w:fill="FFFFFF"/>
        </w:rPr>
        <w:t xml:space="preserve">75:1443–1458.  </w:t>
      </w:r>
    </w:p>
    <w:p w14:paraId="4063B4B9" w14:textId="61B33AD6" w:rsidR="00AF41B9" w:rsidRPr="00B86D07" w:rsidRDefault="00AF41B9" w:rsidP="00974F12">
      <w:pPr>
        <w:spacing w:line="360" w:lineRule="auto"/>
        <w:ind w:left="720" w:hanging="720"/>
        <w:rPr>
          <w:rFonts w:asciiTheme="minorHAnsi" w:hAnsiTheme="minorHAnsi" w:cstheme="minorHAnsi"/>
        </w:rPr>
      </w:pPr>
      <w:r w:rsidRPr="00B86D07">
        <w:rPr>
          <w:rFonts w:asciiTheme="minorHAnsi" w:hAnsiTheme="minorHAnsi" w:cstheme="minorHAnsi"/>
          <w:color w:val="000000" w:themeColor="text1"/>
        </w:rPr>
        <w:t xml:space="preserve">Crisp P. 1972. Cytotaxonomic studies in the section </w:t>
      </w:r>
      <w:r w:rsidRPr="00B86D07">
        <w:rPr>
          <w:rFonts w:asciiTheme="minorHAnsi" w:hAnsiTheme="minorHAnsi" w:cstheme="minorHAnsi"/>
          <w:i/>
          <w:color w:val="000000" w:themeColor="text1"/>
        </w:rPr>
        <w:t>Annui</w:t>
      </w:r>
      <w:r w:rsidRPr="00B86D07">
        <w:rPr>
          <w:rFonts w:asciiTheme="minorHAnsi" w:hAnsiTheme="minorHAnsi" w:cstheme="minorHAnsi"/>
          <w:color w:val="000000" w:themeColor="text1"/>
        </w:rPr>
        <w:t xml:space="preserve"> of </w:t>
      </w:r>
      <w:r w:rsidRPr="00B86D07">
        <w:rPr>
          <w:rFonts w:asciiTheme="minorHAnsi" w:hAnsiTheme="minorHAnsi" w:cstheme="minorHAnsi"/>
          <w:i/>
          <w:color w:val="000000" w:themeColor="text1"/>
        </w:rPr>
        <w:t>Senecio</w:t>
      </w:r>
      <w:r w:rsidRPr="00B86D07">
        <w:rPr>
          <w:rFonts w:asciiTheme="minorHAnsi" w:hAnsiTheme="minorHAnsi" w:cstheme="minorHAnsi"/>
          <w:color w:val="000000" w:themeColor="text1"/>
        </w:rPr>
        <w:t xml:space="preserve">. Ph.D. </w:t>
      </w:r>
      <w:r w:rsidR="00F9140D">
        <w:rPr>
          <w:rFonts w:asciiTheme="minorHAnsi" w:hAnsiTheme="minorHAnsi" w:cstheme="minorHAnsi"/>
          <w:color w:val="000000" w:themeColor="text1"/>
        </w:rPr>
        <w:t>Thesis</w:t>
      </w:r>
      <w:r w:rsidRPr="00B86D07">
        <w:rPr>
          <w:rFonts w:asciiTheme="minorHAnsi" w:hAnsiTheme="minorHAnsi" w:cstheme="minorHAnsi"/>
          <w:color w:val="000000" w:themeColor="text1"/>
        </w:rPr>
        <w:t xml:space="preserve">, University of London, United Kingdom. </w:t>
      </w:r>
      <w:r w:rsidRPr="00B86D07">
        <w:rPr>
          <w:rFonts w:asciiTheme="minorHAnsi" w:hAnsiTheme="minorHAnsi"/>
          <w:b/>
        </w:rPr>
        <w:fldChar w:fldCharType="begin" w:fldLock="1"/>
      </w:r>
      <w:r w:rsidRPr="00B86D07">
        <w:rPr>
          <w:rFonts w:asciiTheme="minorHAnsi" w:hAnsiTheme="minorHAnsi"/>
          <w:b/>
        </w:rPr>
        <w:instrText xml:space="preserve">ADDIN Mendeley Bibliography CSL_BIBLIOGRAPHY </w:instrText>
      </w:r>
      <w:r w:rsidRPr="00B86D07">
        <w:rPr>
          <w:rFonts w:asciiTheme="minorHAnsi" w:hAnsiTheme="minorHAnsi"/>
          <w:b/>
        </w:rPr>
        <w:fldChar w:fldCharType="separate"/>
      </w:r>
    </w:p>
    <w:p w14:paraId="4C18F386" w14:textId="63206FF2" w:rsidR="00AF41B9"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Cronk QCB, Ojeda</w:t>
      </w:r>
      <w:r w:rsidR="00F9140D">
        <w:rPr>
          <w:rFonts w:asciiTheme="minorHAnsi" w:hAnsiTheme="minorHAnsi"/>
          <w:noProof/>
        </w:rPr>
        <w:t xml:space="preserve"> I.</w:t>
      </w:r>
      <w:r w:rsidRPr="00B86D07">
        <w:rPr>
          <w:rFonts w:asciiTheme="minorHAnsi" w:hAnsiTheme="minorHAnsi"/>
          <w:noProof/>
        </w:rPr>
        <w:t xml:space="preserve"> 2008. Bird-pollinated flowers in an evolutionary and molecular context. </w:t>
      </w:r>
      <w:r w:rsidRPr="00B86D07">
        <w:rPr>
          <w:rFonts w:asciiTheme="minorHAnsi" w:hAnsiTheme="minorHAnsi"/>
          <w:i/>
          <w:iCs/>
          <w:noProof/>
        </w:rPr>
        <w:t>Journal of Experimental Botany</w:t>
      </w:r>
      <w:r w:rsidRPr="00B86D07">
        <w:rPr>
          <w:rFonts w:asciiTheme="minorHAnsi" w:hAnsiTheme="minorHAnsi"/>
          <w:noProof/>
        </w:rPr>
        <w:t xml:space="preserve"> </w:t>
      </w:r>
      <w:r w:rsidRPr="00E61BDA">
        <w:rPr>
          <w:rFonts w:asciiTheme="minorHAnsi" w:hAnsiTheme="minorHAnsi"/>
          <w:iCs/>
          <w:noProof/>
        </w:rPr>
        <w:t>59</w:t>
      </w:r>
      <w:r w:rsidRPr="00B86D07">
        <w:rPr>
          <w:rFonts w:asciiTheme="minorHAnsi" w:hAnsiTheme="minorHAnsi"/>
          <w:noProof/>
        </w:rPr>
        <w:t>:</w:t>
      </w:r>
      <w:r w:rsidR="00D426EC">
        <w:rPr>
          <w:rFonts w:asciiTheme="minorHAnsi" w:hAnsiTheme="minorHAnsi"/>
          <w:noProof/>
        </w:rPr>
        <w:t>715</w:t>
      </w:r>
      <w:r w:rsidR="00D426EC">
        <w:rPr>
          <w:rFonts w:asciiTheme="minorHAnsi" w:hAnsiTheme="minorHAnsi"/>
        </w:rPr>
        <w:t>–</w:t>
      </w:r>
      <w:r w:rsidRPr="00B86D07">
        <w:rPr>
          <w:rFonts w:asciiTheme="minorHAnsi" w:hAnsiTheme="minorHAnsi"/>
          <w:noProof/>
        </w:rPr>
        <w:t xml:space="preserve">727. </w:t>
      </w:r>
    </w:p>
    <w:p w14:paraId="2506ED3D" w14:textId="1A1AE29C" w:rsidR="00735785" w:rsidRDefault="00C95489" w:rsidP="00974F12">
      <w:pPr>
        <w:widowControl w:val="0"/>
        <w:autoSpaceDE w:val="0"/>
        <w:autoSpaceDN w:val="0"/>
        <w:adjustRightInd w:val="0"/>
        <w:spacing w:line="360" w:lineRule="auto"/>
        <w:ind w:left="480" w:hanging="480"/>
        <w:rPr>
          <w:ins w:id="345" w:author="Jeff Groh [2]" w:date="2018-10-24T11:29:00Z"/>
          <w:rFonts w:asciiTheme="minorHAnsi" w:hAnsiTheme="minorHAnsi"/>
          <w:noProof/>
        </w:rPr>
      </w:pPr>
      <w:r>
        <w:rPr>
          <w:rFonts w:asciiTheme="minorHAnsi" w:hAnsiTheme="minorHAnsi"/>
          <w:noProof/>
        </w:rPr>
        <w:t xml:space="preserve">Doyle JJ, </w:t>
      </w:r>
      <w:r w:rsidR="005933EC">
        <w:rPr>
          <w:rFonts w:asciiTheme="minorHAnsi" w:hAnsiTheme="minorHAnsi"/>
          <w:noProof/>
        </w:rPr>
        <w:t>Doyle</w:t>
      </w:r>
      <w:r w:rsidR="00F9140D">
        <w:rPr>
          <w:rFonts w:asciiTheme="minorHAnsi" w:hAnsiTheme="minorHAnsi"/>
          <w:noProof/>
        </w:rPr>
        <w:t xml:space="preserve"> JL</w:t>
      </w:r>
      <w:r>
        <w:rPr>
          <w:rFonts w:asciiTheme="minorHAnsi" w:hAnsiTheme="minorHAnsi"/>
          <w:noProof/>
        </w:rPr>
        <w:t>.</w:t>
      </w:r>
      <w:r w:rsidR="005933EC">
        <w:rPr>
          <w:rFonts w:asciiTheme="minorHAnsi" w:hAnsiTheme="minorHAnsi"/>
          <w:noProof/>
        </w:rPr>
        <w:t xml:space="preserve"> 1987.</w:t>
      </w:r>
      <w:r>
        <w:rPr>
          <w:rFonts w:asciiTheme="minorHAnsi" w:hAnsiTheme="minorHAnsi"/>
          <w:noProof/>
        </w:rPr>
        <w:t xml:space="preserve"> A rapid DNA isolation procedure for small quantities of fresh leaf tissue. </w:t>
      </w:r>
      <w:r>
        <w:rPr>
          <w:rFonts w:asciiTheme="minorHAnsi" w:hAnsiTheme="minorHAnsi"/>
          <w:i/>
          <w:noProof/>
        </w:rPr>
        <w:t xml:space="preserve">Phytochemical Bulletin </w:t>
      </w:r>
      <w:r w:rsidRPr="00E61BDA">
        <w:rPr>
          <w:rFonts w:asciiTheme="minorHAnsi" w:hAnsiTheme="minorHAnsi"/>
          <w:noProof/>
        </w:rPr>
        <w:t>19</w:t>
      </w:r>
      <w:r w:rsidR="00D426EC">
        <w:rPr>
          <w:rFonts w:asciiTheme="minorHAnsi" w:hAnsiTheme="minorHAnsi"/>
          <w:noProof/>
        </w:rPr>
        <w:t>:11</w:t>
      </w:r>
      <w:r w:rsidR="00D426EC">
        <w:rPr>
          <w:rFonts w:asciiTheme="minorHAnsi" w:hAnsiTheme="minorHAnsi"/>
        </w:rPr>
        <w:t>–</w:t>
      </w:r>
      <w:r>
        <w:rPr>
          <w:rFonts w:asciiTheme="minorHAnsi" w:hAnsiTheme="minorHAnsi"/>
          <w:noProof/>
        </w:rPr>
        <w:t>15.</w:t>
      </w:r>
      <w:r w:rsidR="00735785">
        <w:rPr>
          <w:rFonts w:asciiTheme="minorHAnsi" w:hAnsiTheme="minorHAnsi"/>
          <w:noProof/>
        </w:rPr>
        <w:t xml:space="preserve"> </w:t>
      </w:r>
    </w:p>
    <w:p w14:paraId="7A602086" w14:textId="4203DB7F" w:rsidR="00853937" w:rsidRPr="00853937" w:rsidRDefault="00853937"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 xml:space="preserve">Edgar, RC. 2004. MUSCLE: multiple sequence alignment with high accuracy and high throughput. </w:t>
      </w:r>
      <w:r>
        <w:rPr>
          <w:rFonts w:asciiTheme="minorHAnsi" w:hAnsiTheme="minorHAnsi"/>
          <w:i/>
          <w:noProof/>
        </w:rPr>
        <w:t>Nucleic Acids Research</w:t>
      </w:r>
      <w:r>
        <w:rPr>
          <w:rFonts w:asciiTheme="minorHAnsi" w:hAnsiTheme="minorHAnsi"/>
          <w:noProof/>
        </w:rPr>
        <w:t xml:space="preserve"> 32:1792</w:t>
      </w:r>
      <w:r>
        <w:rPr>
          <w:rFonts w:asciiTheme="minorHAnsi" w:hAnsiTheme="minorHAnsi"/>
        </w:rPr>
        <w:t>–1797.</w:t>
      </w:r>
    </w:p>
    <w:p w14:paraId="24BD4AC7" w14:textId="279FE4B4" w:rsidR="00D60C77" w:rsidRPr="00D60C77" w:rsidRDefault="00D60C77"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Ellstrand NC, Elam</w:t>
      </w:r>
      <w:r w:rsidR="00F9140D">
        <w:rPr>
          <w:rFonts w:asciiTheme="minorHAnsi" w:hAnsiTheme="minorHAnsi"/>
          <w:noProof/>
        </w:rPr>
        <w:t xml:space="preserve"> DR</w:t>
      </w:r>
      <w:r>
        <w:rPr>
          <w:rFonts w:asciiTheme="minorHAnsi" w:hAnsiTheme="minorHAnsi"/>
          <w:noProof/>
        </w:rPr>
        <w:t xml:space="preserve">. 1993. Population genetic consequences of small population size: implications for plant conservation. </w:t>
      </w:r>
      <w:r>
        <w:rPr>
          <w:rFonts w:asciiTheme="minorHAnsi" w:hAnsiTheme="minorHAnsi"/>
          <w:i/>
          <w:noProof/>
        </w:rPr>
        <w:t>Annual Review of Ecology and Systematics</w:t>
      </w:r>
      <w:r>
        <w:rPr>
          <w:rFonts w:asciiTheme="minorHAnsi" w:hAnsiTheme="minorHAnsi"/>
          <w:noProof/>
        </w:rPr>
        <w:t xml:space="preserve"> 24:217</w:t>
      </w:r>
      <w:r>
        <w:rPr>
          <w:rFonts w:asciiTheme="minorHAnsi" w:hAnsiTheme="minorHAnsi"/>
        </w:rPr>
        <w:t>–242.</w:t>
      </w:r>
    </w:p>
    <w:p w14:paraId="48816CAF" w14:textId="6BC1D500" w:rsidR="004B7FDD" w:rsidRPr="004B7FDD" w:rsidRDefault="004B7FDD" w:rsidP="00974F12">
      <w:pPr>
        <w:spacing w:line="360" w:lineRule="auto"/>
        <w:ind w:left="720" w:hanging="720"/>
        <w:rPr>
          <w:ins w:id="346" w:author="Jeff Groh [2]" w:date="2018-10-24T12:23:00Z"/>
          <w:rFonts w:asciiTheme="minorHAnsi" w:hAnsiTheme="minorHAnsi"/>
        </w:rPr>
      </w:pPr>
      <w:ins w:id="347" w:author="Jeff Groh [2]" w:date="2018-10-24T12:24:00Z">
        <w:r w:rsidRPr="004B7FDD">
          <w:rPr>
            <w:rFonts w:asciiTheme="minorHAnsi" w:hAnsiTheme="minorHAnsi"/>
          </w:rPr>
          <w:t>Filiault</w:t>
        </w:r>
        <w:r>
          <w:rPr>
            <w:rFonts w:asciiTheme="minorHAnsi" w:hAnsiTheme="minorHAnsi"/>
          </w:rPr>
          <w:t xml:space="preserve"> DL</w:t>
        </w:r>
        <w:r w:rsidRPr="004B7FDD">
          <w:rPr>
            <w:rFonts w:asciiTheme="minorHAnsi" w:hAnsiTheme="minorHAnsi"/>
          </w:rPr>
          <w:t>, Ballerini</w:t>
        </w:r>
        <w:r>
          <w:rPr>
            <w:rFonts w:asciiTheme="minorHAnsi" w:hAnsiTheme="minorHAnsi"/>
          </w:rPr>
          <w:t xml:space="preserve"> ES</w:t>
        </w:r>
        <w:r w:rsidRPr="004B7FDD">
          <w:rPr>
            <w:rFonts w:asciiTheme="minorHAnsi" w:hAnsiTheme="minorHAnsi"/>
          </w:rPr>
          <w:t>, Mandáková</w:t>
        </w:r>
        <w:r>
          <w:rPr>
            <w:rFonts w:asciiTheme="minorHAnsi" w:hAnsiTheme="minorHAnsi"/>
          </w:rPr>
          <w:t xml:space="preserve"> T</w:t>
        </w:r>
        <w:r w:rsidRPr="004B7FDD">
          <w:rPr>
            <w:rFonts w:asciiTheme="minorHAnsi" w:hAnsiTheme="minorHAnsi"/>
          </w:rPr>
          <w:t>, Aköz</w:t>
        </w:r>
        <w:r>
          <w:rPr>
            <w:rFonts w:asciiTheme="minorHAnsi" w:hAnsiTheme="minorHAnsi"/>
          </w:rPr>
          <w:t xml:space="preserve"> G</w:t>
        </w:r>
        <w:r w:rsidRPr="004B7FDD">
          <w:rPr>
            <w:rFonts w:asciiTheme="minorHAnsi" w:hAnsiTheme="minorHAnsi"/>
          </w:rPr>
          <w:t>, Derieg</w:t>
        </w:r>
        <w:r>
          <w:rPr>
            <w:rFonts w:asciiTheme="minorHAnsi" w:hAnsiTheme="minorHAnsi"/>
          </w:rPr>
          <w:t xml:space="preserve"> </w:t>
        </w:r>
      </w:ins>
      <w:ins w:id="348" w:author="Jeff Groh [2]" w:date="2018-10-24T12:25:00Z">
        <w:r>
          <w:rPr>
            <w:rFonts w:asciiTheme="minorHAnsi" w:hAnsiTheme="minorHAnsi"/>
          </w:rPr>
          <w:t>NJ</w:t>
        </w:r>
      </w:ins>
      <w:ins w:id="349" w:author="Jeff Groh [2]" w:date="2018-10-24T12:24:00Z">
        <w:r w:rsidRPr="004B7FDD">
          <w:rPr>
            <w:rFonts w:asciiTheme="minorHAnsi" w:hAnsiTheme="minorHAnsi"/>
          </w:rPr>
          <w:t>, Schmutz</w:t>
        </w:r>
      </w:ins>
      <w:ins w:id="350" w:author="Jeff Groh [2]" w:date="2018-10-24T12:25:00Z">
        <w:r>
          <w:rPr>
            <w:rFonts w:asciiTheme="minorHAnsi" w:hAnsiTheme="minorHAnsi"/>
          </w:rPr>
          <w:t xml:space="preserve"> J</w:t>
        </w:r>
      </w:ins>
      <w:ins w:id="351" w:author="Jeff Groh [2]" w:date="2018-10-24T12:24:00Z">
        <w:r w:rsidRPr="004B7FDD">
          <w:rPr>
            <w:rFonts w:asciiTheme="minorHAnsi" w:hAnsiTheme="minorHAnsi"/>
          </w:rPr>
          <w:t>, Jenkins</w:t>
        </w:r>
      </w:ins>
      <w:ins w:id="352" w:author="Jeff Groh [2]" w:date="2018-10-24T12:25:00Z">
        <w:r>
          <w:rPr>
            <w:rFonts w:asciiTheme="minorHAnsi" w:hAnsiTheme="minorHAnsi"/>
          </w:rPr>
          <w:t xml:space="preserve"> J</w:t>
        </w:r>
      </w:ins>
      <w:ins w:id="353" w:author="Jeff Groh [2]" w:date="2018-10-24T12:24:00Z">
        <w:r w:rsidRPr="004B7FDD">
          <w:rPr>
            <w:rFonts w:asciiTheme="minorHAnsi" w:hAnsiTheme="minorHAnsi"/>
          </w:rPr>
          <w:t>, Grimwood</w:t>
        </w:r>
      </w:ins>
      <w:ins w:id="354" w:author="Jeff Groh [2]" w:date="2018-10-24T12:25:00Z">
        <w:r>
          <w:rPr>
            <w:rFonts w:asciiTheme="minorHAnsi" w:hAnsiTheme="minorHAnsi"/>
          </w:rPr>
          <w:t xml:space="preserve"> J</w:t>
        </w:r>
      </w:ins>
      <w:ins w:id="355" w:author="Jeff Groh [2]" w:date="2018-10-24T12:24:00Z">
        <w:r w:rsidRPr="004B7FDD">
          <w:rPr>
            <w:rFonts w:asciiTheme="minorHAnsi" w:hAnsiTheme="minorHAnsi"/>
          </w:rPr>
          <w:t>, Shu</w:t>
        </w:r>
      </w:ins>
      <w:ins w:id="356" w:author="Jeff Groh [2]" w:date="2018-10-24T12:25:00Z">
        <w:r>
          <w:rPr>
            <w:rFonts w:asciiTheme="minorHAnsi" w:hAnsiTheme="minorHAnsi"/>
          </w:rPr>
          <w:t xml:space="preserve"> S</w:t>
        </w:r>
      </w:ins>
      <w:ins w:id="357" w:author="Jeff Groh [2]" w:date="2018-10-24T12:24:00Z">
        <w:r w:rsidRPr="004B7FDD">
          <w:rPr>
            <w:rFonts w:asciiTheme="minorHAnsi" w:hAnsiTheme="minorHAnsi"/>
          </w:rPr>
          <w:t>, Hayes</w:t>
        </w:r>
      </w:ins>
      <w:ins w:id="358" w:author="Jeff Groh [2]" w:date="2018-10-24T12:25:00Z">
        <w:r>
          <w:rPr>
            <w:rFonts w:asciiTheme="minorHAnsi" w:hAnsiTheme="minorHAnsi"/>
          </w:rPr>
          <w:t xml:space="preserve"> RD</w:t>
        </w:r>
      </w:ins>
      <w:ins w:id="359" w:author="Jeff Groh [2]" w:date="2018-10-24T12:24:00Z">
        <w:r w:rsidRPr="004B7FDD">
          <w:rPr>
            <w:rFonts w:asciiTheme="minorHAnsi" w:hAnsiTheme="minorHAnsi"/>
          </w:rPr>
          <w:t>, Hellsten</w:t>
        </w:r>
      </w:ins>
      <w:ins w:id="360" w:author="Jeff Groh [2]" w:date="2018-10-24T12:25:00Z">
        <w:r>
          <w:rPr>
            <w:rFonts w:asciiTheme="minorHAnsi" w:hAnsiTheme="minorHAnsi"/>
          </w:rPr>
          <w:t xml:space="preserve"> U</w:t>
        </w:r>
      </w:ins>
      <w:ins w:id="361" w:author="Jeff Groh [2]" w:date="2018-10-24T12:24:00Z">
        <w:r w:rsidRPr="004B7FDD">
          <w:rPr>
            <w:rFonts w:asciiTheme="minorHAnsi" w:hAnsiTheme="minorHAnsi"/>
          </w:rPr>
          <w:t>, Barry</w:t>
        </w:r>
      </w:ins>
      <w:ins w:id="362" w:author="Jeff Groh [2]" w:date="2018-10-24T12:25:00Z">
        <w:r>
          <w:rPr>
            <w:rFonts w:asciiTheme="minorHAnsi" w:hAnsiTheme="minorHAnsi"/>
          </w:rPr>
          <w:t xml:space="preserve"> K</w:t>
        </w:r>
      </w:ins>
      <w:ins w:id="363" w:author="Jeff Groh [2]" w:date="2018-10-24T12:24:00Z">
        <w:r w:rsidRPr="004B7FDD">
          <w:rPr>
            <w:rFonts w:asciiTheme="minorHAnsi" w:hAnsiTheme="minorHAnsi"/>
          </w:rPr>
          <w:t>, Yan</w:t>
        </w:r>
      </w:ins>
      <w:ins w:id="364" w:author="Jeff Groh [2]" w:date="2018-10-24T12:25:00Z">
        <w:r>
          <w:rPr>
            <w:rFonts w:asciiTheme="minorHAnsi" w:hAnsiTheme="minorHAnsi"/>
          </w:rPr>
          <w:t xml:space="preserve"> J</w:t>
        </w:r>
      </w:ins>
      <w:ins w:id="365" w:author="Jeff Groh [2]" w:date="2018-10-24T12:24:00Z">
        <w:r w:rsidRPr="004B7FDD">
          <w:rPr>
            <w:rFonts w:asciiTheme="minorHAnsi" w:hAnsiTheme="minorHAnsi"/>
          </w:rPr>
          <w:t>, Mihaltcheva</w:t>
        </w:r>
      </w:ins>
      <w:ins w:id="366" w:author="Jeff Groh [2]" w:date="2018-10-24T12:25:00Z">
        <w:r>
          <w:rPr>
            <w:rFonts w:asciiTheme="minorHAnsi" w:hAnsiTheme="minorHAnsi"/>
          </w:rPr>
          <w:t xml:space="preserve"> S</w:t>
        </w:r>
      </w:ins>
      <w:ins w:id="367" w:author="Jeff Groh [2]" w:date="2018-10-24T12:24:00Z">
        <w:r w:rsidRPr="004B7FDD">
          <w:rPr>
            <w:rFonts w:asciiTheme="minorHAnsi" w:hAnsiTheme="minorHAnsi"/>
          </w:rPr>
          <w:t>, Karafiátová</w:t>
        </w:r>
      </w:ins>
      <w:ins w:id="368" w:author="Jeff Groh [2]" w:date="2018-10-24T12:25:00Z">
        <w:r>
          <w:rPr>
            <w:rFonts w:asciiTheme="minorHAnsi" w:hAnsiTheme="minorHAnsi"/>
          </w:rPr>
          <w:t xml:space="preserve"> M</w:t>
        </w:r>
      </w:ins>
      <w:ins w:id="369" w:author="Jeff Groh [2]" w:date="2018-10-24T12:24:00Z">
        <w:r w:rsidRPr="004B7FDD">
          <w:rPr>
            <w:rFonts w:asciiTheme="minorHAnsi" w:hAnsiTheme="minorHAnsi"/>
          </w:rPr>
          <w:t>, Nizhynska</w:t>
        </w:r>
      </w:ins>
      <w:ins w:id="370" w:author="Jeff Groh [2]" w:date="2018-10-24T12:25:00Z">
        <w:r>
          <w:rPr>
            <w:rFonts w:asciiTheme="minorHAnsi" w:hAnsiTheme="minorHAnsi"/>
          </w:rPr>
          <w:t xml:space="preserve"> V</w:t>
        </w:r>
      </w:ins>
      <w:ins w:id="371" w:author="Jeff Groh [2]" w:date="2018-10-24T12:24:00Z">
        <w:r w:rsidRPr="004B7FDD">
          <w:rPr>
            <w:rFonts w:asciiTheme="minorHAnsi" w:hAnsiTheme="minorHAnsi"/>
          </w:rPr>
          <w:t xml:space="preserve">, </w:t>
        </w:r>
        <w:r w:rsidRPr="004B7FDD">
          <w:rPr>
            <w:rFonts w:asciiTheme="minorHAnsi" w:hAnsiTheme="minorHAnsi"/>
          </w:rPr>
          <w:lastRenderedPageBreak/>
          <w:t>Kramer</w:t>
        </w:r>
      </w:ins>
      <w:ins w:id="372" w:author="Jeff Groh [2]" w:date="2018-10-24T12:26:00Z">
        <w:r>
          <w:rPr>
            <w:rFonts w:asciiTheme="minorHAnsi" w:hAnsiTheme="minorHAnsi"/>
          </w:rPr>
          <w:t xml:space="preserve"> EM</w:t>
        </w:r>
      </w:ins>
      <w:ins w:id="373" w:author="Jeff Groh [2]" w:date="2018-10-24T12:24:00Z">
        <w:r w:rsidRPr="004B7FDD">
          <w:rPr>
            <w:rFonts w:asciiTheme="minorHAnsi" w:hAnsiTheme="minorHAnsi"/>
          </w:rPr>
          <w:t>, Lysak</w:t>
        </w:r>
      </w:ins>
      <w:ins w:id="374" w:author="Jeff Groh [2]" w:date="2018-10-24T12:26:00Z">
        <w:r>
          <w:rPr>
            <w:rFonts w:asciiTheme="minorHAnsi" w:hAnsiTheme="minorHAnsi"/>
          </w:rPr>
          <w:t xml:space="preserve"> MA</w:t>
        </w:r>
      </w:ins>
      <w:ins w:id="375" w:author="Jeff Groh [2]" w:date="2018-10-24T12:24:00Z">
        <w:r w:rsidRPr="004B7FDD">
          <w:rPr>
            <w:rFonts w:asciiTheme="minorHAnsi" w:hAnsiTheme="minorHAnsi"/>
          </w:rPr>
          <w:t>, Hodges</w:t>
        </w:r>
      </w:ins>
      <w:ins w:id="376" w:author="Jeff Groh [2]" w:date="2018-10-24T12:26:00Z">
        <w:r>
          <w:rPr>
            <w:rFonts w:asciiTheme="minorHAnsi" w:hAnsiTheme="minorHAnsi"/>
          </w:rPr>
          <w:t xml:space="preserve"> SA</w:t>
        </w:r>
      </w:ins>
      <w:ins w:id="377" w:author="Jeff Groh [2]" w:date="2018-10-24T12:24:00Z">
        <w:r w:rsidRPr="004B7FDD">
          <w:rPr>
            <w:rFonts w:asciiTheme="minorHAnsi" w:hAnsiTheme="minorHAnsi"/>
          </w:rPr>
          <w:t>, Nordborg</w:t>
        </w:r>
      </w:ins>
      <w:ins w:id="378" w:author="Jeff Groh [2]" w:date="2018-10-24T12:26:00Z">
        <w:r>
          <w:rPr>
            <w:rFonts w:asciiTheme="minorHAnsi" w:hAnsiTheme="minorHAnsi"/>
          </w:rPr>
          <w:t xml:space="preserve"> M. 2018. The </w:t>
        </w:r>
        <w:r>
          <w:rPr>
            <w:rFonts w:asciiTheme="minorHAnsi" w:hAnsiTheme="minorHAnsi"/>
            <w:i/>
          </w:rPr>
          <w:t xml:space="preserve">Aquilegia </w:t>
        </w:r>
        <w:r>
          <w:rPr>
            <w:rFonts w:asciiTheme="minorHAnsi" w:hAnsiTheme="minorHAnsi"/>
          </w:rPr>
          <w:t>genome provides insight into an adaptive radiation and re</w:t>
        </w:r>
      </w:ins>
      <w:ins w:id="379" w:author="Jeff Groh [2]" w:date="2018-10-29T14:36:00Z">
        <w:r w:rsidR="00092E44">
          <w:rPr>
            <w:rFonts w:asciiTheme="minorHAnsi" w:hAnsiTheme="minorHAnsi"/>
          </w:rPr>
          <w:t>v</w:t>
        </w:r>
      </w:ins>
      <w:ins w:id="380" w:author="Jeff Groh [2]" w:date="2018-10-24T12:26:00Z">
        <w:r>
          <w:rPr>
            <w:rFonts w:asciiTheme="minorHAnsi" w:hAnsiTheme="minorHAnsi"/>
          </w:rPr>
          <w:t>ea</w:t>
        </w:r>
      </w:ins>
      <w:ins w:id="381" w:author="Jeff Groh [2]" w:date="2018-10-29T14:36:00Z">
        <w:r w:rsidR="00092E44">
          <w:rPr>
            <w:rFonts w:asciiTheme="minorHAnsi" w:hAnsiTheme="minorHAnsi"/>
          </w:rPr>
          <w:t>l</w:t>
        </w:r>
      </w:ins>
      <w:ins w:id="382" w:author="Jeff Groh [2]" w:date="2018-10-24T12:26:00Z">
        <w:r>
          <w:rPr>
            <w:rFonts w:asciiTheme="minorHAnsi" w:hAnsiTheme="minorHAnsi"/>
          </w:rPr>
          <w:t>s and extraordinary polymorphic chromosome with a</w:t>
        </w:r>
      </w:ins>
      <w:ins w:id="383" w:author="Jeff Groh [2]" w:date="2018-10-24T12:27:00Z">
        <w:r>
          <w:rPr>
            <w:rFonts w:asciiTheme="minorHAnsi" w:hAnsiTheme="minorHAnsi"/>
          </w:rPr>
          <w:t xml:space="preserve"> unique history. </w:t>
        </w:r>
        <w:r>
          <w:rPr>
            <w:rFonts w:asciiTheme="minorHAnsi" w:hAnsiTheme="minorHAnsi"/>
            <w:i/>
          </w:rPr>
          <w:t>eLife</w:t>
        </w:r>
        <w:r>
          <w:rPr>
            <w:rFonts w:asciiTheme="minorHAnsi" w:hAnsiTheme="minorHAnsi"/>
          </w:rPr>
          <w:t xml:space="preserve"> 7:e36426.</w:t>
        </w:r>
      </w:ins>
    </w:p>
    <w:p w14:paraId="6BE3BE3E" w14:textId="63D93738" w:rsidR="00996725" w:rsidRPr="00996725" w:rsidRDefault="00996725" w:rsidP="00974F12">
      <w:pPr>
        <w:spacing w:line="360" w:lineRule="auto"/>
        <w:ind w:left="720" w:hanging="720"/>
        <w:rPr>
          <w:rFonts w:asciiTheme="minorHAnsi" w:hAnsiTheme="minorHAnsi"/>
        </w:rPr>
      </w:pPr>
      <w:r>
        <w:rPr>
          <w:rFonts w:asciiTheme="minorHAnsi" w:hAnsiTheme="minorHAnsi"/>
        </w:rPr>
        <w:t>Fulton M, Hodges</w:t>
      </w:r>
      <w:r w:rsidR="005838FF">
        <w:rPr>
          <w:rFonts w:asciiTheme="minorHAnsi" w:hAnsiTheme="minorHAnsi"/>
        </w:rPr>
        <w:t xml:space="preserve"> SA</w:t>
      </w:r>
      <w:r>
        <w:rPr>
          <w:rFonts w:asciiTheme="minorHAnsi" w:hAnsiTheme="minorHAnsi"/>
        </w:rPr>
        <w:t xml:space="preserve"> 1999. Floral isolation between </w:t>
      </w:r>
      <w:r>
        <w:rPr>
          <w:rFonts w:asciiTheme="minorHAnsi" w:hAnsiTheme="minorHAnsi"/>
          <w:i/>
        </w:rPr>
        <w:t>Aquilegia formosa and Aquilegia pubescens</w:t>
      </w:r>
      <w:r>
        <w:rPr>
          <w:rFonts w:asciiTheme="minorHAnsi" w:hAnsiTheme="minorHAnsi"/>
        </w:rPr>
        <w:t>. Proceedings of the Royal Society B: Biological Science 266: 2247–2252.</w:t>
      </w:r>
    </w:p>
    <w:p w14:paraId="2DD4064B" w14:textId="13E98563" w:rsidR="00AF41B9" w:rsidRDefault="005933EC"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Gómez J</w:t>
      </w:r>
      <w:r w:rsidR="00AF41B9" w:rsidRPr="00B86D07">
        <w:rPr>
          <w:rFonts w:asciiTheme="minorHAnsi" w:hAnsiTheme="minorHAnsi"/>
          <w:noProof/>
        </w:rPr>
        <w:t xml:space="preserve">M, </w:t>
      </w:r>
      <w:r>
        <w:rPr>
          <w:rFonts w:asciiTheme="minorHAnsi" w:hAnsiTheme="minorHAnsi"/>
          <w:noProof/>
        </w:rPr>
        <w:t>González-Megías</w:t>
      </w:r>
      <w:r w:rsidR="00AC4D02">
        <w:rPr>
          <w:rFonts w:asciiTheme="minorHAnsi" w:hAnsiTheme="minorHAnsi"/>
          <w:noProof/>
        </w:rPr>
        <w:t xml:space="preserve"> A</w:t>
      </w:r>
      <w:r w:rsidR="00AF41B9">
        <w:rPr>
          <w:rFonts w:asciiTheme="minorHAnsi" w:hAnsiTheme="minorHAnsi"/>
          <w:noProof/>
        </w:rPr>
        <w:t>,</w:t>
      </w:r>
      <w:r w:rsidR="00AF41B9" w:rsidRPr="00B86D07">
        <w:rPr>
          <w:rFonts w:asciiTheme="minorHAnsi" w:hAnsiTheme="minorHAnsi"/>
          <w:noProof/>
        </w:rPr>
        <w:t xml:space="preserve"> </w:t>
      </w:r>
      <w:r>
        <w:rPr>
          <w:rFonts w:asciiTheme="minorHAnsi" w:hAnsiTheme="minorHAnsi"/>
          <w:noProof/>
        </w:rPr>
        <w:t>Lorite</w:t>
      </w:r>
      <w:r w:rsidR="00AC4D02">
        <w:rPr>
          <w:rFonts w:asciiTheme="minorHAnsi" w:hAnsiTheme="minorHAnsi"/>
          <w:noProof/>
        </w:rPr>
        <w:t xml:space="preserve"> J</w:t>
      </w:r>
      <w:r w:rsidR="00AF41B9">
        <w:rPr>
          <w:rFonts w:asciiTheme="minorHAnsi" w:hAnsiTheme="minorHAnsi"/>
          <w:noProof/>
        </w:rPr>
        <w:t xml:space="preserve">, </w:t>
      </w:r>
      <w:r>
        <w:rPr>
          <w:rFonts w:asciiTheme="minorHAnsi" w:hAnsiTheme="minorHAnsi"/>
          <w:noProof/>
        </w:rPr>
        <w:t>Abdelaziz</w:t>
      </w:r>
      <w:r w:rsidR="00AC4D02">
        <w:rPr>
          <w:rFonts w:asciiTheme="minorHAnsi" w:hAnsiTheme="minorHAnsi"/>
          <w:noProof/>
        </w:rPr>
        <w:t xml:space="preserve"> M</w:t>
      </w:r>
      <w:r w:rsidR="00AF41B9">
        <w:rPr>
          <w:rFonts w:asciiTheme="minorHAnsi" w:hAnsiTheme="minorHAnsi"/>
          <w:noProof/>
        </w:rPr>
        <w:t xml:space="preserve">, </w:t>
      </w:r>
      <w:r w:rsidR="00AF41B9" w:rsidRPr="00B86D07">
        <w:rPr>
          <w:rFonts w:asciiTheme="minorHAnsi" w:hAnsiTheme="minorHAnsi"/>
          <w:noProof/>
        </w:rPr>
        <w:t>Perfectti</w:t>
      </w:r>
      <w:r w:rsidR="00AC4D02">
        <w:rPr>
          <w:rFonts w:asciiTheme="minorHAnsi" w:hAnsiTheme="minorHAnsi"/>
          <w:noProof/>
        </w:rPr>
        <w:t xml:space="preserve"> F</w:t>
      </w:r>
      <w:r w:rsidR="00AF41B9" w:rsidRPr="00B86D07">
        <w:rPr>
          <w:rFonts w:asciiTheme="minorHAnsi" w:hAnsiTheme="minorHAnsi"/>
          <w:noProof/>
        </w:rPr>
        <w:t xml:space="preserve">. 2015. The silent extinction: climate change and the potential hybridization-mediated extinction of endemic high-mountain plants. </w:t>
      </w:r>
      <w:r w:rsidR="00AF41B9" w:rsidRPr="00B86D07">
        <w:rPr>
          <w:rFonts w:asciiTheme="minorHAnsi" w:hAnsiTheme="minorHAnsi"/>
          <w:i/>
          <w:iCs/>
          <w:noProof/>
        </w:rPr>
        <w:t>Biodiversity and Conservation</w:t>
      </w:r>
      <w:r w:rsidR="00AF41B9" w:rsidRPr="00B86D07">
        <w:rPr>
          <w:rFonts w:asciiTheme="minorHAnsi" w:hAnsiTheme="minorHAnsi"/>
          <w:noProof/>
        </w:rPr>
        <w:t xml:space="preserve"> </w:t>
      </w:r>
      <w:r w:rsidR="00AF41B9" w:rsidRPr="00E61BDA">
        <w:rPr>
          <w:rFonts w:asciiTheme="minorHAnsi" w:hAnsiTheme="minorHAnsi"/>
          <w:iCs/>
          <w:noProof/>
        </w:rPr>
        <w:t>24</w:t>
      </w:r>
      <w:r w:rsidR="00AF41B9" w:rsidRPr="00B86D07">
        <w:rPr>
          <w:rFonts w:asciiTheme="minorHAnsi" w:hAnsiTheme="minorHAnsi"/>
          <w:noProof/>
        </w:rPr>
        <w:t>:</w:t>
      </w:r>
      <w:r w:rsidR="00D426EC">
        <w:rPr>
          <w:rFonts w:asciiTheme="minorHAnsi" w:hAnsiTheme="minorHAnsi"/>
          <w:noProof/>
        </w:rPr>
        <w:t>1843</w:t>
      </w:r>
      <w:r w:rsidR="00D426EC">
        <w:rPr>
          <w:rFonts w:asciiTheme="minorHAnsi" w:hAnsiTheme="minorHAnsi"/>
        </w:rPr>
        <w:t>–</w:t>
      </w:r>
      <w:r w:rsidR="00AF41B9" w:rsidRPr="00B86D07">
        <w:rPr>
          <w:rFonts w:asciiTheme="minorHAnsi" w:hAnsiTheme="minorHAnsi"/>
          <w:noProof/>
        </w:rPr>
        <w:t xml:space="preserve">1857. </w:t>
      </w:r>
    </w:p>
    <w:p w14:paraId="00AEDEF1" w14:textId="2BDAFFC1" w:rsidR="00442759" w:rsidRPr="00442759" w:rsidRDefault="00442759"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 xml:space="preserve">Goudet J. 2005. HIERFSTAT, a package for R to compute and test hierarchical F-statistics. </w:t>
      </w:r>
      <w:r>
        <w:rPr>
          <w:rFonts w:asciiTheme="minorHAnsi" w:hAnsiTheme="minorHAnsi"/>
          <w:i/>
          <w:noProof/>
        </w:rPr>
        <w:t xml:space="preserve">Molecular Ecology Resources </w:t>
      </w:r>
      <w:r>
        <w:rPr>
          <w:rFonts w:asciiTheme="minorHAnsi" w:hAnsiTheme="minorHAnsi"/>
          <w:noProof/>
        </w:rPr>
        <w:t>5:184</w:t>
      </w:r>
      <w:r>
        <w:rPr>
          <w:rFonts w:asciiTheme="minorHAnsi" w:hAnsiTheme="minorHAnsi"/>
        </w:rPr>
        <w:t>–186.</w:t>
      </w:r>
    </w:p>
    <w:p w14:paraId="3A024190" w14:textId="2D71D964"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Grant V. 1952. Isolation and hybridization between </w:t>
      </w:r>
      <w:r w:rsidRPr="00B86D07">
        <w:rPr>
          <w:rFonts w:asciiTheme="minorHAnsi" w:hAnsiTheme="minorHAnsi"/>
          <w:i/>
          <w:noProof/>
        </w:rPr>
        <w:t>Aquilegia formosa</w:t>
      </w:r>
      <w:r w:rsidRPr="00B86D07">
        <w:rPr>
          <w:rFonts w:asciiTheme="minorHAnsi" w:hAnsiTheme="minorHAnsi"/>
          <w:noProof/>
        </w:rPr>
        <w:t xml:space="preserve"> and </w:t>
      </w:r>
      <w:r>
        <w:rPr>
          <w:rFonts w:asciiTheme="minorHAnsi" w:hAnsiTheme="minorHAnsi"/>
          <w:i/>
          <w:noProof/>
        </w:rPr>
        <w:t>A</w:t>
      </w:r>
      <w:r w:rsidRPr="00B86D07">
        <w:rPr>
          <w:rFonts w:asciiTheme="minorHAnsi" w:hAnsiTheme="minorHAnsi"/>
          <w:i/>
          <w:noProof/>
        </w:rPr>
        <w:t>. pubescens.</w:t>
      </w:r>
      <w:r w:rsidRPr="00B86D07">
        <w:rPr>
          <w:rFonts w:asciiTheme="minorHAnsi" w:hAnsiTheme="minorHAnsi"/>
          <w:noProof/>
        </w:rPr>
        <w:t xml:space="preserve"> </w:t>
      </w:r>
      <w:r w:rsidRPr="00B86D07">
        <w:rPr>
          <w:rFonts w:asciiTheme="minorHAnsi" w:hAnsiTheme="minorHAnsi"/>
          <w:i/>
          <w:iCs/>
          <w:noProof/>
        </w:rPr>
        <w:t>El Aliso</w:t>
      </w:r>
      <w:r w:rsidRPr="00B86D07">
        <w:rPr>
          <w:rFonts w:asciiTheme="minorHAnsi" w:hAnsiTheme="minorHAnsi"/>
          <w:noProof/>
        </w:rPr>
        <w:t xml:space="preserve"> </w:t>
      </w:r>
      <w:r w:rsidRPr="00E61BDA">
        <w:rPr>
          <w:rFonts w:asciiTheme="minorHAnsi" w:hAnsiTheme="minorHAnsi"/>
          <w:noProof/>
        </w:rPr>
        <w:t>2</w:t>
      </w:r>
      <w:r w:rsidRPr="00B86D07">
        <w:rPr>
          <w:rFonts w:asciiTheme="minorHAnsi" w:hAnsiTheme="minorHAnsi"/>
          <w:noProof/>
        </w:rPr>
        <w:t>:</w:t>
      </w:r>
      <w:r w:rsidR="00D426EC">
        <w:rPr>
          <w:rFonts w:asciiTheme="minorHAnsi" w:hAnsiTheme="minorHAnsi"/>
          <w:noProof/>
        </w:rPr>
        <w:t>341</w:t>
      </w:r>
      <w:r w:rsidR="00D426EC">
        <w:rPr>
          <w:rFonts w:asciiTheme="minorHAnsi" w:hAnsiTheme="minorHAnsi"/>
        </w:rPr>
        <w:t>–</w:t>
      </w:r>
      <w:r w:rsidRPr="00B86D07">
        <w:rPr>
          <w:rFonts w:asciiTheme="minorHAnsi" w:hAnsiTheme="minorHAnsi"/>
          <w:noProof/>
        </w:rPr>
        <w:t>360.</w:t>
      </w:r>
    </w:p>
    <w:p w14:paraId="039A14BF" w14:textId="43076B87"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Grant V. 1981. </w:t>
      </w:r>
      <w:r w:rsidR="005933EC" w:rsidRPr="00AC4D02">
        <w:rPr>
          <w:rFonts w:asciiTheme="minorHAnsi" w:hAnsiTheme="minorHAnsi"/>
          <w:i/>
          <w:iCs/>
          <w:noProof/>
        </w:rPr>
        <w:t>Plant s</w:t>
      </w:r>
      <w:r w:rsidRPr="00AC4D02">
        <w:rPr>
          <w:rFonts w:asciiTheme="minorHAnsi" w:hAnsiTheme="minorHAnsi"/>
          <w:i/>
          <w:iCs/>
          <w:noProof/>
        </w:rPr>
        <w:t>peciation</w:t>
      </w:r>
      <w:r w:rsidRPr="00B86D07">
        <w:rPr>
          <w:rFonts w:asciiTheme="minorHAnsi" w:hAnsiTheme="minorHAnsi"/>
          <w:noProof/>
        </w:rPr>
        <w:t xml:space="preserve">. </w:t>
      </w:r>
      <w:r w:rsidR="00AC4D02">
        <w:rPr>
          <w:rFonts w:asciiTheme="minorHAnsi" w:hAnsiTheme="minorHAnsi"/>
          <w:noProof/>
        </w:rPr>
        <w:t xml:space="preserve">New York: </w:t>
      </w:r>
      <w:r w:rsidRPr="00B86D07">
        <w:rPr>
          <w:rFonts w:asciiTheme="minorHAnsi" w:hAnsiTheme="minorHAnsi"/>
          <w:noProof/>
        </w:rPr>
        <w:t>Columbia University Press</w:t>
      </w:r>
      <w:r w:rsidR="00AC4D02">
        <w:rPr>
          <w:rFonts w:asciiTheme="minorHAnsi" w:hAnsiTheme="minorHAnsi"/>
          <w:noProof/>
        </w:rPr>
        <w:t>.</w:t>
      </w:r>
    </w:p>
    <w:p w14:paraId="491A9849" w14:textId="049AB4B7"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Grant V. 1994. Historical development of ornithophily in the western North American flora. </w:t>
      </w:r>
      <w:r w:rsidRPr="00B86D07">
        <w:rPr>
          <w:rFonts w:asciiTheme="minorHAnsi" w:hAnsiTheme="minorHAnsi"/>
          <w:i/>
          <w:noProof/>
        </w:rPr>
        <w:t>Proceedings of the National Academy of Sciences</w:t>
      </w:r>
      <w:r w:rsidRPr="00B86D07">
        <w:rPr>
          <w:rFonts w:asciiTheme="minorHAnsi" w:hAnsiTheme="minorHAnsi"/>
          <w:noProof/>
        </w:rPr>
        <w:t xml:space="preserve">, </w:t>
      </w:r>
      <w:r w:rsidRPr="006E08D1">
        <w:rPr>
          <w:rFonts w:asciiTheme="minorHAnsi" w:hAnsiTheme="minorHAnsi"/>
          <w:i/>
          <w:noProof/>
        </w:rPr>
        <w:t>USA</w:t>
      </w:r>
      <w:r w:rsidRPr="00B86D07">
        <w:rPr>
          <w:rFonts w:asciiTheme="minorHAnsi" w:hAnsiTheme="minorHAnsi"/>
          <w:noProof/>
        </w:rPr>
        <w:t xml:space="preserve"> </w:t>
      </w:r>
      <w:r w:rsidRPr="00E61BDA">
        <w:rPr>
          <w:rFonts w:asciiTheme="minorHAnsi" w:hAnsiTheme="minorHAnsi"/>
          <w:noProof/>
        </w:rPr>
        <w:t>91</w:t>
      </w:r>
      <w:r w:rsidR="00D426EC">
        <w:rPr>
          <w:rFonts w:asciiTheme="minorHAnsi" w:hAnsiTheme="minorHAnsi"/>
          <w:noProof/>
        </w:rPr>
        <w:t>:10407</w:t>
      </w:r>
      <w:r w:rsidR="00D426EC">
        <w:rPr>
          <w:rFonts w:asciiTheme="minorHAnsi" w:hAnsiTheme="minorHAnsi"/>
        </w:rPr>
        <w:t>–</w:t>
      </w:r>
      <w:r w:rsidRPr="00B86D07">
        <w:rPr>
          <w:rFonts w:asciiTheme="minorHAnsi" w:hAnsiTheme="minorHAnsi"/>
          <w:noProof/>
        </w:rPr>
        <w:t xml:space="preserve">10411. </w:t>
      </w:r>
    </w:p>
    <w:p w14:paraId="1C510B81" w14:textId="4B3CF5B8" w:rsidR="00AF41B9" w:rsidRPr="00B86D07" w:rsidRDefault="005933EC"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Griffiths AJ</w:t>
      </w:r>
      <w:r w:rsidR="00AF41B9" w:rsidRPr="00B86D07">
        <w:rPr>
          <w:rFonts w:asciiTheme="minorHAnsi" w:hAnsiTheme="minorHAnsi"/>
          <w:noProof/>
        </w:rPr>
        <w:t>F, Ganders</w:t>
      </w:r>
      <w:r w:rsidR="00AC4D02">
        <w:rPr>
          <w:rFonts w:asciiTheme="minorHAnsi" w:hAnsiTheme="minorHAnsi"/>
          <w:noProof/>
        </w:rPr>
        <w:t xml:space="preserve"> FR</w:t>
      </w:r>
      <w:r w:rsidR="00AF41B9" w:rsidRPr="00B86D07">
        <w:rPr>
          <w:rFonts w:asciiTheme="minorHAnsi" w:hAnsiTheme="minorHAnsi"/>
          <w:noProof/>
        </w:rPr>
        <w:t xml:space="preserve">. 1983. </w:t>
      </w:r>
      <w:r w:rsidRPr="00AC4D02">
        <w:rPr>
          <w:rFonts w:asciiTheme="minorHAnsi" w:hAnsiTheme="minorHAnsi"/>
          <w:i/>
          <w:iCs/>
          <w:noProof/>
        </w:rPr>
        <w:t>Wildflower genetics: a field g</w:t>
      </w:r>
      <w:r w:rsidR="00AF41B9" w:rsidRPr="00AC4D02">
        <w:rPr>
          <w:rFonts w:asciiTheme="minorHAnsi" w:hAnsiTheme="minorHAnsi"/>
          <w:i/>
          <w:iCs/>
          <w:noProof/>
        </w:rPr>
        <w:t>uide for British Columbia and the Pacific Northwest</w:t>
      </w:r>
      <w:r w:rsidR="00AF41B9" w:rsidRPr="00AC4D02">
        <w:rPr>
          <w:rFonts w:asciiTheme="minorHAnsi" w:hAnsiTheme="minorHAnsi"/>
          <w:i/>
          <w:noProof/>
        </w:rPr>
        <w:t>.</w:t>
      </w:r>
      <w:r w:rsidR="00AF41B9" w:rsidRPr="00B86D07">
        <w:rPr>
          <w:rFonts w:asciiTheme="minorHAnsi" w:hAnsiTheme="minorHAnsi"/>
          <w:noProof/>
        </w:rPr>
        <w:t xml:space="preserve"> Vancouver</w:t>
      </w:r>
      <w:r w:rsidR="00AC4D02">
        <w:rPr>
          <w:rFonts w:asciiTheme="minorHAnsi" w:hAnsiTheme="minorHAnsi"/>
          <w:noProof/>
        </w:rPr>
        <w:t>: Flight Press.</w:t>
      </w:r>
    </w:p>
    <w:p w14:paraId="7C5FC9C4" w14:textId="77C19BF4"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Gut JL, </w:t>
      </w:r>
      <w:r w:rsidR="005933EC">
        <w:rPr>
          <w:rFonts w:asciiTheme="minorHAnsi" w:hAnsiTheme="minorHAnsi"/>
          <w:noProof/>
        </w:rPr>
        <w:t>Schlising</w:t>
      </w:r>
      <w:r w:rsidR="00AC4D02">
        <w:rPr>
          <w:rFonts w:asciiTheme="minorHAnsi" w:hAnsiTheme="minorHAnsi"/>
          <w:noProof/>
        </w:rPr>
        <w:t xml:space="preserve"> RA</w:t>
      </w:r>
      <w:r>
        <w:rPr>
          <w:rFonts w:asciiTheme="minorHAnsi" w:hAnsiTheme="minorHAnsi"/>
          <w:noProof/>
        </w:rPr>
        <w:t xml:space="preserve">, </w:t>
      </w:r>
      <w:r w:rsidRPr="00B86D07">
        <w:rPr>
          <w:rFonts w:asciiTheme="minorHAnsi" w:hAnsiTheme="minorHAnsi"/>
          <w:noProof/>
        </w:rPr>
        <w:t>Stopher</w:t>
      </w:r>
      <w:r w:rsidR="00AC4D02">
        <w:rPr>
          <w:rFonts w:asciiTheme="minorHAnsi" w:hAnsiTheme="minorHAnsi"/>
          <w:noProof/>
        </w:rPr>
        <w:t xml:space="preserve"> CE</w:t>
      </w:r>
      <w:r w:rsidRPr="00B86D07">
        <w:rPr>
          <w:rFonts w:asciiTheme="minorHAnsi" w:hAnsiTheme="minorHAnsi"/>
          <w:noProof/>
        </w:rPr>
        <w:t xml:space="preserve">. 1977. Nectar-sugar concentrations and flower visitors in the Western Great Basin. </w:t>
      </w:r>
      <w:r w:rsidRPr="00B86D07">
        <w:rPr>
          <w:rFonts w:asciiTheme="minorHAnsi" w:hAnsiTheme="minorHAnsi"/>
          <w:i/>
          <w:noProof/>
        </w:rPr>
        <w:t>Great Basin Naturalist</w:t>
      </w:r>
      <w:r w:rsidRPr="00B86D07">
        <w:rPr>
          <w:rFonts w:asciiTheme="minorHAnsi" w:hAnsiTheme="minorHAnsi"/>
          <w:noProof/>
        </w:rPr>
        <w:t xml:space="preserve"> </w:t>
      </w:r>
      <w:r w:rsidRPr="00E61BDA">
        <w:rPr>
          <w:rFonts w:asciiTheme="minorHAnsi" w:hAnsiTheme="minorHAnsi"/>
          <w:noProof/>
        </w:rPr>
        <w:t>37</w:t>
      </w:r>
      <w:r w:rsidR="00D426EC">
        <w:rPr>
          <w:rFonts w:asciiTheme="minorHAnsi" w:hAnsiTheme="minorHAnsi"/>
          <w:noProof/>
        </w:rPr>
        <w:t>:523</w:t>
      </w:r>
      <w:r w:rsidR="00D426EC">
        <w:rPr>
          <w:rFonts w:asciiTheme="minorHAnsi" w:hAnsiTheme="minorHAnsi"/>
        </w:rPr>
        <w:t>–</w:t>
      </w:r>
      <w:r w:rsidRPr="00B86D07">
        <w:rPr>
          <w:rFonts w:asciiTheme="minorHAnsi" w:hAnsiTheme="minorHAnsi"/>
          <w:noProof/>
        </w:rPr>
        <w:t xml:space="preserve">529. </w:t>
      </w:r>
    </w:p>
    <w:p w14:paraId="01CC6037" w14:textId="6B9F9CE2" w:rsidR="00AF41B9"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Hamilton JA, Miller</w:t>
      </w:r>
      <w:r w:rsidR="00AC4D02">
        <w:rPr>
          <w:rFonts w:asciiTheme="minorHAnsi" w:hAnsiTheme="minorHAnsi"/>
          <w:noProof/>
        </w:rPr>
        <w:t xml:space="preserve"> JM</w:t>
      </w:r>
      <w:r w:rsidRPr="00B86D07">
        <w:rPr>
          <w:rFonts w:asciiTheme="minorHAnsi" w:hAnsiTheme="minorHAnsi"/>
          <w:noProof/>
        </w:rPr>
        <w:t xml:space="preserve">. 2016. Adaptive introgression as a resource for management and genetic conservation in a changing climate. </w:t>
      </w:r>
      <w:r w:rsidRPr="00B86D07">
        <w:rPr>
          <w:rFonts w:asciiTheme="minorHAnsi" w:hAnsiTheme="minorHAnsi"/>
          <w:i/>
          <w:noProof/>
        </w:rPr>
        <w:t xml:space="preserve">Conservation Biology </w:t>
      </w:r>
      <w:r w:rsidRPr="00E61BDA">
        <w:rPr>
          <w:rFonts w:asciiTheme="minorHAnsi" w:hAnsiTheme="minorHAnsi"/>
          <w:noProof/>
        </w:rPr>
        <w:t>30</w:t>
      </w:r>
      <w:r w:rsidR="00D426EC">
        <w:rPr>
          <w:rFonts w:asciiTheme="minorHAnsi" w:hAnsiTheme="minorHAnsi"/>
          <w:noProof/>
        </w:rPr>
        <w:t>:33</w:t>
      </w:r>
      <w:r w:rsidR="00D426EC">
        <w:rPr>
          <w:rFonts w:asciiTheme="minorHAnsi" w:hAnsiTheme="minorHAnsi"/>
        </w:rPr>
        <w:t>–</w:t>
      </w:r>
      <w:r w:rsidRPr="00B86D07">
        <w:rPr>
          <w:rFonts w:asciiTheme="minorHAnsi" w:hAnsiTheme="minorHAnsi"/>
          <w:noProof/>
        </w:rPr>
        <w:t xml:space="preserve">41. </w:t>
      </w:r>
    </w:p>
    <w:p w14:paraId="0A8C4E06" w14:textId="134B13B0" w:rsidR="00C846B2" w:rsidRPr="00B86D07" w:rsidRDefault="00C846B2"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Hijmans R</w:t>
      </w:r>
      <w:r w:rsidR="005933EC">
        <w:rPr>
          <w:rFonts w:asciiTheme="minorHAnsi" w:hAnsiTheme="minorHAnsi"/>
          <w:noProof/>
        </w:rPr>
        <w:t xml:space="preserve">J. 2016. </w:t>
      </w:r>
      <w:r w:rsidR="005933EC" w:rsidRPr="00AC4D02">
        <w:rPr>
          <w:rFonts w:asciiTheme="minorHAnsi" w:hAnsiTheme="minorHAnsi"/>
          <w:noProof/>
        </w:rPr>
        <w:t>geosphere: Spherical t</w:t>
      </w:r>
      <w:r w:rsidRPr="00AC4D02">
        <w:rPr>
          <w:rFonts w:asciiTheme="minorHAnsi" w:hAnsiTheme="minorHAnsi"/>
          <w:noProof/>
        </w:rPr>
        <w:t>rig</w:t>
      </w:r>
      <w:r w:rsidR="00D426EC" w:rsidRPr="00AC4D02">
        <w:rPr>
          <w:rFonts w:asciiTheme="minorHAnsi" w:hAnsiTheme="minorHAnsi"/>
          <w:noProof/>
        </w:rPr>
        <w:t>onometry</w:t>
      </w:r>
      <w:r w:rsidR="00D426EC">
        <w:rPr>
          <w:rFonts w:asciiTheme="minorHAnsi" w:hAnsiTheme="minorHAnsi"/>
          <w:noProof/>
        </w:rPr>
        <w:t>. R package version 1.5</w:t>
      </w:r>
      <w:r w:rsidR="00D426EC">
        <w:rPr>
          <w:rFonts w:asciiTheme="minorHAnsi" w:hAnsiTheme="minorHAnsi"/>
        </w:rPr>
        <w:t>–</w:t>
      </w:r>
      <w:r>
        <w:rPr>
          <w:rFonts w:asciiTheme="minorHAnsi" w:hAnsiTheme="minorHAnsi"/>
          <w:noProof/>
        </w:rPr>
        <w:t xml:space="preserve">5. https://CRAN.R-project.org/package=geosphere. </w:t>
      </w:r>
    </w:p>
    <w:p w14:paraId="1893C2C6" w14:textId="4A7F3966" w:rsidR="00AF41B9" w:rsidRDefault="005933EC"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Hodges S</w:t>
      </w:r>
      <w:r w:rsidR="00AF41B9" w:rsidRPr="00B86D07">
        <w:rPr>
          <w:rFonts w:asciiTheme="minorHAnsi" w:hAnsiTheme="minorHAnsi"/>
          <w:noProof/>
        </w:rPr>
        <w:t>A, Arnold</w:t>
      </w:r>
      <w:r w:rsidR="00AC4D02">
        <w:rPr>
          <w:rFonts w:asciiTheme="minorHAnsi" w:hAnsiTheme="minorHAnsi"/>
          <w:noProof/>
        </w:rPr>
        <w:t xml:space="preserve"> ML</w:t>
      </w:r>
      <w:r w:rsidR="00AF41B9" w:rsidRPr="00B86D07">
        <w:rPr>
          <w:rFonts w:asciiTheme="minorHAnsi" w:hAnsiTheme="minorHAnsi"/>
          <w:noProof/>
        </w:rPr>
        <w:t xml:space="preserve">. 1994. Floral and ecological isolation between </w:t>
      </w:r>
      <w:r w:rsidR="00AF41B9" w:rsidRPr="00B86D07">
        <w:rPr>
          <w:rFonts w:asciiTheme="minorHAnsi" w:hAnsiTheme="minorHAnsi"/>
          <w:i/>
          <w:noProof/>
        </w:rPr>
        <w:t>Aquilegia formosa</w:t>
      </w:r>
      <w:r w:rsidR="00AF41B9" w:rsidRPr="00B86D07">
        <w:rPr>
          <w:rFonts w:asciiTheme="minorHAnsi" w:hAnsiTheme="minorHAnsi"/>
          <w:noProof/>
        </w:rPr>
        <w:t xml:space="preserve"> and </w:t>
      </w:r>
      <w:r w:rsidR="00AF41B9" w:rsidRPr="00B86D07">
        <w:rPr>
          <w:rFonts w:asciiTheme="minorHAnsi" w:hAnsiTheme="minorHAnsi"/>
          <w:i/>
          <w:noProof/>
        </w:rPr>
        <w:t>Aquilegia pubescens</w:t>
      </w:r>
      <w:r w:rsidR="00AF41B9" w:rsidRPr="00B86D07">
        <w:rPr>
          <w:rFonts w:asciiTheme="minorHAnsi" w:hAnsiTheme="minorHAnsi"/>
          <w:noProof/>
        </w:rPr>
        <w:t xml:space="preserve">. </w:t>
      </w:r>
      <w:r w:rsidR="00AF41B9" w:rsidRPr="00B86D07">
        <w:rPr>
          <w:rFonts w:asciiTheme="minorHAnsi" w:hAnsiTheme="minorHAnsi"/>
          <w:i/>
          <w:iCs/>
          <w:noProof/>
        </w:rPr>
        <w:t xml:space="preserve">Proceedings of the National Academy of Sciences, </w:t>
      </w:r>
      <w:r w:rsidR="00AF41B9" w:rsidRPr="00B86D07">
        <w:rPr>
          <w:rFonts w:asciiTheme="minorHAnsi" w:hAnsiTheme="minorHAnsi"/>
          <w:iCs/>
          <w:noProof/>
        </w:rPr>
        <w:t>USA</w:t>
      </w:r>
      <w:r w:rsidR="00AF41B9" w:rsidRPr="00B86D07">
        <w:rPr>
          <w:rFonts w:asciiTheme="minorHAnsi" w:hAnsiTheme="minorHAnsi"/>
          <w:i/>
          <w:iCs/>
          <w:noProof/>
        </w:rPr>
        <w:t xml:space="preserve"> </w:t>
      </w:r>
      <w:r w:rsidR="00AF41B9" w:rsidRPr="005933EC">
        <w:rPr>
          <w:rFonts w:asciiTheme="minorHAnsi" w:hAnsiTheme="minorHAnsi"/>
          <w:iCs/>
          <w:noProof/>
        </w:rPr>
        <w:t>91</w:t>
      </w:r>
      <w:r w:rsidR="00AF41B9" w:rsidRPr="00B86D07">
        <w:rPr>
          <w:rFonts w:asciiTheme="minorHAnsi" w:hAnsiTheme="minorHAnsi"/>
          <w:iCs/>
          <w:noProof/>
        </w:rPr>
        <w:t>:</w:t>
      </w:r>
      <w:r w:rsidR="00AF41B9" w:rsidRPr="00B86D07">
        <w:rPr>
          <w:rFonts w:asciiTheme="minorHAnsi" w:hAnsiTheme="minorHAnsi"/>
          <w:noProof/>
        </w:rPr>
        <w:t xml:space="preserve">2493–2496. </w:t>
      </w:r>
    </w:p>
    <w:p w14:paraId="3DBD5CF8" w14:textId="2A929C69" w:rsidR="0082620C" w:rsidRDefault="0082620C" w:rsidP="00974F12">
      <w:pPr>
        <w:widowControl w:val="0"/>
        <w:autoSpaceDE w:val="0"/>
        <w:autoSpaceDN w:val="0"/>
        <w:adjustRightInd w:val="0"/>
        <w:spacing w:line="360" w:lineRule="auto"/>
        <w:ind w:left="480" w:hanging="480"/>
        <w:rPr>
          <w:rFonts w:asciiTheme="minorHAnsi" w:hAnsiTheme="minorHAnsi"/>
        </w:rPr>
      </w:pPr>
      <w:r>
        <w:rPr>
          <w:rFonts w:asciiTheme="minorHAnsi" w:hAnsiTheme="minorHAnsi"/>
          <w:noProof/>
        </w:rPr>
        <w:t xml:space="preserve">Huxel GR. 1999. Rapid displacement of native species by invasive species: effects of hybridization. </w:t>
      </w:r>
      <w:r>
        <w:rPr>
          <w:rFonts w:asciiTheme="minorHAnsi" w:hAnsiTheme="minorHAnsi"/>
          <w:i/>
          <w:noProof/>
        </w:rPr>
        <w:t>Biological Conservation</w:t>
      </w:r>
      <w:r>
        <w:rPr>
          <w:rFonts w:asciiTheme="minorHAnsi" w:hAnsiTheme="minorHAnsi"/>
          <w:noProof/>
        </w:rPr>
        <w:t xml:space="preserve"> 89:143</w:t>
      </w:r>
      <w:r>
        <w:rPr>
          <w:rFonts w:asciiTheme="minorHAnsi" w:hAnsiTheme="minorHAnsi"/>
        </w:rPr>
        <w:t xml:space="preserve">–152. </w:t>
      </w:r>
    </w:p>
    <w:p w14:paraId="55873B3D" w14:textId="7C9328BE" w:rsidR="00DB085E" w:rsidRPr="00DB085E" w:rsidRDefault="00DB085E"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 xml:space="preserve">Jakobsonn M, Rosenberg NA. 2007. CLUMPP: a cluster matching and permutation program for </w:t>
      </w:r>
      <w:r>
        <w:rPr>
          <w:rFonts w:asciiTheme="minorHAnsi" w:hAnsiTheme="minorHAnsi"/>
          <w:noProof/>
        </w:rPr>
        <w:lastRenderedPageBreak/>
        <w:t xml:space="preserve">dealing with label switching and multimodality in analysis of population structure. </w:t>
      </w:r>
      <w:r>
        <w:rPr>
          <w:rFonts w:asciiTheme="minorHAnsi" w:hAnsiTheme="minorHAnsi"/>
          <w:i/>
          <w:noProof/>
        </w:rPr>
        <w:t xml:space="preserve">Bioinformatics </w:t>
      </w:r>
      <w:r>
        <w:rPr>
          <w:rFonts w:asciiTheme="minorHAnsi" w:hAnsiTheme="minorHAnsi"/>
          <w:noProof/>
        </w:rPr>
        <w:t>23:1801</w:t>
      </w:r>
      <w:r>
        <w:rPr>
          <w:rFonts w:asciiTheme="minorHAnsi" w:hAnsiTheme="minorHAnsi"/>
        </w:rPr>
        <w:t>–1806.</w:t>
      </w:r>
    </w:p>
    <w:p w14:paraId="614D6A07" w14:textId="1BBD942C" w:rsidR="00615150" w:rsidRPr="00615150" w:rsidRDefault="00615150"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James JK, Abbott</w:t>
      </w:r>
      <w:r w:rsidR="00AC4D02">
        <w:rPr>
          <w:rFonts w:asciiTheme="minorHAnsi" w:hAnsiTheme="minorHAnsi"/>
          <w:noProof/>
        </w:rPr>
        <w:t xml:space="preserve"> RJ</w:t>
      </w:r>
      <w:r>
        <w:rPr>
          <w:rFonts w:asciiTheme="minorHAnsi" w:hAnsiTheme="minorHAnsi"/>
          <w:noProof/>
        </w:rPr>
        <w:t xml:space="preserve">. 2005. Recent, allopatric, homoploid hybrid speciation: the origin of </w:t>
      </w:r>
      <w:r>
        <w:rPr>
          <w:rFonts w:asciiTheme="minorHAnsi" w:hAnsiTheme="minorHAnsi"/>
          <w:i/>
          <w:noProof/>
        </w:rPr>
        <w:t xml:space="preserve">Senecio squalidus </w:t>
      </w:r>
      <w:r>
        <w:rPr>
          <w:rFonts w:asciiTheme="minorHAnsi" w:hAnsiTheme="minorHAnsi"/>
          <w:noProof/>
        </w:rPr>
        <w:t xml:space="preserve">(Asteraceae) in the British Isles from a hybrid zone on Mount Etna, Sicily. </w:t>
      </w:r>
      <w:r>
        <w:rPr>
          <w:rFonts w:asciiTheme="minorHAnsi" w:hAnsiTheme="minorHAnsi"/>
          <w:i/>
          <w:noProof/>
        </w:rPr>
        <w:t>Evolution</w:t>
      </w:r>
      <w:r>
        <w:rPr>
          <w:rFonts w:asciiTheme="minorHAnsi" w:hAnsiTheme="minorHAnsi"/>
          <w:noProof/>
        </w:rPr>
        <w:t xml:space="preserve"> 59:2533</w:t>
      </w:r>
      <w:r>
        <w:rPr>
          <w:rFonts w:asciiTheme="minorHAnsi" w:hAnsiTheme="minorHAnsi"/>
        </w:rPr>
        <w:t>–2547.</w:t>
      </w:r>
    </w:p>
    <w:p w14:paraId="23E35212" w14:textId="38D1EA2C" w:rsidR="005933EC" w:rsidRPr="00B86D07" w:rsidRDefault="005933EC"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Jombart T. 2008</w:t>
      </w:r>
      <w:r>
        <w:rPr>
          <w:rFonts w:asciiTheme="minorHAnsi" w:hAnsiTheme="minorHAnsi"/>
          <w:noProof/>
        </w:rPr>
        <w:t>. adegenet: An</w:t>
      </w:r>
      <w:r w:rsidRPr="00B86D07">
        <w:rPr>
          <w:rFonts w:asciiTheme="minorHAnsi" w:hAnsiTheme="minorHAnsi"/>
          <w:noProof/>
        </w:rPr>
        <w:t xml:space="preserve"> R package for the multivariate analysis of genetic markers. </w:t>
      </w:r>
      <w:r w:rsidRPr="00B86D07">
        <w:rPr>
          <w:rFonts w:asciiTheme="minorHAnsi" w:hAnsiTheme="minorHAnsi"/>
          <w:i/>
          <w:noProof/>
        </w:rPr>
        <w:t xml:space="preserve">Bioinformatics </w:t>
      </w:r>
      <w:r w:rsidRPr="00E61BDA">
        <w:rPr>
          <w:rFonts w:asciiTheme="minorHAnsi" w:hAnsiTheme="minorHAnsi"/>
          <w:noProof/>
        </w:rPr>
        <w:t>24</w:t>
      </w:r>
      <w:r w:rsidR="00D426EC">
        <w:rPr>
          <w:rFonts w:asciiTheme="minorHAnsi" w:hAnsiTheme="minorHAnsi"/>
          <w:noProof/>
        </w:rPr>
        <w:t>: 1403</w:t>
      </w:r>
      <w:r w:rsidR="00D426EC">
        <w:rPr>
          <w:rFonts w:asciiTheme="minorHAnsi" w:hAnsiTheme="minorHAnsi"/>
        </w:rPr>
        <w:t>–</w:t>
      </w:r>
      <w:r w:rsidRPr="00B86D07">
        <w:rPr>
          <w:rFonts w:asciiTheme="minorHAnsi" w:hAnsiTheme="minorHAnsi"/>
          <w:noProof/>
        </w:rPr>
        <w:t xml:space="preserve">1405. </w:t>
      </w:r>
    </w:p>
    <w:p w14:paraId="64E9672B" w14:textId="1C9E34CD"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Jombart T, </w:t>
      </w:r>
      <w:r w:rsidR="005933EC">
        <w:rPr>
          <w:rFonts w:asciiTheme="minorHAnsi" w:hAnsiTheme="minorHAnsi"/>
          <w:noProof/>
        </w:rPr>
        <w:t>Devillard</w:t>
      </w:r>
      <w:r w:rsidR="00AC4D02">
        <w:rPr>
          <w:rFonts w:asciiTheme="minorHAnsi" w:hAnsiTheme="minorHAnsi"/>
          <w:noProof/>
        </w:rPr>
        <w:t xml:space="preserve"> S</w:t>
      </w:r>
      <w:r w:rsidRPr="00B86D07">
        <w:rPr>
          <w:rFonts w:asciiTheme="minorHAnsi" w:hAnsiTheme="minorHAnsi"/>
          <w:noProof/>
        </w:rPr>
        <w:t>, Balloux</w:t>
      </w:r>
      <w:r w:rsidR="00AC4D02">
        <w:rPr>
          <w:rFonts w:asciiTheme="minorHAnsi" w:hAnsiTheme="minorHAnsi"/>
          <w:noProof/>
        </w:rPr>
        <w:t xml:space="preserve"> F</w:t>
      </w:r>
      <w:r w:rsidRPr="00B86D07">
        <w:rPr>
          <w:rFonts w:asciiTheme="minorHAnsi" w:hAnsiTheme="minorHAnsi"/>
          <w:noProof/>
        </w:rPr>
        <w:t xml:space="preserve">. 2010. Discriminant analysis of principal components: a new method for the analysis of genetically structured populations. </w:t>
      </w:r>
      <w:r w:rsidRPr="00B86D07">
        <w:rPr>
          <w:rFonts w:asciiTheme="minorHAnsi" w:hAnsiTheme="minorHAnsi"/>
          <w:i/>
          <w:noProof/>
        </w:rPr>
        <w:t xml:space="preserve">BMC Genetics </w:t>
      </w:r>
      <w:r w:rsidRPr="005933EC">
        <w:rPr>
          <w:rFonts w:asciiTheme="minorHAnsi" w:hAnsiTheme="minorHAnsi"/>
          <w:noProof/>
        </w:rPr>
        <w:t>11</w:t>
      </w:r>
      <w:r w:rsidRPr="00B86D07">
        <w:rPr>
          <w:rFonts w:asciiTheme="minorHAnsi" w:hAnsiTheme="minorHAnsi"/>
          <w:noProof/>
        </w:rPr>
        <w:t xml:space="preserve">:94. </w:t>
      </w:r>
    </w:p>
    <w:p w14:paraId="36B47A54" w14:textId="663EF349" w:rsidR="00AF41B9" w:rsidRDefault="00AF41B9" w:rsidP="00974F12">
      <w:pPr>
        <w:spacing w:line="360" w:lineRule="auto"/>
        <w:ind w:left="720" w:hanging="720"/>
        <w:rPr>
          <w:rFonts w:asciiTheme="minorHAnsi" w:hAnsiTheme="minorHAnsi" w:cstheme="minorHAnsi"/>
          <w:color w:val="000000" w:themeColor="text1"/>
          <w:shd w:val="clear" w:color="auto" w:fill="FFFFFF"/>
        </w:rPr>
      </w:pPr>
      <w:r w:rsidRPr="00B86D07">
        <w:rPr>
          <w:rFonts w:asciiTheme="minorHAnsi" w:hAnsiTheme="minorHAnsi" w:cstheme="minorHAnsi"/>
          <w:noProof/>
          <w:color w:val="000000" w:themeColor="text1"/>
        </w:rPr>
        <w:t xml:space="preserve">Kamvar ZN, </w:t>
      </w:r>
      <w:r w:rsidR="005933EC">
        <w:rPr>
          <w:rFonts w:asciiTheme="minorHAnsi" w:hAnsiTheme="minorHAnsi" w:cstheme="minorHAnsi"/>
          <w:noProof/>
          <w:color w:val="000000" w:themeColor="text1"/>
        </w:rPr>
        <w:t>Tabina</w:t>
      </w:r>
      <w:r w:rsidR="00AC4D02">
        <w:rPr>
          <w:rFonts w:asciiTheme="minorHAnsi" w:hAnsiTheme="minorHAnsi" w:cstheme="minorHAnsi"/>
          <w:noProof/>
          <w:color w:val="000000" w:themeColor="text1"/>
        </w:rPr>
        <w:t xml:space="preserve"> JF</w:t>
      </w:r>
      <w:r w:rsidRPr="00B86D07">
        <w:rPr>
          <w:rFonts w:asciiTheme="minorHAnsi" w:hAnsiTheme="minorHAnsi" w:cstheme="minorHAnsi"/>
          <w:noProof/>
          <w:color w:val="000000" w:themeColor="text1"/>
        </w:rPr>
        <w:t xml:space="preserve">, </w:t>
      </w:r>
      <w:r>
        <w:rPr>
          <w:rFonts w:asciiTheme="minorHAnsi" w:hAnsiTheme="minorHAnsi" w:cstheme="minorHAnsi"/>
          <w:color w:val="000000" w:themeColor="text1"/>
          <w:shd w:val="clear" w:color="auto" w:fill="FFFFFF"/>
        </w:rPr>
        <w:t>Grünwald</w:t>
      </w:r>
      <w:r w:rsidR="00AC4D02">
        <w:rPr>
          <w:rFonts w:asciiTheme="minorHAnsi" w:hAnsiTheme="minorHAnsi" w:cstheme="minorHAnsi"/>
          <w:color w:val="000000" w:themeColor="text1"/>
          <w:shd w:val="clear" w:color="auto" w:fill="FFFFFF"/>
        </w:rPr>
        <w:t xml:space="preserve"> NJ</w:t>
      </w:r>
      <w:r>
        <w:rPr>
          <w:rFonts w:asciiTheme="minorHAnsi" w:hAnsiTheme="minorHAnsi" w:cstheme="minorHAnsi"/>
          <w:color w:val="000000" w:themeColor="text1"/>
          <w:shd w:val="clear" w:color="auto" w:fill="FFFFFF"/>
        </w:rPr>
        <w:t xml:space="preserve">. </w:t>
      </w:r>
      <w:r w:rsidR="005933EC">
        <w:rPr>
          <w:rFonts w:asciiTheme="minorHAnsi" w:hAnsiTheme="minorHAnsi" w:cstheme="minorHAnsi"/>
          <w:color w:val="000000" w:themeColor="text1"/>
          <w:shd w:val="clear" w:color="auto" w:fill="FFFFFF"/>
        </w:rPr>
        <w:t>2014. poppr: A</w:t>
      </w:r>
      <w:r w:rsidRPr="00B86D07">
        <w:rPr>
          <w:rFonts w:asciiTheme="minorHAnsi" w:hAnsiTheme="minorHAnsi" w:cstheme="minorHAnsi"/>
          <w:color w:val="000000" w:themeColor="text1"/>
          <w:shd w:val="clear" w:color="auto" w:fill="FFFFFF"/>
        </w:rPr>
        <w:t xml:space="preserve">n R package for genetic analysis of populations with clonal, partially clonal, and/or sexual reproduction. </w:t>
      </w:r>
      <w:r w:rsidRPr="00AC4D02">
        <w:rPr>
          <w:rFonts w:asciiTheme="minorHAnsi" w:hAnsiTheme="minorHAnsi" w:cstheme="minorHAnsi"/>
          <w:i/>
          <w:color w:val="000000" w:themeColor="text1"/>
          <w:shd w:val="clear" w:color="auto" w:fill="FFFFFF"/>
        </w:rPr>
        <w:t>PeerJ</w:t>
      </w:r>
      <w:r w:rsidRPr="00B86D07">
        <w:rPr>
          <w:rFonts w:asciiTheme="minorHAnsi" w:hAnsiTheme="minorHAnsi" w:cstheme="minorHAnsi"/>
          <w:color w:val="000000" w:themeColor="text1"/>
          <w:shd w:val="clear" w:color="auto" w:fill="FFFFFF"/>
        </w:rPr>
        <w:t xml:space="preserve"> </w:t>
      </w:r>
      <w:r w:rsidRPr="00E61BDA">
        <w:rPr>
          <w:rFonts w:asciiTheme="minorHAnsi" w:hAnsiTheme="minorHAnsi" w:cstheme="minorHAnsi"/>
          <w:color w:val="000000" w:themeColor="text1"/>
          <w:shd w:val="clear" w:color="auto" w:fill="FFFFFF"/>
        </w:rPr>
        <w:t>2</w:t>
      </w:r>
      <w:r w:rsidRPr="00B86D07">
        <w:rPr>
          <w:rFonts w:asciiTheme="minorHAnsi" w:hAnsiTheme="minorHAnsi" w:cstheme="minorHAnsi"/>
          <w:color w:val="000000" w:themeColor="text1"/>
          <w:shd w:val="clear" w:color="auto" w:fill="FFFFFF"/>
        </w:rPr>
        <w:t xml:space="preserve">:e281. </w:t>
      </w:r>
    </w:p>
    <w:p w14:paraId="662D46D7" w14:textId="21480776" w:rsidR="0051245F" w:rsidRPr="00B86D07" w:rsidRDefault="0051245F" w:rsidP="0051245F">
      <w:pPr>
        <w:spacing w:line="360" w:lineRule="auto"/>
        <w:ind w:left="720" w:hanging="720"/>
        <w:rPr>
          <w:rFonts w:asciiTheme="minorHAnsi" w:hAnsiTheme="minorHAnsi"/>
          <w:noProof/>
        </w:rPr>
      </w:pPr>
      <w:r>
        <w:rPr>
          <w:rFonts w:asciiTheme="minorHAnsi" w:hAnsiTheme="minorHAnsi"/>
          <w:noProof/>
        </w:rPr>
        <w:t>Lenoir J, G</w:t>
      </w:r>
      <w:r w:rsidRPr="0051245F">
        <w:rPr>
          <w:rFonts w:asciiTheme="minorHAnsi" w:hAnsiTheme="minorHAnsi"/>
          <w:noProof/>
        </w:rPr>
        <w:t>é</w:t>
      </w:r>
      <w:r>
        <w:rPr>
          <w:rFonts w:asciiTheme="minorHAnsi" w:hAnsiTheme="minorHAnsi"/>
          <w:noProof/>
        </w:rPr>
        <w:t xml:space="preserve">gout JC, Marquet PA, De Ruffray P, Brisse H. 2008. A significant upward shift in plant species optimum elevation during the 20th century. </w:t>
      </w:r>
      <w:r>
        <w:rPr>
          <w:rFonts w:asciiTheme="minorHAnsi" w:hAnsiTheme="minorHAnsi"/>
          <w:i/>
          <w:noProof/>
        </w:rPr>
        <w:t>Science</w:t>
      </w:r>
      <w:r>
        <w:rPr>
          <w:rFonts w:asciiTheme="minorHAnsi" w:hAnsiTheme="minorHAnsi"/>
          <w:noProof/>
        </w:rPr>
        <w:t xml:space="preserve"> 320:1768</w:t>
      </w:r>
      <w:r>
        <w:rPr>
          <w:rFonts w:asciiTheme="minorHAnsi" w:hAnsiTheme="minorHAnsi"/>
        </w:rPr>
        <w:t>–1771.</w:t>
      </w:r>
    </w:p>
    <w:p w14:paraId="44C5BEE8" w14:textId="3B3BEABB" w:rsidR="00AF41B9" w:rsidRPr="00B86D07" w:rsidRDefault="005933EC"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Levin D</w:t>
      </w:r>
      <w:r w:rsidR="00AF41B9" w:rsidRPr="00B86D07">
        <w:rPr>
          <w:rFonts w:asciiTheme="minorHAnsi" w:hAnsiTheme="minorHAnsi"/>
          <w:noProof/>
        </w:rPr>
        <w:t xml:space="preserve">A, </w:t>
      </w:r>
      <w:r>
        <w:rPr>
          <w:rFonts w:asciiTheme="minorHAnsi" w:hAnsiTheme="minorHAnsi"/>
          <w:noProof/>
        </w:rPr>
        <w:t>Francisco-Ortega</w:t>
      </w:r>
      <w:r w:rsidR="00AC4D02">
        <w:rPr>
          <w:rFonts w:asciiTheme="minorHAnsi" w:hAnsiTheme="minorHAnsi"/>
          <w:noProof/>
        </w:rPr>
        <w:t xml:space="preserve"> J</w:t>
      </w:r>
      <w:r>
        <w:rPr>
          <w:rFonts w:asciiTheme="minorHAnsi" w:hAnsiTheme="minorHAnsi"/>
          <w:noProof/>
        </w:rPr>
        <w:t>,</w:t>
      </w:r>
      <w:r w:rsidR="00AF41B9" w:rsidRPr="00B86D07">
        <w:rPr>
          <w:rFonts w:asciiTheme="minorHAnsi" w:hAnsiTheme="minorHAnsi"/>
          <w:noProof/>
        </w:rPr>
        <w:t xml:space="preserve"> Jansen</w:t>
      </w:r>
      <w:r w:rsidR="00AC4D02">
        <w:rPr>
          <w:rFonts w:asciiTheme="minorHAnsi" w:hAnsiTheme="minorHAnsi"/>
          <w:noProof/>
        </w:rPr>
        <w:t xml:space="preserve"> RK</w:t>
      </w:r>
      <w:r w:rsidR="00AF41B9" w:rsidRPr="00B86D07">
        <w:rPr>
          <w:rFonts w:asciiTheme="minorHAnsi" w:hAnsiTheme="minorHAnsi"/>
          <w:noProof/>
        </w:rPr>
        <w:t xml:space="preserve">. 1996. Hybridization and the extinction of rare plant species. </w:t>
      </w:r>
      <w:r w:rsidR="00AF41B9" w:rsidRPr="00B86D07">
        <w:rPr>
          <w:rFonts w:asciiTheme="minorHAnsi" w:hAnsiTheme="minorHAnsi"/>
          <w:i/>
          <w:iCs/>
          <w:noProof/>
        </w:rPr>
        <w:t>Conservation Biology</w:t>
      </w:r>
      <w:r w:rsidR="00AF41B9" w:rsidRPr="00B86D07">
        <w:rPr>
          <w:rFonts w:asciiTheme="minorHAnsi" w:hAnsiTheme="minorHAnsi"/>
          <w:noProof/>
        </w:rPr>
        <w:t xml:space="preserve"> </w:t>
      </w:r>
      <w:r w:rsidR="00AF41B9" w:rsidRPr="00E61BDA">
        <w:rPr>
          <w:rFonts w:asciiTheme="minorHAnsi" w:hAnsiTheme="minorHAnsi"/>
          <w:iCs/>
          <w:noProof/>
        </w:rPr>
        <w:t>10</w:t>
      </w:r>
      <w:r w:rsidR="00AF41B9" w:rsidRPr="00B86D07">
        <w:rPr>
          <w:rFonts w:asciiTheme="minorHAnsi" w:hAnsiTheme="minorHAnsi"/>
          <w:iCs/>
          <w:noProof/>
        </w:rPr>
        <w:t>:</w:t>
      </w:r>
      <w:r w:rsidR="00D426EC">
        <w:rPr>
          <w:rFonts w:asciiTheme="minorHAnsi" w:hAnsiTheme="minorHAnsi"/>
          <w:noProof/>
        </w:rPr>
        <w:t>10</w:t>
      </w:r>
      <w:r w:rsidR="00D426EC">
        <w:rPr>
          <w:rFonts w:asciiTheme="minorHAnsi" w:hAnsiTheme="minorHAnsi"/>
        </w:rPr>
        <w:t>–</w:t>
      </w:r>
      <w:r w:rsidR="00AF41B9" w:rsidRPr="00B86D07">
        <w:rPr>
          <w:rFonts w:asciiTheme="minorHAnsi" w:hAnsiTheme="minorHAnsi"/>
          <w:noProof/>
        </w:rPr>
        <w:t>16.</w:t>
      </w:r>
    </w:p>
    <w:p w14:paraId="4DD54E5A" w14:textId="3523A135" w:rsidR="00AF41B9" w:rsidRDefault="00AF41B9"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Mac</w:t>
      </w:r>
      <w:r w:rsidR="00697FAF">
        <w:rPr>
          <w:rFonts w:asciiTheme="minorHAnsi" w:hAnsiTheme="minorHAnsi"/>
          <w:noProof/>
        </w:rPr>
        <w:t>B</w:t>
      </w:r>
      <w:r>
        <w:rPr>
          <w:rFonts w:asciiTheme="minorHAnsi" w:hAnsiTheme="minorHAnsi"/>
          <w:noProof/>
        </w:rPr>
        <w:t>ride JF</w:t>
      </w:r>
      <w:r w:rsidR="00697FAF">
        <w:rPr>
          <w:rFonts w:asciiTheme="minorHAnsi" w:hAnsiTheme="minorHAnsi"/>
          <w:noProof/>
        </w:rPr>
        <w:t>,</w:t>
      </w:r>
      <w:r>
        <w:rPr>
          <w:rFonts w:asciiTheme="minorHAnsi" w:hAnsiTheme="minorHAnsi"/>
          <w:noProof/>
        </w:rPr>
        <w:t xml:space="preserve"> </w:t>
      </w:r>
      <w:r w:rsidR="005933EC">
        <w:rPr>
          <w:rFonts w:asciiTheme="minorHAnsi" w:hAnsiTheme="minorHAnsi"/>
          <w:noProof/>
        </w:rPr>
        <w:t>Payson</w:t>
      </w:r>
      <w:r w:rsidR="00AC4D02">
        <w:rPr>
          <w:rFonts w:asciiTheme="minorHAnsi" w:hAnsiTheme="minorHAnsi"/>
          <w:noProof/>
        </w:rPr>
        <w:t xml:space="preserve"> EB</w:t>
      </w:r>
      <w:r w:rsidR="005933EC">
        <w:rPr>
          <w:rFonts w:asciiTheme="minorHAnsi" w:hAnsiTheme="minorHAnsi"/>
          <w:noProof/>
        </w:rPr>
        <w:t>.</w:t>
      </w:r>
      <w:r>
        <w:rPr>
          <w:rFonts w:asciiTheme="minorHAnsi" w:hAnsiTheme="minorHAnsi"/>
          <w:noProof/>
        </w:rPr>
        <w:t xml:space="preserve"> 1917. New or otherwise interesting plants from Idaho. </w:t>
      </w:r>
      <w:r w:rsidRPr="00533B7D">
        <w:rPr>
          <w:rFonts w:asciiTheme="minorHAnsi" w:hAnsiTheme="minorHAnsi"/>
          <w:i/>
          <w:noProof/>
        </w:rPr>
        <w:t>Contributions from the Gray Herbarium of Harvard University</w:t>
      </w:r>
      <w:r>
        <w:rPr>
          <w:rFonts w:asciiTheme="minorHAnsi" w:hAnsiTheme="minorHAnsi"/>
          <w:noProof/>
        </w:rPr>
        <w:t xml:space="preserve"> </w:t>
      </w:r>
      <w:r w:rsidRPr="00E61BDA">
        <w:rPr>
          <w:rFonts w:asciiTheme="minorHAnsi" w:hAnsiTheme="minorHAnsi"/>
          <w:noProof/>
        </w:rPr>
        <w:t>49</w:t>
      </w:r>
      <w:r w:rsidR="00D426EC">
        <w:rPr>
          <w:rFonts w:asciiTheme="minorHAnsi" w:hAnsiTheme="minorHAnsi"/>
          <w:noProof/>
        </w:rPr>
        <w:t>:60</w:t>
      </w:r>
      <w:r w:rsidR="00D426EC">
        <w:rPr>
          <w:rFonts w:asciiTheme="minorHAnsi" w:hAnsiTheme="minorHAnsi"/>
        </w:rPr>
        <w:t>–</w:t>
      </w:r>
      <w:r>
        <w:rPr>
          <w:rFonts w:asciiTheme="minorHAnsi" w:hAnsiTheme="minorHAnsi"/>
          <w:noProof/>
        </w:rPr>
        <w:t xml:space="preserve">72. </w:t>
      </w:r>
    </w:p>
    <w:p w14:paraId="2EE41A8F" w14:textId="4787EDC8" w:rsidR="007B1FB5" w:rsidRPr="007B6A8F" w:rsidRDefault="007B1FB5" w:rsidP="00974F12">
      <w:pPr>
        <w:spacing w:line="360" w:lineRule="auto"/>
        <w:ind w:left="720" w:hanging="720"/>
      </w:pPr>
      <w:r>
        <w:rPr>
          <w:rFonts w:asciiTheme="minorHAnsi" w:hAnsiTheme="minorHAnsi"/>
          <w:noProof/>
        </w:rPr>
        <w:t xml:space="preserve">Marques I, </w:t>
      </w:r>
      <w:r w:rsidR="005933EC">
        <w:rPr>
          <w:rFonts w:asciiTheme="minorHAnsi" w:hAnsiTheme="minorHAnsi"/>
          <w:noProof/>
        </w:rPr>
        <w:t>Feliner</w:t>
      </w:r>
      <w:r w:rsidR="00AC4D02">
        <w:rPr>
          <w:rFonts w:asciiTheme="minorHAnsi" w:hAnsiTheme="minorHAnsi"/>
          <w:noProof/>
        </w:rPr>
        <w:t xml:space="preserve"> GN</w:t>
      </w:r>
      <w:r>
        <w:rPr>
          <w:rFonts w:asciiTheme="minorHAnsi" w:hAnsiTheme="minorHAnsi"/>
          <w:noProof/>
        </w:rPr>
        <w:t xml:space="preserve">, </w:t>
      </w:r>
      <w:r w:rsidR="005933EC">
        <w:rPr>
          <w:rFonts w:asciiTheme="minorHAnsi" w:hAnsiTheme="minorHAnsi"/>
          <w:noProof/>
        </w:rPr>
        <w:t>Munt</w:t>
      </w:r>
      <w:r w:rsidR="00AC4D02">
        <w:rPr>
          <w:rFonts w:asciiTheme="minorHAnsi" w:hAnsiTheme="minorHAnsi"/>
          <w:noProof/>
        </w:rPr>
        <w:t xml:space="preserve"> DD</w:t>
      </w:r>
      <w:r>
        <w:rPr>
          <w:rFonts w:asciiTheme="minorHAnsi" w:hAnsiTheme="minorHAnsi"/>
          <w:noProof/>
        </w:rPr>
        <w:t>, Martins</w:t>
      </w:r>
      <w:r>
        <w:rPr>
          <w:rFonts w:asciiTheme="minorHAnsi" w:hAnsiTheme="minorHAnsi" w:cstheme="minorHAnsi"/>
          <w:noProof/>
        </w:rPr>
        <w:t>-</w:t>
      </w:r>
      <w:r w:rsidRPr="007B1FB5">
        <w:rPr>
          <w:rFonts w:asciiTheme="minorHAnsi" w:hAnsiTheme="minorHAnsi" w:cstheme="minorHAnsi"/>
          <w:noProof/>
        </w:rPr>
        <w:t>Lou</w:t>
      </w:r>
      <w:r w:rsidRPr="007B1FB5">
        <w:rPr>
          <w:rFonts w:asciiTheme="minorHAnsi" w:hAnsiTheme="minorHAnsi" w:cstheme="minorHAnsi"/>
          <w:iCs/>
          <w:color w:val="222222"/>
        </w:rPr>
        <w:t>ç</w:t>
      </w:r>
      <w:r w:rsidRPr="007B1FB5">
        <w:rPr>
          <w:rFonts w:asciiTheme="minorHAnsi" w:hAnsiTheme="minorHAnsi" w:cstheme="minorHAnsi"/>
          <w:color w:val="222222"/>
          <w:shd w:val="clear" w:color="auto" w:fill="FFFFFF"/>
        </w:rPr>
        <w:t>ã</w:t>
      </w:r>
      <w:r w:rsidR="005933EC">
        <w:rPr>
          <w:rFonts w:asciiTheme="minorHAnsi" w:hAnsiTheme="minorHAnsi" w:cstheme="minorHAnsi"/>
          <w:color w:val="222222"/>
          <w:shd w:val="clear" w:color="auto" w:fill="FFFFFF"/>
        </w:rPr>
        <w:t>o</w:t>
      </w:r>
      <w:r w:rsidR="00AC4D02">
        <w:rPr>
          <w:rFonts w:asciiTheme="minorHAnsi" w:hAnsiTheme="minorHAnsi" w:cstheme="minorHAnsi"/>
          <w:color w:val="222222"/>
          <w:shd w:val="clear" w:color="auto" w:fill="FFFFFF"/>
        </w:rPr>
        <w:t xml:space="preserve"> MA</w:t>
      </w:r>
      <w:r w:rsidR="005933EC">
        <w:rPr>
          <w:rFonts w:asciiTheme="minorHAnsi" w:hAnsiTheme="minorHAnsi" w:cstheme="minorHAnsi"/>
          <w:color w:val="222222"/>
          <w:shd w:val="clear" w:color="auto" w:fill="FFFFFF"/>
        </w:rPr>
        <w:t>,</w:t>
      </w:r>
      <w:r>
        <w:rPr>
          <w:rFonts w:asciiTheme="minorHAnsi" w:hAnsiTheme="minorHAnsi" w:cstheme="minorHAnsi"/>
          <w:color w:val="222222"/>
          <w:shd w:val="clear" w:color="auto" w:fill="FFFFFF"/>
        </w:rPr>
        <w:t xml:space="preserve"> Aguilar</w:t>
      </w:r>
      <w:r w:rsidR="00AC4D02">
        <w:rPr>
          <w:rFonts w:asciiTheme="minorHAnsi" w:hAnsiTheme="minorHAnsi" w:cstheme="minorHAnsi"/>
          <w:color w:val="222222"/>
          <w:shd w:val="clear" w:color="auto" w:fill="FFFFFF"/>
        </w:rPr>
        <w:t xml:space="preserve"> JF</w:t>
      </w:r>
      <w:r>
        <w:rPr>
          <w:rFonts w:asciiTheme="minorHAnsi" w:hAnsiTheme="minorHAnsi" w:cstheme="minorHAnsi"/>
          <w:color w:val="222222"/>
          <w:shd w:val="clear" w:color="auto" w:fill="FFFFFF"/>
        </w:rPr>
        <w:t xml:space="preserve">. 2010. Unraveling cryptic reticulate relationships and the origin of orphan hybrid disjunct populations in </w:t>
      </w:r>
      <w:r>
        <w:rPr>
          <w:rFonts w:asciiTheme="minorHAnsi" w:hAnsiTheme="minorHAnsi" w:cstheme="minorHAnsi"/>
          <w:i/>
          <w:color w:val="222222"/>
          <w:shd w:val="clear" w:color="auto" w:fill="FFFFFF"/>
        </w:rPr>
        <w:t>Narcissus.</w:t>
      </w:r>
      <w:r>
        <w:rPr>
          <w:rFonts w:asciiTheme="minorHAnsi" w:hAnsiTheme="minorHAnsi" w:cstheme="minorHAnsi"/>
          <w:color w:val="222222"/>
          <w:shd w:val="clear" w:color="auto" w:fill="FFFFFF"/>
        </w:rPr>
        <w:t xml:space="preserve"> </w:t>
      </w:r>
      <w:r>
        <w:rPr>
          <w:rFonts w:asciiTheme="minorHAnsi" w:hAnsiTheme="minorHAnsi" w:cstheme="minorHAnsi"/>
          <w:i/>
          <w:color w:val="222222"/>
          <w:shd w:val="clear" w:color="auto" w:fill="FFFFFF"/>
        </w:rPr>
        <w:t>Evolution</w:t>
      </w:r>
      <w:r>
        <w:rPr>
          <w:rFonts w:asciiTheme="minorHAnsi" w:hAnsiTheme="minorHAnsi" w:cstheme="minorHAnsi"/>
          <w:color w:val="222222"/>
          <w:shd w:val="clear" w:color="auto" w:fill="FFFFFF"/>
        </w:rPr>
        <w:t xml:space="preserve"> </w:t>
      </w:r>
      <w:r w:rsidR="00D2272C" w:rsidRPr="00E61BDA">
        <w:rPr>
          <w:rFonts w:asciiTheme="minorHAnsi" w:hAnsiTheme="minorHAnsi" w:cstheme="minorHAnsi"/>
          <w:color w:val="222222"/>
          <w:shd w:val="clear" w:color="auto" w:fill="FFFFFF"/>
        </w:rPr>
        <w:t>64</w:t>
      </w:r>
      <w:r w:rsidR="00D426EC">
        <w:rPr>
          <w:rFonts w:asciiTheme="minorHAnsi" w:hAnsiTheme="minorHAnsi" w:cstheme="minorHAnsi"/>
          <w:color w:val="222222"/>
          <w:shd w:val="clear" w:color="auto" w:fill="FFFFFF"/>
        </w:rPr>
        <w:t>:2353</w:t>
      </w:r>
      <w:r w:rsidR="00D426EC">
        <w:rPr>
          <w:rFonts w:asciiTheme="minorHAnsi" w:hAnsiTheme="minorHAnsi"/>
        </w:rPr>
        <w:t>–</w:t>
      </w:r>
      <w:r w:rsidR="00D2272C">
        <w:rPr>
          <w:rFonts w:asciiTheme="minorHAnsi" w:hAnsiTheme="minorHAnsi" w:cstheme="minorHAnsi"/>
          <w:color w:val="222222"/>
          <w:shd w:val="clear" w:color="auto" w:fill="FFFFFF"/>
        </w:rPr>
        <w:t>2368.</w:t>
      </w:r>
    </w:p>
    <w:p w14:paraId="0B2BB621" w14:textId="193572B4" w:rsidR="00AF41B9" w:rsidRDefault="00AF41B9"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 xml:space="preserve">Miller RB. 1978. The pollination ecology of </w:t>
      </w:r>
      <w:r>
        <w:rPr>
          <w:rFonts w:asciiTheme="minorHAnsi" w:hAnsiTheme="minorHAnsi"/>
          <w:i/>
          <w:noProof/>
        </w:rPr>
        <w:t xml:space="preserve">Aquilegia elagantula </w:t>
      </w:r>
      <w:r>
        <w:rPr>
          <w:rFonts w:asciiTheme="minorHAnsi" w:hAnsiTheme="minorHAnsi"/>
          <w:noProof/>
        </w:rPr>
        <w:t xml:space="preserve">and </w:t>
      </w:r>
      <w:r>
        <w:rPr>
          <w:rFonts w:asciiTheme="minorHAnsi" w:hAnsiTheme="minorHAnsi"/>
          <w:i/>
          <w:noProof/>
        </w:rPr>
        <w:t xml:space="preserve">A. caerulea </w:t>
      </w:r>
      <w:r>
        <w:rPr>
          <w:rFonts w:asciiTheme="minorHAnsi" w:hAnsiTheme="minorHAnsi"/>
          <w:noProof/>
        </w:rPr>
        <w:t xml:space="preserve">(Ranunculaceae) in Colorado. </w:t>
      </w:r>
      <w:r>
        <w:rPr>
          <w:rFonts w:asciiTheme="minorHAnsi" w:hAnsiTheme="minorHAnsi"/>
          <w:i/>
          <w:noProof/>
        </w:rPr>
        <w:t>American Journal of Botany</w:t>
      </w:r>
      <w:r>
        <w:rPr>
          <w:rFonts w:asciiTheme="minorHAnsi" w:hAnsiTheme="minorHAnsi"/>
          <w:noProof/>
        </w:rPr>
        <w:t xml:space="preserve"> </w:t>
      </w:r>
      <w:r w:rsidRPr="00E61BDA">
        <w:rPr>
          <w:rFonts w:asciiTheme="minorHAnsi" w:hAnsiTheme="minorHAnsi"/>
          <w:noProof/>
        </w:rPr>
        <w:t>65</w:t>
      </w:r>
      <w:r w:rsidR="00D426EC">
        <w:rPr>
          <w:rFonts w:asciiTheme="minorHAnsi" w:hAnsiTheme="minorHAnsi"/>
          <w:noProof/>
        </w:rPr>
        <w:t>:406</w:t>
      </w:r>
      <w:r w:rsidR="00D426EC">
        <w:rPr>
          <w:rFonts w:asciiTheme="minorHAnsi" w:hAnsiTheme="minorHAnsi"/>
        </w:rPr>
        <w:t>–</w:t>
      </w:r>
      <w:r>
        <w:rPr>
          <w:rFonts w:asciiTheme="minorHAnsi" w:hAnsiTheme="minorHAnsi"/>
          <w:noProof/>
        </w:rPr>
        <w:t xml:space="preserve">414. </w:t>
      </w:r>
    </w:p>
    <w:p w14:paraId="26F6C4E4" w14:textId="5A2806F9"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Munz PA. 1946. </w:t>
      </w:r>
      <w:r w:rsidRPr="00B86D07">
        <w:rPr>
          <w:rFonts w:asciiTheme="minorHAnsi" w:hAnsiTheme="minorHAnsi"/>
          <w:i/>
          <w:noProof/>
        </w:rPr>
        <w:t xml:space="preserve">Aquilegia - </w:t>
      </w:r>
      <w:r w:rsidRPr="00B86D07">
        <w:rPr>
          <w:rFonts w:asciiTheme="minorHAnsi" w:hAnsiTheme="minorHAnsi"/>
          <w:noProof/>
        </w:rPr>
        <w:t xml:space="preserve">the cultivated and wild columbines. </w:t>
      </w:r>
      <w:r w:rsidRPr="00B86D07">
        <w:rPr>
          <w:rFonts w:asciiTheme="minorHAnsi" w:hAnsiTheme="minorHAnsi"/>
          <w:i/>
          <w:noProof/>
        </w:rPr>
        <w:t xml:space="preserve">Gentes Herbarum </w:t>
      </w:r>
      <w:r w:rsidRPr="00E61BDA">
        <w:rPr>
          <w:rFonts w:asciiTheme="minorHAnsi" w:hAnsiTheme="minorHAnsi"/>
          <w:noProof/>
        </w:rPr>
        <w:t>7</w:t>
      </w:r>
      <w:r w:rsidR="00D426EC">
        <w:rPr>
          <w:rFonts w:asciiTheme="minorHAnsi" w:hAnsiTheme="minorHAnsi"/>
          <w:noProof/>
        </w:rPr>
        <w:t>:1</w:t>
      </w:r>
      <w:r w:rsidR="00D426EC">
        <w:rPr>
          <w:rFonts w:asciiTheme="minorHAnsi" w:hAnsiTheme="minorHAnsi"/>
        </w:rPr>
        <w:t>–</w:t>
      </w:r>
      <w:r w:rsidRPr="00B86D07">
        <w:rPr>
          <w:rFonts w:asciiTheme="minorHAnsi" w:hAnsiTheme="minorHAnsi"/>
          <w:noProof/>
        </w:rPr>
        <w:t>150.</w:t>
      </w:r>
    </w:p>
    <w:p w14:paraId="4F72F8C7" w14:textId="5AFE9F8E" w:rsidR="00AF41B9" w:rsidRPr="00B86D07" w:rsidRDefault="00AF41B9" w:rsidP="00974F12">
      <w:pPr>
        <w:widowControl w:val="0"/>
        <w:autoSpaceDE w:val="0"/>
        <w:autoSpaceDN w:val="0"/>
        <w:adjustRightInd w:val="0"/>
        <w:spacing w:line="360" w:lineRule="auto"/>
        <w:ind w:left="720" w:hanging="720"/>
        <w:outlineLvl w:val="0"/>
        <w:rPr>
          <w:rFonts w:asciiTheme="minorHAnsi" w:hAnsiTheme="minorHAnsi"/>
        </w:rPr>
      </w:pPr>
      <w:r w:rsidRPr="00B86D07">
        <w:rPr>
          <w:rFonts w:asciiTheme="minorHAnsi" w:hAnsiTheme="minorHAnsi"/>
        </w:rPr>
        <w:t xml:space="preserve">Paradis E, </w:t>
      </w:r>
      <w:r w:rsidR="008A62F7">
        <w:rPr>
          <w:rFonts w:asciiTheme="minorHAnsi" w:hAnsiTheme="minorHAnsi"/>
        </w:rPr>
        <w:t>Claude</w:t>
      </w:r>
      <w:r w:rsidR="00DF745D">
        <w:rPr>
          <w:rFonts w:asciiTheme="minorHAnsi" w:hAnsiTheme="minorHAnsi"/>
        </w:rPr>
        <w:t xml:space="preserve"> J</w:t>
      </w:r>
      <w:r w:rsidR="008A62F7">
        <w:rPr>
          <w:rFonts w:asciiTheme="minorHAnsi" w:hAnsiTheme="minorHAnsi"/>
        </w:rPr>
        <w:t>, Strimmer</w:t>
      </w:r>
      <w:r w:rsidR="00DF745D">
        <w:rPr>
          <w:rFonts w:asciiTheme="minorHAnsi" w:hAnsiTheme="minorHAnsi"/>
        </w:rPr>
        <w:t xml:space="preserve"> K</w:t>
      </w:r>
      <w:r w:rsidR="008A62F7">
        <w:rPr>
          <w:rFonts w:asciiTheme="minorHAnsi" w:hAnsiTheme="minorHAnsi"/>
        </w:rPr>
        <w:t>. 2004. ape: A</w:t>
      </w:r>
      <w:r w:rsidRPr="00B86D07">
        <w:rPr>
          <w:rFonts w:asciiTheme="minorHAnsi" w:hAnsiTheme="minorHAnsi"/>
        </w:rPr>
        <w:t xml:space="preserve">nalyses of phylogenetics and evolution in R language. </w:t>
      </w:r>
      <w:r w:rsidRPr="00B86D07">
        <w:rPr>
          <w:rFonts w:asciiTheme="minorHAnsi" w:hAnsiTheme="minorHAnsi"/>
          <w:i/>
        </w:rPr>
        <w:t xml:space="preserve">Bioinformatics </w:t>
      </w:r>
      <w:r w:rsidRPr="00E61BDA">
        <w:rPr>
          <w:rFonts w:asciiTheme="minorHAnsi" w:hAnsiTheme="minorHAnsi"/>
        </w:rPr>
        <w:t>20</w:t>
      </w:r>
      <w:r w:rsidRPr="00B86D07">
        <w:rPr>
          <w:rFonts w:asciiTheme="minorHAnsi" w:hAnsiTheme="minorHAnsi"/>
        </w:rPr>
        <w:t>:28</w:t>
      </w:r>
      <w:r w:rsidR="00D426EC">
        <w:rPr>
          <w:rFonts w:asciiTheme="minorHAnsi" w:hAnsiTheme="minorHAnsi"/>
        </w:rPr>
        <w:t>9–</w:t>
      </w:r>
      <w:r w:rsidRPr="00B86D07">
        <w:rPr>
          <w:rFonts w:asciiTheme="minorHAnsi" w:hAnsiTheme="minorHAnsi"/>
        </w:rPr>
        <w:t xml:space="preserve">290. </w:t>
      </w:r>
    </w:p>
    <w:p w14:paraId="08BEBFF1" w14:textId="6921DB91" w:rsidR="00AF41B9"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Payson EB. 1918. The North American species of </w:t>
      </w:r>
      <w:r w:rsidRPr="00B86D07">
        <w:rPr>
          <w:rFonts w:asciiTheme="minorHAnsi" w:hAnsiTheme="minorHAnsi"/>
          <w:i/>
          <w:noProof/>
        </w:rPr>
        <w:t>Aquilegia. Contibutions from the United States National Herbarium</w:t>
      </w:r>
      <w:r w:rsidRPr="00B86D07">
        <w:rPr>
          <w:rFonts w:asciiTheme="minorHAnsi" w:hAnsiTheme="minorHAnsi"/>
          <w:noProof/>
        </w:rPr>
        <w:t xml:space="preserve"> </w:t>
      </w:r>
      <w:r w:rsidRPr="00E61BDA">
        <w:rPr>
          <w:rFonts w:asciiTheme="minorHAnsi" w:hAnsiTheme="minorHAnsi"/>
          <w:noProof/>
        </w:rPr>
        <w:t>20</w:t>
      </w:r>
      <w:r w:rsidR="00D426EC">
        <w:rPr>
          <w:rFonts w:asciiTheme="minorHAnsi" w:hAnsiTheme="minorHAnsi"/>
          <w:noProof/>
        </w:rPr>
        <w:t>:140</w:t>
      </w:r>
      <w:r w:rsidR="00D426EC">
        <w:rPr>
          <w:rFonts w:asciiTheme="minorHAnsi" w:hAnsiTheme="minorHAnsi"/>
        </w:rPr>
        <w:t>–</w:t>
      </w:r>
      <w:r w:rsidRPr="00B86D07">
        <w:rPr>
          <w:rFonts w:asciiTheme="minorHAnsi" w:hAnsiTheme="minorHAnsi"/>
          <w:noProof/>
        </w:rPr>
        <w:t>144.</w:t>
      </w:r>
    </w:p>
    <w:p w14:paraId="18D62545" w14:textId="5685CFB6"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 xml:space="preserve">Pelton JS. 1957. Evidence of introgressive hybridization and mutation in certain Colorado Populations of </w:t>
      </w:r>
      <w:r>
        <w:rPr>
          <w:rFonts w:asciiTheme="minorHAnsi" w:hAnsiTheme="minorHAnsi"/>
          <w:i/>
          <w:noProof/>
        </w:rPr>
        <w:t>Aquilegia</w:t>
      </w:r>
      <w:r>
        <w:rPr>
          <w:rFonts w:asciiTheme="minorHAnsi" w:hAnsiTheme="minorHAnsi"/>
          <w:noProof/>
        </w:rPr>
        <w:t xml:space="preserve">. </w:t>
      </w:r>
      <w:r>
        <w:rPr>
          <w:rFonts w:asciiTheme="minorHAnsi" w:hAnsiTheme="minorHAnsi"/>
          <w:i/>
          <w:noProof/>
        </w:rPr>
        <w:t>Proceedings of Indiana Academy of Science</w:t>
      </w:r>
      <w:r>
        <w:rPr>
          <w:rFonts w:asciiTheme="minorHAnsi" w:hAnsiTheme="minorHAnsi"/>
          <w:b/>
          <w:noProof/>
        </w:rPr>
        <w:t xml:space="preserve"> </w:t>
      </w:r>
      <w:r w:rsidRPr="00E61BDA">
        <w:rPr>
          <w:rFonts w:asciiTheme="minorHAnsi" w:hAnsiTheme="minorHAnsi"/>
          <w:noProof/>
        </w:rPr>
        <w:t>67</w:t>
      </w:r>
      <w:r>
        <w:rPr>
          <w:rFonts w:asciiTheme="minorHAnsi" w:hAnsiTheme="minorHAnsi"/>
          <w:b/>
          <w:noProof/>
        </w:rPr>
        <w:t>:</w:t>
      </w:r>
      <w:r w:rsidR="00D426EC">
        <w:rPr>
          <w:rFonts w:asciiTheme="minorHAnsi" w:hAnsiTheme="minorHAnsi"/>
          <w:noProof/>
        </w:rPr>
        <w:t>292</w:t>
      </w:r>
      <w:r w:rsidR="00D426EC">
        <w:rPr>
          <w:rFonts w:asciiTheme="minorHAnsi" w:hAnsiTheme="minorHAnsi"/>
        </w:rPr>
        <w:t>–</w:t>
      </w:r>
      <w:r>
        <w:rPr>
          <w:rFonts w:asciiTheme="minorHAnsi" w:hAnsiTheme="minorHAnsi"/>
          <w:noProof/>
        </w:rPr>
        <w:t>296.</w:t>
      </w:r>
      <w:r w:rsidRPr="00B86D07">
        <w:rPr>
          <w:rFonts w:asciiTheme="minorHAnsi" w:hAnsiTheme="minorHAnsi"/>
          <w:noProof/>
        </w:rPr>
        <w:t xml:space="preserve"> </w:t>
      </w:r>
    </w:p>
    <w:p w14:paraId="6A607BB1" w14:textId="257FDC70"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lastRenderedPageBreak/>
        <w:t xml:space="preserve">Pritchard JK, </w:t>
      </w:r>
      <w:r w:rsidR="008A62F7">
        <w:rPr>
          <w:rFonts w:asciiTheme="minorHAnsi" w:hAnsiTheme="minorHAnsi"/>
          <w:noProof/>
        </w:rPr>
        <w:t>Stephens</w:t>
      </w:r>
      <w:r w:rsidR="00DF745D">
        <w:rPr>
          <w:rFonts w:asciiTheme="minorHAnsi" w:hAnsiTheme="minorHAnsi"/>
          <w:noProof/>
        </w:rPr>
        <w:t xml:space="preserve"> M</w:t>
      </w:r>
      <w:r w:rsidRPr="00B86D07">
        <w:rPr>
          <w:rFonts w:asciiTheme="minorHAnsi" w:hAnsiTheme="minorHAnsi"/>
          <w:noProof/>
        </w:rPr>
        <w:t>, Donnelly</w:t>
      </w:r>
      <w:r w:rsidR="00DF745D">
        <w:rPr>
          <w:rFonts w:asciiTheme="minorHAnsi" w:hAnsiTheme="minorHAnsi"/>
          <w:noProof/>
        </w:rPr>
        <w:t xml:space="preserve"> P</w:t>
      </w:r>
      <w:r w:rsidRPr="00B86D07">
        <w:rPr>
          <w:rFonts w:asciiTheme="minorHAnsi" w:hAnsiTheme="minorHAnsi"/>
          <w:noProof/>
        </w:rPr>
        <w:t xml:space="preserve">. 2000. Inference of population structure using multilocus genotype data. </w:t>
      </w:r>
      <w:r w:rsidRPr="00B86D07">
        <w:rPr>
          <w:rFonts w:asciiTheme="minorHAnsi" w:hAnsiTheme="minorHAnsi"/>
          <w:i/>
          <w:noProof/>
        </w:rPr>
        <w:t xml:space="preserve">Genetics </w:t>
      </w:r>
      <w:r w:rsidRPr="00E61BDA">
        <w:rPr>
          <w:rFonts w:asciiTheme="minorHAnsi" w:hAnsiTheme="minorHAnsi"/>
          <w:noProof/>
        </w:rPr>
        <w:t>155</w:t>
      </w:r>
      <w:r w:rsidR="00D426EC">
        <w:rPr>
          <w:rFonts w:asciiTheme="minorHAnsi" w:hAnsiTheme="minorHAnsi"/>
          <w:noProof/>
        </w:rPr>
        <w:t>:945</w:t>
      </w:r>
      <w:r w:rsidR="00D426EC">
        <w:rPr>
          <w:rFonts w:asciiTheme="minorHAnsi" w:hAnsiTheme="minorHAnsi"/>
        </w:rPr>
        <w:t>–</w:t>
      </w:r>
      <w:r w:rsidRPr="00B86D07">
        <w:rPr>
          <w:rFonts w:asciiTheme="minorHAnsi" w:hAnsiTheme="minorHAnsi"/>
          <w:noProof/>
        </w:rPr>
        <w:t xml:space="preserve">959. </w:t>
      </w:r>
    </w:p>
    <w:p w14:paraId="127614EA" w14:textId="021CC298" w:rsidR="00AF41B9"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Rieseberg LH, Wendel</w:t>
      </w:r>
      <w:r w:rsidR="00DF745D">
        <w:rPr>
          <w:rFonts w:asciiTheme="minorHAnsi" w:hAnsiTheme="minorHAnsi"/>
          <w:noProof/>
        </w:rPr>
        <w:t xml:space="preserve"> JF</w:t>
      </w:r>
      <w:r w:rsidRPr="00B86D07">
        <w:rPr>
          <w:rFonts w:asciiTheme="minorHAnsi" w:hAnsiTheme="minorHAnsi"/>
          <w:noProof/>
        </w:rPr>
        <w:t>. 1993. Introgression and its consequences in plants</w:t>
      </w:r>
      <w:r w:rsidRPr="00DF745D">
        <w:rPr>
          <w:rFonts w:asciiTheme="minorHAnsi" w:hAnsiTheme="minorHAnsi"/>
          <w:noProof/>
        </w:rPr>
        <w:t>.</w:t>
      </w:r>
      <w:r w:rsidRPr="00B86D07">
        <w:rPr>
          <w:rFonts w:asciiTheme="minorHAnsi" w:hAnsiTheme="minorHAnsi"/>
          <w:noProof/>
        </w:rPr>
        <w:t xml:space="preserve"> </w:t>
      </w:r>
      <w:r w:rsidR="00DF745D">
        <w:rPr>
          <w:rFonts w:asciiTheme="minorHAnsi" w:hAnsiTheme="minorHAnsi"/>
          <w:noProof/>
        </w:rPr>
        <w:t>In:</w:t>
      </w:r>
      <w:r w:rsidRPr="00B86D07">
        <w:rPr>
          <w:rFonts w:asciiTheme="minorHAnsi" w:hAnsiTheme="minorHAnsi"/>
          <w:i/>
          <w:noProof/>
        </w:rPr>
        <w:t xml:space="preserve"> </w:t>
      </w:r>
      <w:r w:rsidRPr="00B86D07">
        <w:rPr>
          <w:rFonts w:asciiTheme="minorHAnsi" w:hAnsiTheme="minorHAnsi"/>
          <w:noProof/>
        </w:rPr>
        <w:t>Harrison RG</w:t>
      </w:r>
      <w:r w:rsidR="00DF745D">
        <w:rPr>
          <w:rFonts w:asciiTheme="minorHAnsi" w:hAnsiTheme="minorHAnsi"/>
          <w:noProof/>
        </w:rPr>
        <w:t>,</w:t>
      </w:r>
      <w:r w:rsidRPr="00B86D07">
        <w:rPr>
          <w:rFonts w:asciiTheme="minorHAnsi" w:hAnsiTheme="minorHAnsi"/>
          <w:noProof/>
        </w:rPr>
        <w:t xml:space="preserve"> ed. </w:t>
      </w:r>
      <w:r w:rsidRPr="00DF745D">
        <w:rPr>
          <w:rFonts w:asciiTheme="minorHAnsi" w:hAnsiTheme="minorHAnsi"/>
          <w:i/>
          <w:noProof/>
        </w:rPr>
        <w:t>Hybrid zones a</w:t>
      </w:r>
      <w:r w:rsidR="00D426EC" w:rsidRPr="00DF745D">
        <w:rPr>
          <w:rFonts w:asciiTheme="minorHAnsi" w:hAnsiTheme="minorHAnsi"/>
          <w:i/>
          <w:noProof/>
        </w:rPr>
        <w:t>nd the evolutionary process</w:t>
      </w:r>
      <w:r w:rsidR="00DF745D">
        <w:rPr>
          <w:rFonts w:asciiTheme="minorHAnsi" w:hAnsiTheme="minorHAnsi"/>
          <w:noProof/>
        </w:rPr>
        <w:t>.</w:t>
      </w:r>
      <w:r w:rsidR="00D426EC">
        <w:rPr>
          <w:rFonts w:asciiTheme="minorHAnsi" w:hAnsiTheme="minorHAnsi"/>
          <w:noProof/>
        </w:rPr>
        <w:t xml:space="preserve"> </w:t>
      </w:r>
      <w:r w:rsidR="00DF745D">
        <w:rPr>
          <w:rFonts w:asciiTheme="minorHAnsi" w:hAnsiTheme="minorHAnsi"/>
          <w:noProof/>
        </w:rPr>
        <w:t xml:space="preserve">Oxford: Oxford University Press, </w:t>
      </w:r>
      <w:r w:rsidR="00D426EC">
        <w:rPr>
          <w:rFonts w:asciiTheme="minorHAnsi" w:hAnsiTheme="minorHAnsi"/>
          <w:noProof/>
        </w:rPr>
        <w:t>70</w:t>
      </w:r>
      <w:r w:rsidR="00D426EC">
        <w:rPr>
          <w:rFonts w:asciiTheme="minorHAnsi" w:hAnsiTheme="minorHAnsi"/>
        </w:rPr>
        <w:t>–</w:t>
      </w:r>
      <w:r w:rsidRPr="00B86D07">
        <w:rPr>
          <w:rFonts w:asciiTheme="minorHAnsi" w:hAnsiTheme="minorHAnsi"/>
          <w:noProof/>
        </w:rPr>
        <w:t xml:space="preserve">114. </w:t>
      </w:r>
    </w:p>
    <w:p w14:paraId="6F7F0D95" w14:textId="044264AF" w:rsidR="001E359E" w:rsidRPr="001E359E" w:rsidRDefault="001E359E"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Saitou N, Ne</w:t>
      </w:r>
      <w:r w:rsidR="005E43B5">
        <w:rPr>
          <w:rFonts w:asciiTheme="minorHAnsi" w:hAnsiTheme="minorHAnsi"/>
          <w:noProof/>
        </w:rPr>
        <w:t>i</w:t>
      </w:r>
      <w:r w:rsidR="00DF745D">
        <w:rPr>
          <w:rFonts w:asciiTheme="minorHAnsi" w:hAnsiTheme="minorHAnsi"/>
          <w:noProof/>
        </w:rPr>
        <w:t xml:space="preserve"> M</w:t>
      </w:r>
      <w:r w:rsidR="005E43B5">
        <w:rPr>
          <w:rFonts w:asciiTheme="minorHAnsi" w:hAnsiTheme="minorHAnsi"/>
          <w:noProof/>
        </w:rPr>
        <w:t>.</w:t>
      </w:r>
      <w:r>
        <w:rPr>
          <w:rFonts w:asciiTheme="minorHAnsi" w:hAnsiTheme="minorHAnsi"/>
          <w:noProof/>
        </w:rPr>
        <w:t xml:space="preserve"> 1987. The neighbor-joining method: a new method for reconstructing phylogenetic trees. </w:t>
      </w:r>
      <w:r>
        <w:rPr>
          <w:rFonts w:asciiTheme="minorHAnsi" w:hAnsiTheme="minorHAnsi"/>
          <w:i/>
          <w:noProof/>
        </w:rPr>
        <w:t>Molecular Biology and Evolution</w:t>
      </w:r>
      <w:r w:rsidRPr="00E61BDA">
        <w:rPr>
          <w:rFonts w:asciiTheme="minorHAnsi" w:hAnsiTheme="minorHAnsi"/>
          <w:i/>
          <w:noProof/>
        </w:rPr>
        <w:t xml:space="preserve"> </w:t>
      </w:r>
      <w:r w:rsidRPr="00E61BDA">
        <w:rPr>
          <w:rFonts w:asciiTheme="minorHAnsi" w:hAnsiTheme="minorHAnsi"/>
          <w:noProof/>
        </w:rPr>
        <w:t>4</w:t>
      </w:r>
      <w:r w:rsidR="00D426EC">
        <w:rPr>
          <w:rFonts w:asciiTheme="minorHAnsi" w:hAnsiTheme="minorHAnsi"/>
          <w:noProof/>
        </w:rPr>
        <w:t>:406</w:t>
      </w:r>
      <w:r w:rsidR="00D426EC">
        <w:rPr>
          <w:rFonts w:asciiTheme="minorHAnsi" w:hAnsiTheme="minorHAnsi"/>
        </w:rPr>
        <w:t>–</w:t>
      </w:r>
      <w:r>
        <w:rPr>
          <w:rFonts w:asciiTheme="minorHAnsi" w:hAnsiTheme="minorHAnsi"/>
          <w:noProof/>
        </w:rPr>
        <w:t>425.</w:t>
      </w:r>
    </w:p>
    <w:p w14:paraId="28BDDDB9" w14:textId="187BC0AF" w:rsidR="00AF41B9"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Schlautman B, </w:t>
      </w:r>
      <w:r w:rsidR="008A62F7">
        <w:rPr>
          <w:rFonts w:asciiTheme="minorHAnsi" w:hAnsiTheme="minorHAnsi"/>
          <w:noProof/>
        </w:rPr>
        <w:t>Pfeiffer</w:t>
      </w:r>
      <w:r w:rsidR="00DF745D">
        <w:rPr>
          <w:rFonts w:asciiTheme="minorHAnsi" w:hAnsiTheme="minorHAnsi"/>
          <w:noProof/>
        </w:rPr>
        <w:t xml:space="preserve"> V</w:t>
      </w:r>
      <w:r w:rsidRPr="00B86D07">
        <w:rPr>
          <w:rFonts w:asciiTheme="minorHAnsi" w:hAnsiTheme="minorHAnsi"/>
          <w:noProof/>
        </w:rPr>
        <w:t xml:space="preserve">, </w:t>
      </w:r>
      <w:r w:rsidR="008A62F7">
        <w:rPr>
          <w:rFonts w:asciiTheme="minorHAnsi" w:hAnsiTheme="minorHAnsi"/>
          <w:noProof/>
        </w:rPr>
        <w:t>Zalapa</w:t>
      </w:r>
      <w:r w:rsidR="00DF745D">
        <w:rPr>
          <w:rFonts w:asciiTheme="minorHAnsi" w:hAnsiTheme="minorHAnsi"/>
          <w:noProof/>
        </w:rPr>
        <w:t xml:space="preserve"> J</w:t>
      </w:r>
      <w:r w:rsidRPr="00B86D07">
        <w:rPr>
          <w:rFonts w:asciiTheme="minorHAnsi" w:hAnsiTheme="minorHAnsi"/>
          <w:noProof/>
        </w:rPr>
        <w:t>, Brune</w:t>
      </w:r>
      <w:r>
        <w:rPr>
          <w:rFonts w:asciiTheme="minorHAnsi" w:hAnsiTheme="minorHAnsi"/>
          <w:noProof/>
        </w:rPr>
        <w:t>t</w:t>
      </w:r>
      <w:r w:rsidR="00DF745D">
        <w:rPr>
          <w:rFonts w:asciiTheme="minorHAnsi" w:hAnsiTheme="minorHAnsi"/>
          <w:noProof/>
        </w:rPr>
        <w:t xml:space="preserve"> J</w:t>
      </w:r>
      <w:r>
        <w:rPr>
          <w:rFonts w:asciiTheme="minorHAnsi" w:hAnsiTheme="minorHAnsi"/>
          <w:noProof/>
        </w:rPr>
        <w:t>.</w:t>
      </w:r>
      <w:r w:rsidR="008A62F7">
        <w:rPr>
          <w:rFonts w:asciiTheme="minorHAnsi" w:hAnsiTheme="minorHAnsi"/>
          <w:noProof/>
        </w:rPr>
        <w:t xml:space="preserve"> </w:t>
      </w:r>
      <w:r w:rsidRPr="00B86D07">
        <w:rPr>
          <w:rFonts w:asciiTheme="minorHAnsi" w:hAnsiTheme="minorHAnsi"/>
          <w:noProof/>
        </w:rPr>
        <w:t xml:space="preserve">2014. The use of sequence-based SSR mining for the development of a vast collection of microsatellites in </w:t>
      </w:r>
      <w:r w:rsidRPr="00B86D07">
        <w:rPr>
          <w:rFonts w:asciiTheme="minorHAnsi" w:hAnsiTheme="minorHAnsi"/>
          <w:i/>
          <w:noProof/>
        </w:rPr>
        <w:t>Aquilegia formosa</w:t>
      </w:r>
      <w:r w:rsidRPr="00B86D07">
        <w:rPr>
          <w:rFonts w:asciiTheme="minorHAnsi" w:hAnsiTheme="minorHAnsi"/>
          <w:noProof/>
        </w:rPr>
        <w:t xml:space="preserve">. </w:t>
      </w:r>
      <w:r w:rsidRPr="00B86D07">
        <w:rPr>
          <w:rFonts w:asciiTheme="minorHAnsi" w:hAnsiTheme="minorHAnsi"/>
          <w:i/>
          <w:noProof/>
        </w:rPr>
        <w:t xml:space="preserve">American Journal of Plant Sciences </w:t>
      </w:r>
      <w:r w:rsidRPr="00E61BDA">
        <w:rPr>
          <w:rFonts w:asciiTheme="minorHAnsi" w:hAnsiTheme="minorHAnsi"/>
          <w:noProof/>
        </w:rPr>
        <w:t>5:</w:t>
      </w:r>
      <w:r w:rsidR="00D426EC">
        <w:rPr>
          <w:rFonts w:asciiTheme="minorHAnsi" w:hAnsiTheme="minorHAnsi"/>
          <w:noProof/>
        </w:rPr>
        <w:t>2402</w:t>
      </w:r>
      <w:r w:rsidR="00D426EC">
        <w:rPr>
          <w:rFonts w:asciiTheme="minorHAnsi" w:hAnsiTheme="minorHAnsi"/>
        </w:rPr>
        <w:t>–</w:t>
      </w:r>
      <w:r w:rsidRPr="00B86D07">
        <w:rPr>
          <w:rFonts w:asciiTheme="minorHAnsi" w:hAnsiTheme="minorHAnsi"/>
          <w:noProof/>
        </w:rPr>
        <w:t>2412.</w:t>
      </w:r>
    </w:p>
    <w:p w14:paraId="467A963C" w14:textId="607C0101" w:rsidR="00BF286C" w:rsidRPr="00097D8D" w:rsidRDefault="00BF286C"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 xml:space="preserve">Schliep </w:t>
      </w:r>
      <w:r w:rsidR="00097D8D">
        <w:rPr>
          <w:rFonts w:asciiTheme="minorHAnsi" w:hAnsiTheme="minorHAnsi"/>
          <w:noProof/>
        </w:rPr>
        <w:t xml:space="preserve">KP. 2011. phangorn: phylogenetic analysis in R. </w:t>
      </w:r>
      <w:r w:rsidR="00097D8D">
        <w:rPr>
          <w:rFonts w:asciiTheme="minorHAnsi" w:hAnsiTheme="minorHAnsi"/>
          <w:i/>
          <w:noProof/>
        </w:rPr>
        <w:t xml:space="preserve">Bioinformatics </w:t>
      </w:r>
      <w:r w:rsidR="00097D8D">
        <w:rPr>
          <w:rFonts w:asciiTheme="minorHAnsi" w:hAnsiTheme="minorHAnsi"/>
          <w:noProof/>
        </w:rPr>
        <w:t>27:592</w:t>
      </w:r>
      <w:r w:rsidR="00097D8D">
        <w:rPr>
          <w:rFonts w:asciiTheme="minorHAnsi" w:hAnsiTheme="minorHAnsi"/>
        </w:rPr>
        <w:t>–593.</w:t>
      </w:r>
    </w:p>
    <w:p w14:paraId="07AEEE81" w14:textId="76FEA795" w:rsidR="00AF41B9"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Shaw J, </w:t>
      </w:r>
      <w:r w:rsidR="008A62F7">
        <w:rPr>
          <w:rFonts w:asciiTheme="minorHAnsi" w:hAnsiTheme="minorHAnsi"/>
          <w:noProof/>
        </w:rPr>
        <w:t>Lickey</w:t>
      </w:r>
      <w:r w:rsidR="00DF745D">
        <w:rPr>
          <w:rFonts w:asciiTheme="minorHAnsi" w:hAnsiTheme="minorHAnsi"/>
          <w:noProof/>
        </w:rPr>
        <w:t xml:space="preserve"> EB</w:t>
      </w:r>
      <w:r w:rsidR="008A62F7">
        <w:rPr>
          <w:rFonts w:asciiTheme="minorHAnsi" w:hAnsiTheme="minorHAnsi"/>
          <w:noProof/>
        </w:rPr>
        <w:t>,</w:t>
      </w:r>
      <w:r w:rsidRPr="00B86D07">
        <w:rPr>
          <w:rFonts w:asciiTheme="minorHAnsi" w:hAnsiTheme="minorHAnsi"/>
          <w:noProof/>
        </w:rPr>
        <w:t xml:space="preserve"> </w:t>
      </w:r>
      <w:r w:rsidR="008A62F7">
        <w:rPr>
          <w:rFonts w:asciiTheme="minorHAnsi" w:hAnsiTheme="minorHAnsi"/>
          <w:noProof/>
        </w:rPr>
        <w:t>Beck</w:t>
      </w:r>
      <w:r w:rsidR="00DF745D">
        <w:rPr>
          <w:rFonts w:asciiTheme="minorHAnsi" w:hAnsiTheme="minorHAnsi"/>
          <w:noProof/>
        </w:rPr>
        <w:t xml:space="preserve"> JT</w:t>
      </w:r>
      <w:r w:rsidRPr="00B86D07">
        <w:rPr>
          <w:rFonts w:asciiTheme="minorHAnsi" w:hAnsiTheme="minorHAnsi"/>
          <w:noProof/>
        </w:rPr>
        <w:t xml:space="preserve">, </w:t>
      </w:r>
      <w:r w:rsidR="008A62F7">
        <w:rPr>
          <w:rFonts w:asciiTheme="minorHAnsi" w:hAnsiTheme="minorHAnsi"/>
          <w:noProof/>
        </w:rPr>
        <w:t>Farmer</w:t>
      </w:r>
      <w:r w:rsidR="00DF745D">
        <w:rPr>
          <w:rFonts w:asciiTheme="minorHAnsi" w:hAnsiTheme="minorHAnsi"/>
          <w:noProof/>
        </w:rPr>
        <w:t xml:space="preserve"> SB</w:t>
      </w:r>
      <w:r w:rsidRPr="00B86D07">
        <w:rPr>
          <w:rFonts w:asciiTheme="minorHAnsi" w:hAnsiTheme="minorHAnsi"/>
          <w:noProof/>
        </w:rPr>
        <w:t xml:space="preserve">, </w:t>
      </w:r>
      <w:r w:rsidR="008A62F7">
        <w:rPr>
          <w:rFonts w:asciiTheme="minorHAnsi" w:hAnsiTheme="minorHAnsi"/>
          <w:noProof/>
        </w:rPr>
        <w:t>Liu</w:t>
      </w:r>
      <w:r w:rsidR="00DF745D">
        <w:rPr>
          <w:rFonts w:asciiTheme="minorHAnsi" w:hAnsiTheme="minorHAnsi"/>
          <w:noProof/>
        </w:rPr>
        <w:t xml:space="preserve"> W</w:t>
      </w:r>
      <w:r w:rsidRPr="00B86D07">
        <w:rPr>
          <w:rFonts w:asciiTheme="minorHAnsi" w:hAnsiTheme="minorHAnsi"/>
          <w:noProof/>
        </w:rPr>
        <w:t xml:space="preserve">, </w:t>
      </w:r>
      <w:r w:rsidR="008A62F7">
        <w:rPr>
          <w:rFonts w:asciiTheme="minorHAnsi" w:hAnsiTheme="minorHAnsi"/>
          <w:noProof/>
        </w:rPr>
        <w:t>Miller</w:t>
      </w:r>
      <w:r w:rsidR="00DF745D">
        <w:rPr>
          <w:rFonts w:asciiTheme="minorHAnsi" w:hAnsiTheme="minorHAnsi"/>
          <w:noProof/>
        </w:rPr>
        <w:t xml:space="preserve"> J</w:t>
      </w:r>
      <w:r w:rsidRPr="00B86D07">
        <w:rPr>
          <w:rFonts w:asciiTheme="minorHAnsi" w:hAnsiTheme="minorHAnsi"/>
          <w:noProof/>
        </w:rPr>
        <w:t xml:space="preserve">, </w:t>
      </w:r>
      <w:r w:rsidR="008A62F7">
        <w:rPr>
          <w:rFonts w:asciiTheme="minorHAnsi" w:hAnsiTheme="minorHAnsi"/>
          <w:noProof/>
        </w:rPr>
        <w:t>Siripun</w:t>
      </w:r>
      <w:r w:rsidR="00DF745D">
        <w:rPr>
          <w:rFonts w:asciiTheme="minorHAnsi" w:hAnsiTheme="minorHAnsi"/>
          <w:noProof/>
        </w:rPr>
        <w:t xml:space="preserve"> KC</w:t>
      </w:r>
      <w:r w:rsidRPr="00B86D07">
        <w:rPr>
          <w:rFonts w:asciiTheme="minorHAnsi" w:hAnsiTheme="minorHAnsi"/>
          <w:noProof/>
        </w:rPr>
        <w:t>,</w:t>
      </w:r>
      <w:r w:rsidR="008A62F7">
        <w:rPr>
          <w:rFonts w:asciiTheme="minorHAnsi" w:hAnsiTheme="minorHAnsi"/>
          <w:noProof/>
        </w:rPr>
        <w:t xml:space="preserve"> </w:t>
      </w:r>
      <w:r w:rsidR="00DF745D">
        <w:rPr>
          <w:rFonts w:asciiTheme="minorHAnsi" w:hAnsiTheme="minorHAnsi"/>
          <w:noProof/>
        </w:rPr>
        <w:t xml:space="preserve">Winder CT, Schilling EE, Small, RL. </w:t>
      </w:r>
      <w:r w:rsidRPr="00B86D07">
        <w:rPr>
          <w:rFonts w:asciiTheme="minorHAnsi" w:hAnsiTheme="minorHAnsi"/>
          <w:noProof/>
        </w:rPr>
        <w:t xml:space="preserve">2005. The tortoise and the hare II: relative utility of 21 noncoding chloroplast DNA sequences for phylogenetic analysis. </w:t>
      </w:r>
      <w:r w:rsidRPr="00B86D07">
        <w:rPr>
          <w:rFonts w:asciiTheme="minorHAnsi" w:hAnsiTheme="minorHAnsi"/>
          <w:i/>
          <w:noProof/>
        </w:rPr>
        <w:t>American Journal of Botany</w:t>
      </w:r>
      <w:r w:rsidRPr="00B86D07">
        <w:rPr>
          <w:rFonts w:asciiTheme="minorHAnsi" w:hAnsiTheme="minorHAnsi"/>
          <w:noProof/>
        </w:rPr>
        <w:t xml:space="preserve"> </w:t>
      </w:r>
      <w:r w:rsidRPr="00E61BDA">
        <w:rPr>
          <w:rFonts w:asciiTheme="minorHAnsi" w:hAnsiTheme="minorHAnsi"/>
          <w:noProof/>
        </w:rPr>
        <w:t>92</w:t>
      </w:r>
      <w:r w:rsidR="00D426EC">
        <w:rPr>
          <w:rFonts w:asciiTheme="minorHAnsi" w:hAnsiTheme="minorHAnsi"/>
          <w:noProof/>
        </w:rPr>
        <w:t>:142</w:t>
      </w:r>
      <w:r w:rsidR="00D426EC">
        <w:rPr>
          <w:rFonts w:asciiTheme="minorHAnsi" w:hAnsiTheme="minorHAnsi"/>
        </w:rPr>
        <w:t>–</w:t>
      </w:r>
      <w:r w:rsidRPr="00B86D07">
        <w:rPr>
          <w:rFonts w:asciiTheme="minorHAnsi" w:hAnsiTheme="minorHAnsi"/>
          <w:noProof/>
        </w:rPr>
        <w:t xml:space="preserve">166. </w:t>
      </w:r>
    </w:p>
    <w:p w14:paraId="3CC6465D" w14:textId="3536B128" w:rsidR="00230454" w:rsidRPr="00230454" w:rsidRDefault="00230454"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Simmons MP, Ochoterena</w:t>
      </w:r>
      <w:r w:rsidR="00DF745D">
        <w:rPr>
          <w:rFonts w:asciiTheme="minorHAnsi" w:hAnsiTheme="minorHAnsi"/>
          <w:noProof/>
        </w:rPr>
        <w:t xml:space="preserve"> H</w:t>
      </w:r>
      <w:r>
        <w:rPr>
          <w:rFonts w:asciiTheme="minorHAnsi" w:hAnsiTheme="minorHAnsi"/>
          <w:noProof/>
        </w:rPr>
        <w:t xml:space="preserve">. 2000. Gaps as characters in sequence-based phylogenetic analyses. </w:t>
      </w:r>
      <w:r>
        <w:rPr>
          <w:rFonts w:asciiTheme="minorHAnsi" w:hAnsiTheme="minorHAnsi"/>
          <w:i/>
          <w:noProof/>
        </w:rPr>
        <w:t xml:space="preserve">Systematic Biology </w:t>
      </w:r>
      <w:r>
        <w:rPr>
          <w:rFonts w:asciiTheme="minorHAnsi" w:hAnsiTheme="minorHAnsi"/>
          <w:noProof/>
        </w:rPr>
        <w:t>49:369</w:t>
      </w:r>
      <w:r>
        <w:rPr>
          <w:rFonts w:asciiTheme="minorHAnsi" w:hAnsiTheme="minorHAnsi"/>
        </w:rPr>
        <w:t xml:space="preserve">–381. </w:t>
      </w:r>
    </w:p>
    <w:p w14:paraId="58851E5E" w14:textId="3FCDEE08" w:rsidR="005E43B5" w:rsidRPr="00A31B9F" w:rsidRDefault="005E43B5"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cstheme="minorHAnsi"/>
          <w:color w:val="000000" w:themeColor="text1"/>
        </w:rPr>
        <w:t>Sokal R, Michener</w:t>
      </w:r>
      <w:r w:rsidR="00DF745D">
        <w:rPr>
          <w:rFonts w:asciiTheme="minorHAnsi" w:hAnsiTheme="minorHAnsi" w:cstheme="minorHAnsi"/>
          <w:color w:val="000000" w:themeColor="text1"/>
        </w:rPr>
        <w:t xml:space="preserve"> C</w:t>
      </w:r>
      <w:r>
        <w:rPr>
          <w:rFonts w:asciiTheme="minorHAnsi" w:hAnsiTheme="minorHAnsi" w:cstheme="minorHAnsi"/>
          <w:color w:val="000000" w:themeColor="text1"/>
        </w:rPr>
        <w:t xml:space="preserve">. 1958. A statistical method for evaluating systematic relationships. </w:t>
      </w:r>
      <w:r>
        <w:rPr>
          <w:rFonts w:asciiTheme="minorHAnsi" w:hAnsiTheme="minorHAnsi" w:cstheme="minorHAnsi"/>
          <w:i/>
          <w:color w:val="000000" w:themeColor="text1"/>
        </w:rPr>
        <w:t xml:space="preserve">University of Kansas Science Bulletin </w:t>
      </w:r>
      <w:r w:rsidR="00A31B9F" w:rsidRPr="00E61BDA">
        <w:rPr>
          <w:rFonts w:asciiTheme="minorHAnsi" w:hAnsiTheme="minorHAnsi" w:cstheme="minorHAnsi"/>
          <w:color w:val="000000" w:themeColor="text1"/>
        </w:rPr>
        <w:t>38</w:t>
      </w:r>
      <w:r w:rsidR="00D426EC">
        <w:rPr>
          <w:rFonts w:asciiTheme="minorHAnsi" w:hAnsiTheme="minorHAnsi" w:cstheme="minorHAnsi"/>
          <w:color w:val="000000" w:themeColor="text1"/>
        </w:rPr>
        <w:t>:1409</w:t>
      </w:r>
      <w:r w:rsidR="00D426EC">
        <w:rPr>
          <w:rFonts w:asciiTheme="minorHAnsi" w:hAnsiTheme="minorHAnsi"/>
        </w:rPr>
        <w:t>–</w:t>
      </w:r>
      <w:r w:rsidR="00A31B9F">
        <w:rPr>
          <w:rFonts w:asciiTheme="minorHAnsi" w:hAnsiTheme="minorHAnsi" w:cstheme="minorHAnsi"/>
          <w:color w:val="000000" w:themeColor="text1"/>
        </w:rPr>
        <w:t xml:space="preserve">1438. </w:t>
      </w:r>
    </w:p>
    <w:p w14:paraId="69CFF1A4" w14:textId="362503F6" w:rsidR="005474F3" w:rsidRDefault="005474F3"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Suarez-Gonzalez A, Lexer</w:t>
      </w:r>
      <w:r w:rsidR="00DF745D">
        <w:rPr>
          <w:rFonts w:asciiTheme="minorHAnsi" w:hAnsiTheme="minorHAnsi"/>
          <w:noProof/>
        </w:rPr>
        <w:t xml:space="preserve"> C</w:t>
      </w:r>
      <w:r>
        <w:rPr>
          <w:rFonts w:asciiTheme="minorHAnsi" w:hAnsiTheme="minorHAnsi"/>
          <w:noProof/>
        </w:rPr>
        <w:t>, Cronk</w:t>
      </w:r>
      <w:r w:rsidR="00DF745D">
        <w:rPr>
          <w:rFonts w:asciiTheme="minorHAnsi" w:hAnsiTheme="minorHAnsi"/>
          <w:noProof/>
        </w:rPr>
        <w:t xml:space="preserve"> QCB</w:t>
      </w:r>
      <w:r>
        <w:rPr>
          <w:rFonts w:asciiTheme="minorHAnsi" w:hAnsiTheme="minorHAnsi"/>
          <w:noProof/>
        </w:rPr>
        <w:t xml:space="preserve">. 2018. Adaptive introgression: a plant perspective. </w:t>
      </w:r>
      <w:r>
        <w:rPr>
          <w:rFonts w:asciiTheme="minorHAnsi" w:hAnsiTheme="minorHAnsi"/>
          <w:i/>
          <w:noProof/>
        </w:rPr>
        <w:t xml:space="preserve">Biology Letters </w:t>
      </w:r>
      <w:r>
        <w:rPr>
          <w:rFonts w:asciiTheme="minorHAnsi" w:hAnsiTheme="minorHAnsi"/>
          <w:noProof/>
        </w:rPr>
        <w:t>14:</w:t>
      </w:r>
      <w:r w:rsidR="006473F1">
        <w:rPr>
          <w:rFonts w:asciiTheme="minorHAnsi" w:hAnsiTheme="minorHAnsi"/>
          <w:noProof/>
        </w:rPr>
        <w:t>20170688.</w:t>
      </w:r>
    </w:p>
    <w:p w14:paraId="2E45ECC6" w14:textId="15413DBE" w:rsidR="00404F1F" w:rsidRPr="00404F1F" w:rsidRDefault="00404F1F" w:rsidP="00974F12">
      <w:pPr>
        <w:pStyle w:val="CommentText"/>
        <w:spacing w:line="360" w:lineRule="auto"/>
        <w:ind w:left="720" w:hanging="720"/>
        <w:rPr>
          <w:rFonts w:asciiTheme="minorHAnsi" w:hAnsiTheme="minorHAnsi" w:cstheme="minorHAnsi"/>
          <w:color w:val="000000" w:themeColor="text1"/>
        </w:rPr>
      </w:pPr>
      <w:r w:rsidRPr="00404F1F">
        <w:rPr>
          <w:rFonts w:asciiTheme="minorHAnsi" w:hAnsiTheme="minorHAnsi" w:cstheme="minorHAnsi"/>
          <w:color w:val="000000" w:themeColor="text1"/>
        </w:rPr>
        <w:t>Taberlet P, Gielly</w:t>
      </w:r>
      <w:r w:rsidR="00DF745D">
        <w:rPr>
          <w:rFonts w:asciiTheme="minorHAnsi" w:hAnsiTheme="minorHAnsi" w:cstheme="minorHAnsi"/>
          <w:color w:val="000000" w:themeColor="text1"/>
        </w:rPr>
        <w:t xml:space="preserve"> L</w:t>
      </w:r>
      <w:r w:rsidRPr="00404F1F">
        <w:rPr>
          <w:rFonts w:asciiTheme="minorHAnsi" w:hAnsiTheme="minorHAnsi" w:cstheme="minorHAnsi"/>
          <w:color w:val="000000" w:themeColor="text1"/>
        </w:rPr>
        <w:t>, Pautou</w:t>
      </w:r>
      <w:r w:rsidR="00DF745D">
        <w:rPr>
          <w:rFonts w:asciiTheme="minorHAnsi" w:hAnsiTheme="minorHAnsi" w:cstheme="minorHAnsi"/>
          <w:color w:val="000000" w:themeColor="text1"/>
        </w:rPr>
        <w:t xml:space="preserve"> G</w:t>
      </w:r>
      <w:r w:rsidRPr="00404F1F">
        <w:rPr>
          <w:rFonts w:asciiTheme="minorHAnsi" w:hAnsiTheme="minorHAnsi" w:cstheme="minorHAnsi"/>
          <w:color w:val="000000" w:themeColor="text1"/>
        </w:rPr>
        <w:t>, Bouvet</w:t>
      </w:r>
      <w:r w:rsidR="00DF745D">
        <w:rPr>
          <w:rFonts w:asciiTheme="minorHAnsi" w:hAnsiTheme="minorHAnsi" w:cstheme="minorHAnsi"/>
          <w:color w:val="000000" w:themeColor="text1"/>
        </w:rPr>
        <w:t xml:space="preserve"> J</w:t>
      </w:r>
      <w:r w:rsidRPr="00404F1F">
        <w:rPr>
          <w:rFonts w:asciiTheme="minorHAnsi" w:hAnsiTheme="minorHAnsi" w:cstheme="minorHAnsi"/>
          <w:color w:val="000000" w:themeColor="text1"/>
        </w:rPr>
        <w:t xml:space="preserve">. 1991. Universal primers for amplification of three non-coding regions of chloroplast DNA. </w:t>
      </w:r>
      <w:r w:rsidRPr="00404F1F">
        <w:rPr>
          <w:rFonts w:asciiTheme="minorHAnsi" w:hAnsiTheme="minorHAnsi" w:cstheme="minorHAnsi"/>
          <w:i/>
          <w:color w:val="000000" w:themeColor="text1"/>
        </w:rPr>
        <w:t>Plant Molecular Biology</w:t>
      </w:r>
      <w:r w:rsidRPr="00404F1F">
        <w:rPr>
          <w:rFonts w:asciiTheme="minorHAnsi" w:hAnsiTheme="minorHAnsi" w:cstheme="minorHAnsi"/>
          <w:color w:val="000000" w:themeColor="text1"/>
        </w:rPr>
        <w:t xml:space="preserve"> 17:1105–1109.</w:t>
      </w:r>
    </w:p>
    <w:p w14:paraId="196C79BC" w14:textId="23755689"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Taylor R</w:t>
      </w:r>
      <w:r w:rsidRPr="00B86D07">
        <w:rPr>
          <w:rFonts w:asciiTheme="minorHAnsi" w:hAnsiTheme="minorHAnsi"/>
          <w:noProof/>
        </w:rPr>
        <w:t xml:space="preserve">J. 1967. Interspecific hybridization and its evolutionary significance in the genus </w:t>
      </w:r>
      <w:r w:rsidRPr="002357A3">
        <w:rPr>
          <w:rFonts w:asciiTheme="minorHAnsi" w:hAnsiTheme="minorHAnsi"/>
          <w:i/>
          <w:noProof/>
        </w:rPr>
        <w:t>Aquilegia</w:t>
      </w:r>
      <w:r w:rsidRPr="00B86D07">
        <w:rPr>
          <w:rFonts w:asciiTheme="minorHAnsi" w:hAnsiTheme="minorHAnsi"/>
          <w:noProof/>
        </w:rPr>
        <w:t xml:space="preserve">. </w:t>
      </w:r>
      <w:r w:rsidRPr="00B86D07">
        <w:rPr>
          <w:rFonts w:asciiTheme="minorHAnsi" w:hAnsiTheme="minorHAnsi"/>
          <w:i/>
          <w:iCs/>
          <w:noProof/>
        </w:rPr>
        <w:t>Brittonia</w:t>
      </w:r>
      <w:r w:rsidRPr="00B86D07">
        <w:rPr>
          <w:rFonts w:asciiTheme="minorHAnsi" w:hAnsiTheme="minorHAnsi"/>
          <w:noProof/>
        </w:rPr>
        <w:t xml:space="preserve"> </w:t>
      </w:r>
      <w:r w:rsidRPr="00E61BDA">
        <w:rPr>
          <w:rFonts w:asciiTheme="minorHAnsi" w:hAnsiTheme="minorHAnsi"/>
          <w:iCs/>
          <w:noProof/>
        </w:rPr>
        <w:t>19</w:t>
      </w:r>
      <w:r w:rsidRPr="00B86D07">
        <w:rPr>
          <w:rFonts w:asciiTheme="minorHAnsi" w:hAnsiTheme="minorHAnsi"/>
          <w:noProof/>
        </w:rPr>
        <w:t>:374–390.</w:t>
      </w:r>
    </w:p>
    <w:p w14:paraId="7186DBF7" w14:textId="7FE31A8D" w:rsidR="00AF41B9"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Todesco M, </w:t>
      </w:r>
      <w:r w:rsidR="002357A3">
        <w:rPr>
          <w:rFonts w:asciiTheme="minorHAnsi" w:hAnsiTheme="minorHAnsi"/>
          <w:noProof/>
        </w:rPr>
        <w:t>Pascual</w:t>
      </w:r>
      <w:r w:rsidR="00DF745D">
        <w:rPr>
          <w:rFonts w:asciiTheme="minorHAnsi" w:hAnsiTheme="minorHAnsi"/>
          <w:noProof/>
        </w:rPr>
        <w:t xml:space="preserve"> MA</w:t>
      </w:r>
      <w:r>
        <w:rPr>
          <w:rFonts w:asciiTheme="minorHAnsi" w:hAnsiTheme="minorHAnsi"/>
          <w:noProof/>
        </w:rPr>
        <w:t xml:space="preserve">, </w:t>
      </w:r>
      <w:r w:rsidR="002357A3">
        <w:rPr>
          <w:rFonts w:asciiTheme="minorHAnsi" w:hAnsiTheme="minorHAnsi"/>
          <w:noProof/>
        </w:rPr>
        <w:t>Owens</w:t>
      </w:r>
      <w:r w:rsidR="00DF745D">
        <w:rPr>
          <w:rFonts w:asciiTheme="minorHAnsi" w:hAnsiTheme="minorHAnsi"/>
          <w:noProof/>
        </w:rPr>
        <w:t xml:space="preserve"> GL</w:t>
      </w:r>
      <w:r>
        <w:rPr>
          <w:rFonts w:asciiTheme="minorHAnsi" w:hAnsiTheme="minorHAnsi"/>
          <w:noProof/>
        </w:rPr>
        <w:t xml:space="preserve">, </w:t>
      </w:r>
      <w:r w:rsidR="002357A3">
        <w:rPr>
          <w:rFonts w:asciiTheme="minorHAnsi" w:hAnsiTheme="minorHAnsi"/>
          <w:noProof/>
        </w:rPr>
        <w:t>Ostevik</w:t>
      </w:r>
      <w:r w:rsidR="00DF745D">
        <w:rPr>
          <w:rFonts w:asciiTheme="minorHAnsi" w:hAnsiTheme="minorHAnsi"/>
          <w:noProof/>
        </w:rPr>
        <w:t xml:space="preserve"> KL</w:t>
      </w:r>
      <w:r>
        <w:rPr>
          <w:rFonts w:asciiTheme="minorHAnsi" w:hAnsiTheme="minorHAnsi"/>
          <w:noProof/>
        </w:rPr>
        <w:t xml:space="preserve">, </w:t>
      </w:r>
      <w:r w:rsidR="002357A3">
        <w:rPr>
          <w:rFonts w:asciiTheme="minorHAnsi" w:hAnsiTheme="minorHAnsi"/>
          <w:noProof/>
        </w:rPr>
        <w:t>Moyers</w:t>
      </w:r>
      <w:r w:rsidR="00DF745D">
        <w:rPr>
          <w:rFonts w:asciiTheme="minorHAnsi" w:hAnsiTheme="minorHAnsi"/>
          <w:noProof/>
        </w:rPr>
        <w:t xml:space="preserve"> BT</w:t>
      </w:r>
      <w:r>
        <w:rPr>
          <w:rFonts w:asciiTheme="minorHAnsi" w:hAnsiTheme="minorHAnsi"/>
          <w:noProof/>
        </w:rPr>
        <w:t xml:space="preserve">, </w:t>
      </w:r>
      <w:r w:rsidR="002357A3">
        <w:rPr>
          <w:rFonts w:asciiTheme="minorHAnsi" w:hAnsiTheme="minorHAnsi"/>
          <w:noProof/>
        </w:rPr>
        <w:t>Hübner</w:t>
      </w:r>
      <w:r w:rsidR="00DF745D">
        <w:rPr>
          <w:rFonts w:asciiTheme="minorHAnsi" w:hAnsiTheme="minorHAnsi"/>
          <w:noProof/>
        </w:rPr>
        <w:t xml:space="preserve"> S</w:t>
      </w:r>
      <w:r>
        <w:rPr>
          <w:rFonts w:asciiTheme="minorHAnsi" w:hAnsiTheme="minorHAnsi"/>
          <w:noProof/>
        </w:rPr>
        <w:t xml:space="preserve">, </w:t>
      </w:r>
      <w:r w:rsidRPr="00B86D07">
        <w:rPr>
          <w:rFonts w:asciiTheme="minorHAnsi" w:hAnsiTheme="minorHAnsi"/>
          <w:noProof/>
        </w:rPr>
        <w:t>Heredia</w:t>
      </w:r>
      <w:r w:rsidR="00DF745D">
        <w:rPr>
          <w:rFonts w:asciiTheme="minorHAnsi" w:hAnsiTheme="minorHAnsi"/>
          <w:noProof/>
        </w:rPr>
        <w:t xml:space="preserve"> SM</w:t>
      </w:r>
      <w:r w:rsidRPr="00B86D07">
        <w:rPr>
          <w:rFonts w:asciiTheme="minorHAnsi" w:hAnsiTheme="minorHAnsi"/>
          <w:noProof/>
        </w:rPr>
        <w:t xml:space="preserve">, </w:t>
      </w:r>
      <w:r w:rsidR="00DF745D">
        <w:rPr>
          <w:rFonts w:asciiTheme="minorHAnsi" w:hAnsiTheme="minorHAnsi" w:cstheme="minorHAnsi"/>
          <w:color w:val="000000" w:themeColor="text1"/>
        </w:rPr>
        <w:t>Hahn, MA</w:t>
      </w:r>
      <w:r w:rsidR="00AF40D2">
        <w:rPr>
          <w:rFonts w:asciiTheme="minorHAnsi" w:hAnsiTheme="minorHAnsi" w:cstheme="minorHAnsi"/>
          <w:color w:val="000000" w:themeColor="text1"/>
        </w:rPr>
        <w:t xml:space="preserve">, Caseys C, Bock DG, Rieseberg LH. </w:t>
      </w:r>
      <w:r w:rsidRPr="00B86D07">
        <w:rPr>
          <w:rFonts w:asciiTheme="minorHAnsi" w:hAnsiTheme="minorHAnsi"/>
          <w:noProof/>
        </w:rPr>
        <w:t xml:space="preserve">2016. Hybridization and extinction. </w:t>
      </w:r>
      <w:r w:rsidRPr="00B86D07">
        <w:rPr>
          <w:rFonts w:asciiTheme="minorHAnsi" w:hAnsiTheme="minorHAnsi"/>
          <w:i/>
          <w:iCs/>
          <w:noProof/>
        </w:rPr>
        <w:t>Evolutionary Applications</w:t>
      </w:r>
      <w:r w:rsidRPr="00B86D07">
        <w:rPr>
          <w:rFonts w:asciiTheme="minorHAnsi" w:hAnsiTheme="minorHAnsi"/>
          <w:noProof/>
        </w:rPr>
        <w:t xml:space="preserve"> </w:t>
      </w:r>
      <w:r w:rsidRPr="00E61BDA">
        <w:rPr>
          <w:rFonts w:asciiTheme="minorHAnsi" w:hAnsiTheme="minorHAnsi"/>
          <w:iCs/>
          <w:noProof/>
        </w:rPr>
        <w:t>9</w:t>
      </w:r>
      <w:r w:rsidRPr="00B86D07">
        <w:rPr>
          <w:rFonts w:asciiTheme="minorHAnsi" w:hAnsiTheme="minorHAnsi"/>
          <w:noProof/>
        </w:rPr>
        <w:t xml:space="preserve">:892–908. </w:t>
      </w:r>
    </w:p>
    <w:p w14:paraId="58C7A6C6" w14:textId="6B92C0CC" w:rsidR="00701ED6" w:rsidRPr="00701ED6" w:rsidRDefault="00701ED6"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 xml:space="preserve">Trewick SA, </w:t>
      </w:r>
      <w:r w:rsidR="002357A3">
        <w:rPr>
          <w:rFonts w:asciiTheme="minorHAnsi" w:hAnsiTheme="minorHAnsi"/>
          <w:noProof/>
        </w:rPr>
        <w:t>Morgan-Richards</w:t>
      </w:r>
      <w:r>
        <w:rPr>
          <w:rFonts w:asciiTheme="minorHAnsi" w:hAnsiTheme="minorHAnsi"/>
          <w:noProof/>
        </w:rPr>
        <w:t xml:space="preserve"> </w:t>
      </w:r>
      <w:r w:rsidR="00AF40D2">
        <w:rPr>
          <w:rFonts w:asciiTheme="minorHAnsi" w:hAnsiTheme="minorHAnsi"/>
          <w:noProof/>
        </w:rPr>
        <w:t>M,</w:t>
      </w:r>
      <w:r>
        <w:rPr>
          <w:rFonts w:asciiTheme="minorHAnsi" w:hAnsiTheme="minorHAnsi"/>
          <w:noProof/>
        </w:rPr>
        <w:t xml:space="preserve"> Collins</w:t>
      </w:r>
      <w:r w:rsidR="00AF40D2">
        <w:rPr>
          <w:rFonts w:asciiTheme="minorHAnsi" w:hAnsiTheme="minorHAnsi"/>
          <w:noProof/>
        </w:rPr>
        <w:t xml:space="preserve"> LJ</w:t>
      </w:r>
      <w:r>
        <w:rPr>
          <w:rFonts w:asciiTheme="minorHAnsi" w:hAnsiTheme="minorHAnsi"/>
          <w:noProof/>
        </w:rPr>
        <w:t xml:space="preserve">. 2008. Are you my mother? Phylogenetic analysis reveals orphan hybrid stick insect genus is part of a monophyletic New Zealand clade. </w:t>
      </w:r>
      <w:r>
        <w:rPr>
          <w:rFonts w:asciiTheme="minorHAnsi" w:hAnsiTheme="minorHAnsi"/>
          <w:i/>
          <w:noProof/>
        </w:rPr>
        <w:t>Molecular Phylogenetics and Evolution</w:t>
      </w:r>
      <w:r>
        <w:rPr>
          <w:rFonts w:asciiTheme="minorHAnsi" w:hAnsiTheme="minorHAnsi"/>
          <w:noProof/>
        </w:rPr>
        <w:t xml:space="preserve"> </w:t>
      </w:r>
      <w:r w:rsidRPr="00E61BDA">
        <w:rPr>
          <w:rFonts w:asciiTheme="minorHAnsi" w:hAnsiTheme="minorHAnsi"/>
          <w:noProof/>
        </w:rPr>
        <w:t>48</w:t>
      </w:r>
      <w:r w:rsidR="00D426EC">
        <w:rPr>
          <w:rFonts w:asciiTheme="minorHAnsi" w:hAnsiTheme="minorHAnsi"/>
          <w:noProof/>
        </w:rPr>
        <w:t>:799</w:t>
      </w:r>
      <w:r w:rsidR="00D426EC">
        <w:rPr>
          <w:rFonts w:asciiTheme="minorHAnsi" w:hAnsiTheme="minorHAnsi"/>
        </w:rPr>
        <w:t>–</w:t>
      </w:r>
      <w:r>
        <w:rPr>
          <w:rFonts w:asciiTheme="minorHAnsi" w:hAnsiTheme="minorHAnsi"/>
          <w:noProof/>
        </w:rPr>
        <w:t>808.</w:t>
      </w:r>
    </w:p>
    <w:p w14:paraId="5DB1752F" w14:textId="28DE1C31"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lastRenderedPageBreak/>
        <w:t>Venables WN</w:t>
      </w:r>
      <w:r w:rsidR="00AF40D2">
        <w:rPr>
          <w:rFonts w:asciiTheme="minorHAnsi" w:hAnsiTheme="minorHAnsi"/>
          <w:noProof/>
        </w:rPr>
        <w:t>,</w:t>
      </w:r>
      <w:r w:rsidRPr="00B86D07">
        <w:rPr>
          <w:rFonts w:asciiTheme="minorHAnsi" w:hAnsiTheme="minorHAnsi"/>
          <w:noProof/>
        </w:rPr>
        <w:t xml:space="preserve"> Ri</w:t>
      </w:r>
      <w:r>
        <w:rPr>
          <w:rFonts w:asciiTheme="minorHAnsi" w:hAnsiTheme="minorHAnsi"/>
          <w:noProof/>
        </w:rPr>
        <w:t>pley</w:t>
      </w:r>
      <w:r w:rsidR="00AF40D2">
        <w:rPr>
          <w:rFonts w:asciiTheme="minorHAnsi" w:hAnsiTheme="minorHAnsi"/>
          <w:noProof/>
        </w:rPr>
        <w:t xml:space="preserve"> BD</w:t>
      </w:r>
      <w:r>
        <w:rPr>
          <w:rFonts w:asciiTheme="minorHAnsi" w:hAnsiTheme="minorHAnsi"/>
          <w:noProof/>
        </w:rPr>
        <w:t xml:space="preserve">. 2002. </w:t>
      </w:r>
      <w:r w:rsidRPr="00AF40D2">
        <w:rPr>
          <w:rFonts w:asciiTheme="minorHAnsi" w:hAnsiTheme="minorHAnsi"/>
          <w:i/>
          <w:noProof/>
        </w:rPr>
        <w:t>Modern Applied Statistics with S-Plus.</w:t>
      </w:r>
      <w:r w:rsidRPr="00B86D07">
        <w:rPr>
          <w:rFonts w:asciiTheme="minorHAnsi" w:hAnsiTheme="minorHAnsi"/>
          <w:noProof/>
        </w:rPr>
        <w:t xml:space="preserve"> </w:t>
      </w:r>
      <w:r w:rsidR="00AF40D2">
        <w:rPr>
          <w:rFonts w:asciiTheme="minorHAnsi" w:hAnsiTheme="minorHAnsi"/>
          <w:noProof/>
        </w:rPr>
        <w:t xml:space="preserve">New York: </w:t>
      </w:r>
      <w:r w:rsidRPr="00B86D07">
        <w:rPr>
          <w:rFonts w:asciiTheme="minorHAnsi" w:hAnsiTheme="minorHAnsi"/>
          <w:noProof/>
        </w:rPr>
        <w:t>Springer</w:t>
      </w:r>
      <w:r w:rsidR="00AF40D2">
        <w:rPr>
          <w:rFonts w:asciiTheme="minorHAnsi" w:hAnsiTheme="minorHAnsi"/>
          <w:noProof/>
        </w:rPr>
        <w:t>.</w:t>
      </w:r>
    </w:p>
    <w:p w14:paraId="7BE97FFC" w14:textId="04914A28"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Whittall J</w:t>
      </w:r>
      <w:r w:rsidRPr="00B86D07">
        <w:rPr>
          <w:rFonts w:asciiTheme="minorHAnsi" w:hAnsiTheme="minorHAnsi"/>
          <w:noProof/>
        </w:rPr>
        <w:t>B, Hodges</w:t>
      </w:r>
      <w:r w:rsidR="00AF40D2">
        <w:rPr>
          <w:rFonts w:asciiTheme="minorHAnsi" w:hAnsiTheme="minorHAnsi"/>
          <w:noProof/>
        </w:rPr>
        <w:t xml:space="preserve"> SA</w:t>
      </w:r>
      <w:r w:rsidRPr="00B86D07">
        <w:rPr>
          <w:rFonts w:asciiTheme="minorHAnsi" w:hAnsiTheme="minorHAnsi"/>
          <w:noProof/>
        </w:rPr>
        <w:t xml:space="preserve">. 2007. Pollinator shifts drive increasingly long nectar spurs in columbine flowers. </w:t>
      </w:r>
      <w:r w:rsidRPr="00B86D07">
        <w:rPr>
          <w:rFonts w:asciiTheme="minorHAnsi" w:hAnsiTheme="minorHAnsi"/>
          <w:i/>
          <w:noProof/>
        </w:rPr>
        <w:t>Nature</w:t>
      </w:r>
      <w:r w:rsidRPr="00B86D07">
        <w:rPr>
          <w:rFonts w:asciiTheme="minorHAnsi" w:hAnsiTheme="minorHAnsi"/>
          <w:noProof/>
        </w:rPr>
        <w:t xml:space="preserve"> </w:t>
      </w:r>
      <w:r w:rsidRPr="00E61BDA">
        <w:rPr>
          <w:rFonts w:asciiTheme="minorHAnsi" w:hAnsiTheme="minorHAnsi"/>
          <w:iCs/>
          <w:noProof/>
        </w:rPr>
        <w:t>447</w:t>
      </w:r>
      <w:r w:rsidR="00D426EC">
        <w:rPr>
          <w:rFonts w:asciiTheme="minorHAnsi" w:hAnsiTheme="minorHAnsi"/>
          <w:noProof/>
        </w:rPr>
        <w:t>:706</w:t>
      </w:r>
      <w:r w:rsidR="00D426EC">
        <w:rPr>
          <w:rFonts w:asciiTheme="minorHAnsi" w:hAnsiTheme="minorHAnsi"/>
        </w:rPr>
        <w:t>–</w:t>
      </w:r>
      <w:r w:rsidRPr="00B86D07">
        <w:rPr>
          <w:rFonts w:asciiTheme="minorHAnsi" w:hAnsiTheme="minorHAnsi"/>
          <w:noProof/>
        </w:rPr>
        <w:t xml:space="preserve">710. </w:t>
      </w:r>
    </w:p>
    <w:p w14:paraId="47DFE6AD" w14:textId="34DCE2D2" w:rsidR="00AF41B9" w:rsidRPr="00B86D07" w:rsidRDefault="00AF41B9" w:rsidP="00974F12">
      <w:pPr>
        <w:widowControl w:val="0"/>
        <w:autoSpaceDE w:val="0"/>
        <w:autoSpaceDN w:val="0"/>
        <w:adjustRightInd w:val="0"/>
        <w:spacing w:line="360" w:lineRule="auto"/>
        <w:ind w:left="720" w:hanging="720"/>
        <w:rPr>
          <w:rFonts w:asciiTheme="minorHAnsi" w:hAnsiTheme="minorHAnsi"/>
          <w:noProof/>
        </w:rPr>
      </w:pPr>
      <w:r w:rsidRPr="00B86D07">
        <w:rPr>
          <w:rFonts w:asciiTheme="minorHAnsi" w:hAnsiTheme="minorHAnsi"/>
          <w:noProof/>
        </w:rPr>
        <w:t xml:space="preserve">Whittemore AT. 1997. </w:t>
      </w:r>
      <w:r w:rsidRPr="00B86D07">
        <w:rPr>
          <w:rFonts w:asciiTheme="minorHAnsi" w:hAnsiTheme="minorHAnsi"/>
          <w:i/>
          <w:noProof/>
        </w:rPr>
        <w:t>Aquilegia.</w:t>
      </w:r>
      <w:r w:rsidRPr="00B86D07">
        <w:rPr>
          <w:rFonts w:asciiTheme="minorHAnsi" w:hAnsiTheme="minorHAnsi"/>
          <w:noProof/>
        </w:rPr>
        <w:t xml:space="preserve"> </w:t>
      </w:r>
      <w:r w:rsidR="00AF40D2">
        <w:rPr>
          <w:rFonts w:asciiTheme="minorHAnsi" w:hAnsiTheme="minorHAnsi"/>
          <w:noProof/>
        </w:rPr>
        <w:t xml:space="preserve">In: </w:t>
      </w:r>
      <w:r w:rsidRPr="00B86D07">
        <w:rPr>
          <w:rFonts w:asciiTheme="minorHAnsi" w:hAnsiTheme="minorHAnsi"/>
          <w:noProof/>
        </w:rPr>
        <w:t>Flora of North America Editorial Committee</w:t>
      </w:r>
      <w:r w:rsidR="00AF40D2">
        <w:rPr>
          <w:rFonts w:asciiTheme="minorHAnsi" w:hAnsiTheme="minorHAnsi"/>
          <w:noProof/>
        </w:rPr>
        <w:t xml:space="preserve">, </w:t>
      </w:r>
      <w:r w:rsidRPr="00B86D07">
        <w:rPr>
          <w:rFonts w:asciiTheme="minorHAnsi" w:hAnsiTheme="minorHAnsi"/>
          <w:noProof/>
        </w:rPr>
        <w:t xml:space="preserve">eds. 1993+. </w:t>
      </w:r>
      <w:r w:rsidRPr="00AF40D2">
        <w:rPr>
          <w:rFonts w:asciiTheme="minorHAnsi" w:hAnsiTheme="minorHAnsi"/>
          <w:i/>
          <w:noProof/>
        </w:rPr>
        <w:t>Flora of North America North of Mexico</w:t>
      </w:r>
      <w:r w:rsidR="00AF40D2">
        <w:rPr>
          <w:rFonts w:asciiTheme="minorHAnsi" w:hAnsiTheme="minorHAnsi"/>
          <w:noProof/>
        </w:rPr>
        <w:t>.</w:t>
      </w:r>
      <w:r w:rsidRPr="00B86D07">
        <w:rPr>
          <w:rFonts w:asciiTheme="minorHAnsi" w:hAnsiTheme="minorHAnsi"/>
          <w:noProof/>
        </w:rPr>
        <w:t xml:space="preserve"> </w:t>
      </w:r>
      <w:r w:rsidR="00AF40D2">
        <w:rPr>
          <w:rFonts w:asciiTheme="minorHAnsi" w:hAnsiTheme="minorHAnsi"/>
          <w:noProof/>
        </w:rPr>
        <w:t>20+ vols. New York and Oxford. Vol 3.</w:t>
      </w:r>
    </w:p>
    <w:p w14:paraId="73A145B3" w14:textId="157B4033"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Wolf D</w:t>
      </w:r>
      <w:r w:rsidRPr="00B86D07">
        <w:rPr>
          <w:rFonts w:asciiTheme="minorHAnsi" w:hAnsiTheme="minorHAnsi"/>
          <w:noProof/>
        </w:rPr>
        <w:t xml:space="preserve">E, </w:t>
      </w:r>
      <w:r w:rsidR="002357A3">
        <w:rPr>
          <w:rFonts w:asciiTheme="minorHAnsi" w:hAnsiTheme="minorHAnsi"/>
          <w:noProof/>
        </w:rPr>
        <w:t>Takebayashi</w:t>
      </w:r>
      <w:r w:rsidR="00AF40D2">
        <w:rPr>
          <w:rFonts w:asciiTheme="minorHAnsi" w:hAnsiTheme="minorHAnsi"/>
          <w:noProof/>
        </w:rPr>
        <w:t xml:space="preserve"> N</w:t>
      </w:r>
      <w:r>
        <w:rPr>
          <w:rFonts w:asciiTheme="minorHAnsi" w:hAnsiTheme="minorHAnsi"/>
          <w:noProof/>
        </w:rPr>
        <w:t>,</w:t>
      </w:r>
      <w:r w:rsidRPr="00B86D07">
        <w:rPr>
          <w:rFonts w:asciiTheme="minorHAnsi" w:hAnsiTheme="minorHAnsi"/>
          <w:noProof/>
        </w:rPr>
        <w:t xml:space="preserve"> Rieseberg</w:t>
      </w:r>
      <w:r w:rsidR="00AF40D2">
        <w:rPr>
          <w:rFonts w:asciiTheme="minorHAnsi" w:hAnsiTheme="minorHAnsi"/>
          <w:noProof/>
        </w:rPr>
        <w:t xml:space="preserve"> LH</w:t>
      </w:r>
      <w:r w:rsidRPr="00B86D07">
        <w:rPr>
          <w:rFonts w:asciiTheme="minorHAnsi" w:hAnsiTheme="minorHAnsi"/>
          <w:noProof/>
        </w:rPr>
        <w:t xml:space="preserve">. 2001. Predicting the risk of extinction through hybridization. </w:t>
      </w:r>
      <w:r w:rsidRPr="00B86D07">
        <w:rPr>
          <w:rFonts w:asciiTheme="minorHAnsi" w:hAnsiTheme="minorHAnsi"/>
          <w:i/>
          <w:iCs/>
          <w:noProof/>
        </w:rPr>
        <w:t>Conservation Biology</w:t>
      </w:r>
      <w:r w:rsidRPr="00B86D07">
        <w:rPr>
          <w:rFonts w:asciiTheme="minorHAnsi" w:hAnsiTheme="minorHAnsi"/>
          <w:noProof/>
        </w:rPr>
        <w:t xml:space="preserve"> </w:t>
      </w:r>
      <w:r w:rsidRPr="00E61BDA">
        <w:rPr>
          <w:rFonts w:asciiTheme="minorHAnsi" w:hAnsiTheme="minorHAnsi"/>
          <w:iCs/>
          <w:noProof/>
        </w:rPr>
        <w:t>15</w:t>
      </w:r>
      <w:r w:rsidRPr="00B86D07">
        <w:rPr>
          <w:rFonts w:asciiTheme="minorHAnsi" w:hAnsiTheme="minorHAnsi"/>
          <w:b/>
          <w:noProof/>
        </w:rPr>
        <w:t>:</w:t>
      </w:r>
      <w:r w:rsidRPr="00B86D07">
        <w:rPr>
          <w:rFonts w:asciiTheme="minorHAnsi" w:hAnsiTheme="minorHAnsi"/>
          <w:noProof/>
        </w:rPr>
        <w:t>1039–1053.</w:t>
      </w:r>
    </w:p>
    <w:p w14:paraId="147F274A" w14:textId="5D5FCECD" w:rsidR="00E61BDA"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Yang JY</w:t>
      </w:r>
      <w:r w:rsidR="00AF40D2">
        <w:rPr>
          <w:rFonts w:asciiTheme="minorHAnsi" w:hAnsiTheme="minorHAnsi"/>
          <w:noProof/>
        </w:rPr>
        <w:t>,</w:t>
      </w:r>
      <w:r w:rsidRPr="00B86D07">
        <w:rPr>
          <w:rFonts w:asciiTheme="minorHAnsi" w:hAnsiTheme="minorHAnsi"/>
          <w:noProof/>
        </w:rPr>
        <w:t xml:space="preserve"> </w:t>
      </w:r>
      <w:r w:rsidR="002357A3">
        <w:rPr>
          <w:rFonts w:asciiTheme="minorHAnsi" w:hAnsiTheme="minorHAnsi"/>
          <w:noProof/>
        </w:rPr>
        <w:t>Counterman</w:t>
      </w:r>
      <w:r w:rsidR="00AF40D2">
        <w:rPr>
          <w:rFonts w:asciiTheme="minorHAnsi" w:hAnsiTheme="minorHAnsi"/>
          <w:noProof/>
        </w:rPr>
        <w:t xml:space="preserve"> BA</w:t>
      </w:r>
      <w:r>
        <w:rPr>
          <w:rFonts w:asciiTheme="minorHAnsi" w:hAnsiTheme="minorHAnsi"/>
          <w:noProof/>
        </w:rPr>
        <w:t xml:space="preserve">, </w:t>
      </w:r>
      <w:r w:rsidR="002357A3">
        <w:rPr>
          <w:rFonts w:asciiTheme="minorHAnsi" w:hAnsiTheme="minorHAnsi"/>
          <w:noProof/>
        </w:rPr>
        <w:t>Eckert</w:t>
      </w:r>
      <w:r w:rsidR="00AF40D2">
        <w:rPr>
          <w:rFonts w:asciiTheme="minorHAnsi" w:hAnsiTheme="minorHAnsi"/>
          <w:noProof/>
        </w:rPr>
        <w:t xml:space="preserve"> CG</w:t>
      </w:r>
      <w:r>
        <w:rPr>
          <w:rFonts w:asciiTheme="minorHAnsi" w:hAnsiTheme="minorHAnsi"/>
          <w:noProof/>
        </w:rPr>
        <w:t>, Hodges</w:t>
      </w:r>
      <w:r w:rsidR="00AF40D2">
        <w:rPr>
          <w:rFonts w:asciiTheme="minorHAnsi" w:hAnsiTheme="minorHAnsi"/>
          <w:noProof/>
        </w:rPr>
        <w:t xml:space="preserve"> SA.</w:t>
      </w:r>
      <w:r>
        <w:rPr>
          <w:rFonts w:asciiTheme="minorHAnsi" w:hAnsiTheme="minorHAnsi"/>
          <w:noProof/>
        </w:rPr>
        <w:t xml:space="preserve"> </w:t>
      </w:r>
      <w:r w:rsidRPr="00B86D07">
        <w:rPr>
          <w:rFonts w:asciiTheme="minorHAnsi" w:hAnsiTheme="minorHAnsi"/>
          <w:noProof/>
        </w:rPr>
        <w:t xml:space="preserve">2005. Cross-species amplification of microsatellite loci in </w:t>
      </w:r>
      <w:r w:rsidRPr="00B86D07">
        <w:rPr>
          <w:rFonts w:asciiTheme="minorHAnsi" w:hAnsiTheme="minorHAnsi"/>
          <w:i/>
          <w:noProof/>
        </w:rPr>
        <w:t xml:space="preserve">Aquilegia </w:t>
      </w:r>
      <w:r w:rsidRPr="00B86D07">
        <w:rPr>
          <w:rFonts w:asciiTheme="minorHAnsi" w:hAnsiTheme="minorHAnsi"/>
          <w:noProof/>
        </w:rPr>
        <w:t xml:space="preserve">and </w:t>
      </w:r>
      <w:r w:rsidRPr="00B86D07">
        <w:rPr>
          <w:rFonts w:asciiTheme="minorHAnsi" w:hAnsiTheme="minorHAnsi"/>
          <w:i/>
          <w:noProof/>
        </w:rPr>
        <w:t xml:space="preserve">Semiaquilegia </w:t>
      </w:r>
      <w:r w:rsidRPr="00B86D07">
        <w:rPr>
          <w:rFonts w:asciiTheme="minorHAnsi" w:hAnsiTheme="minorHAnsi"/>
          <w:noProof/>
        </w:rPr>
        <w:t xml:space="preserve">(Ranunculaceae). </w:t>
      </w:r>
      <w:r w:rsidRPr="00B86D07">
        <w:rPr>
          <w:rFonts w:asciiTheme="minorHAnsi" w:hAnsiTheme="minorHAnsi"/>
          <w:i/>
          <w:noProof/>
        </w:rPr>
        <w:t>Molecular Ecology Notes</w:t>
      </w:r>
      <w:r w:rsidRPr="00B86D07">
        <w:rPr>
          <w:rFonts w:asciiTheme="minorHAnsi" w:hAnsiTheme="minorHAnsi"/>
          <w:noProof/>
        </w:rPr>
        <w:t xml:space="preserve"> </w:t>
      </w:r>
      <w:r w:rsidRPr="002357A3">
        <w:rPr>
          <w:rFonts w:asciiTheme="minorHAnsi" w:hAnsiTheme="minorHAnsi"/>
          <w:noProof/>
        </w:rPr>
        <w:t>5:</w:t>
      </w:r>
      <w:r w:rsidR="00D426EC">
        <w:rPr>
          <w:rFonts w:asciiTheme="minorHAnsi" w:hAnsiTheme="minorHAnsi"/>
          <w:noProof/>
        </w:rPr>
        <w:t>317</w:t>
      </w:r>
      <w:r w:rsidR="00D426EC">
        <w:rPr>
          <w:rFonts w:asciiTheme="minorHAnsi" w:hAnsiTheme="minorHAnsi"/>
        </w:rPr>
        <w:t>–</w:t>
      </w:r>
      <w:r w:rsidRPr="00B86D07">
        <w:rPr>
          <w:rFonts w:asciiTheme="minorHAnsi" w:hAnsiTheme="minorHAnsi"/>
          <w:noProof/>
        </w:rPr>
        <w:t xml:space="preserve">320. </w:t>
      </w:r>
    </w:p>
    <w:p w14:paraId="374156EC" w14:textId="79BDAB18" w:rsidR="005F1821" w:rsidRPr="005F1821" w:rsidRDefault="00AF41B9" w:rsidP="009D5E15">
      <w:pPr>
        <w:widowControl w:val="0"/>
        <w:suppressLineNumbers/>
        <w:autoSpaceDE w:val="0"/>
        <w:autoSpaceDN w:val="0"/>
        <w:adjustRightInd w:val="0"/>
        <w:spacing w:line="360" w:lineRule="auto"/>
      </w:pPr>
      <w:r w:rsidRPr="00B86D07">
        <w:rPr>
          <w:rFonts w:asciiTheme="minorHAnsi" w:hAnsiTheme="minorHAnsi"/>
          <w:b/>
        </w:rPr>
        <w:fldChar w:fldCharType="end"/>
      </w:r>
    </w:p>
    <w:sectPr w:rsidR="005F1821" w:rsidRPr="005F1821" w:rsidSect="00D0274E">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lnNumType w:countBy="1" w:restart="continuou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65252" w14:textId="77777777" w:rsidR="00C97EF1" w:rsidRDefault="00C97EF1" w:rsidP="00D1502D">
      <w:r>
        <w:separator/>
      </w:r>
    </w:p>
  </w:endnote>
  <w:endnote w:type="continuationSeparator" w:id="0">
    <w:p w14:paraId="7714CCDB" w14:textId="77777777" w:rsidR="00C97EF1" w:rsidRDefault="00C97EF1" w:rsidP="00D15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45657921"/>
      <w:docPartObj>
        <w:docPartGallery w:val="Page Numbers (Bottom of Page)"/>
        <w:docPartUnique/>
      </w:docPartObj>
    </w:sdtPr>
    <w:sdtEndPr>
      <w:rPr>
        <w:rStyle w:val="PageNumber"/>
      </w:rPr>
    </w:sdtEndPr>
    <w:sdtContent>
      <w:p w14:paraId="428FB016" w14:textId="7B3875D8" w:rsidR="00A21A90" w:rsidRDefault="00A21A90" w:rsidP="00E44C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F4CBA5" w14:textId="77777777" w:rsidR="00A21A90" w:rsidRDefault="00A21A90" w:rsidP="00D027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1077526"/>
      <w:docPartObj>
        <w:docPartGallery w:val="Page Numbers (Bottom of Page)"/>
        <w:docPartUnique/>
      </w:docPartObj>
    </w:sdtPr>
    <w:sdtEndPr>
      <w:rPr>
        <w:rStyle w:val="PageNumber"/>
      </w:rPr>
    </w:sdtEndPr>
    <w:sdtContent>
      <w:p w14:paraId="5589E891" w14:textId="685A4A15" w:rsidR="00A21A90" w:rsidRDefault="00A21A90" w:rsidP="00E44C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23</w:t>
        </w:r>
        <w:r>
          <w:rPr>
            <w:rStyle w:val="PageNumber"/>
          </w:rPr>
          <w:fldChar w:fldCharType="end"/>
        </w:r>
      </w:p>
    </w:sdtContent>
  </w:sdt>
  <w:p w14:paraId="156F1373" w14:textId="078A9264" w:rsidR="00A21A90" w:rsidRDefault="00A21A90" w:rsidP="00D0274E">
    <w:pPr>
      <w:pStyle w:val="Footer"/>
      <w:ind w:right="360"/>
      <w:jc w:val="right"/>
    </w:pPr>
  </w:p>
  <w:p w14:paraId="579E5F0D" w14:textId="5D3D583D" w:rsidR="00A21A90" w:rsidRDefault="00A21A90" w:rsidP="00AF41B9">
    <w:pPr>
      <w:pStyle w:val="Footer"/>
      <w:tabs>
        <w:tab w:val="clear" w:pos="4680"/>
        <w:tab w:val="clear" w:pos="9360"/>
        <w:tab w:val="left" w:pos="51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D37AF" w14:textId="66A7D285" w:rsidR="00A21A90" w:rsidRDefault="00A21A90">
    <w:pPr>
      <w:pStyle w:val="Footer"/>
      <w:jc w:val="right"/>
    </w:pPr>
    <w:r>
      <w:t>1</w:t>
    </w:r>
  </w:p>
  <w:p w14:paraId="041146C0" w14:textId="77777777" w:rsidR="00A21A90" w:rsidRDefault="00A21A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168B7" w14:textId="77777777" w:rsidR="00C97EF1" w:rsidRDefault="00C97EF1" w:rsidP="00D1502D">
      <w:r>
        <w:separator/>
      </w:r>
    </w:p>
  </w:footnote>
  <w:footnote w:type="continuationSeparator" w:id="0">
    <w:p w14:paraId="45A95AD8" w14:textId="77777777" w:rsidR="00C97EF1" w:rsidRDefault="00C97EF1" w:rsidP="00D150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FB55A" w14:textId="2A36B3FE" w:rsidR="00A21A90" w:rsidRPr="00D1502D" w:rsidRDefault="00A21A90">
    <w:pPr>
      <w:pStyle w:val="Header"/>
    </w:pPr>
    <w:r w:rsidRPr="00D1502D">
      <w:rPr>
        <w:i/>
      </w:rPr>
      <w:t>Aquilegia</w:t>
    </w:r>
    <w:r>
      <w:rPr>
        <w:i/>
      </w:rPr>
      <w:t xml:space="preserve"> </w:t>
    </w:r>
    <w:r>
      <w:t>hybridization</w:t>
    </w:r>
  </w:p>
  <w:p w14:paraId="50C7F404" w14:textId="77777777" w:rsidR="00A21A90" w:rsidRDefault="00A21A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FD264" w14:textId="29A5D33A" w:rsidR="00A21A90" w:rsidRDefault="00A21A90">
    <w:pPr>
      <w:pStyle w:val="Header"/>
    </w:pPr>
  </w:p>
  <w:p w14:paraId="59A52013" w14:textId="77777777" w:rsidR="00A21A90" w:rsidRDefault="00A21A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EAE"/>
    <w:multiLevelType w:val="hybridMultilevel"/>
    <w:tmpl w:val="196481AC"/>
    <w:lvl w:ilvl="0" w:tplc="04090019">
      <w:start w:val="1"/>
      <w:numFmt w:val="lowerLetter"/>
      <w:lvlText w:val="%1."/>
      <w:lvlJc w:val="left"/>
      <w:pPr>
        <w:ind w:left="1080" w:hanging="360"/>
      </w:pPr>
      <w:rPr>
        <w:rFonts w:hint="default"/>
      </w:rPr>
    </w:lvl>
    <w:lvl w:ilvl="1" w:tplc="04090019">
      <w:start w:val="1"/>
      <w:numFmt w:val="lowerLetter"/>
      <w:lvlText w:val="%2."/>
      <w:lvlJc w:val="left"/>
      <w:pPr>
        <w:ind w:left="1170" w:hanging="360"/>
      </w:pPr>
      <w:rPr>
        <w:rFonts w:hint="default"/>
        <w:b/>
        <w:i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E837B4"/>
    <w:multiLevelType w:val="hybridMultilevel"/>
    <w:tmpl w:val="3C0631AA"/>
    <w:lvl w:ilvl="0" w:tplc="DB5296FE">
      <w:start w:val="1"/>
      <w:numFmt w:val="upperRoman"/>
      <w:lvlText w:val="%1."/>
      <w:lvlJc w:val="left"/>
      <w:pPr>
        <w:ind w:left="1080" w:hanging="720"/>
      </w:pPr>
      <w:rPr>
        <w:rFonts w:hint="default"/>
        <w:i w:val="0"/>
      </w:rPr>
    </w:lvl>
    <w:lvl w:ilvl="1" w:tplc="736447EC">
      <w:start w:val="1"/>
      <w:numFmt w:val="lowerLetter"/>
      <w:lvlText w:val="%2."/>
      <w:lvlJc w:val="left"/>
      <w:pPr>
        <w:ind w:left="1440" w:hanging="360"/>
      </w:pPr>
      <w:rPr>
        <w:b/>
        <w:i w:val="0"/>
      </w:rPr>
    </w:lvl>
    <w:lvl w:ilvl="2" w:tplc="CE788494">
      <w:start w:val="1"/>
      <w:numFmt w:val="lowerRoman"/>
      <w:lvlText w:val="%3."/>
      <w:lvlJc w:val="right"/>
      <w:pPr>
        <w:ind w:left="2160" w:hanging="180"/>
      </w:pPr>
      <w:rPr>
        <w:b/>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83770"/>
    <w:multiLevelType w:val="hybridMultilevel"/>
    <w:tmpl w:val="0D2A5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F53894"/>
    <w:multiLevelType w:val="hybridMultilevel"/>
    <w:tmpl w:val="AA5E852E"/>
    <w:lvl w:ilvl="0" w:tplc="2D5207CA">
      <w:start w:val="1"/>
      <w:numFmt w:val="lowerRoman"/>
      <w:lvlText w:val="%1."/>
      <w:lvlJc w:val="right"/>
      <w:pPr>
        <w:ind w:left="234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60510"/>
    <w:multiLevelType w:val="hybridMultilevel"/>
    <w:tmpl w:val="3EDE4736"/>
    <w:lvl w:ilvl="0" w:tplc="575CE1A0">
      <w:start w:val="1"/>
      <w:numFmt w:val="lowerLetter"/>
      <w:lvlText w:val="%1."/>
      <w:lvlJc w:val="left"/>
      <w:pPr>
        <w:ind w:left="1080" w:hanging="720"/>
      </w:pPr>
      <w:rPr>
        <w:rFonts w:asciiTheme="minorHAnsi" w:eastAsiaTheme="minorHAnsi" w:hAnsiTheme="minorHAnsi" w:cstheme="minorBidi"/>
        <w:b/>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BB16DD"/>
    <w:multiLevelType w:val="hybridMultilevel"/>
    <w:tmpl w:val="CAF0D58E"/>
    <w:lvl w:ilvl="0" w:tplc="61E885D6">
      <w:start w:val="1"/>
      <w:numFmt w:val="lowerLetter"/>
      <w:lvlText w:val="%1."/>
      <w:lvlJc w:val="left"/>
      <w:pPr>
        <w:ind w:left="1170" w:hanging="360"/>
      </w:pPr>
      <w:rPr>
        <w:rFonts w:hint="default"/>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6" w15:restartNumberingAfterBreak="0">
    <w:nsid w:val="1150504B"/>
    <w:multiLevelType w:val="hybridMultilevel"/>
    <w:tmpl w:val="44ECA3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1D3F63"/>
    <w:multiLevelType w:val="hybridMultilevel"/>
    <w:tmpl w:val="06E6F166"/>
    <w:lvl w:ilvl="0" w:tplc="CE788494">
      <w:start w:val="1"/>
      <w:numFmt w:val="lowerRoman"/>
      <w:lvlText w:val="%1."/>
      <w:lvlJc w:val="right"/>
      <w:pPr>
        <w:ind w:left="2160" w:hanging="18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380ABD"/>
    <w:multiLevelType w:val="hybridMultilevel"/>
    <w:tmpl w:val="6C3C966E"/>
    <w:lvl w:ilvl="0" w:tplc="2D5207CA">
      <w:start w:val="1"/>
      <w:numFmt w:val="lowerRoman"/>
      <w:lvlText w:val="%1."/>
      <w:lvlJc w:val="right"/>
      <w:pPr>
        <w:ind w:left="234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E34619"/>
    <w:multiLevelType w:val="hybridMultilevel"/>
    <w:tmpl w:val="E0525E12"/>
    <w:lvl w:ilvl="0" w:tplc="575CE1A0">
      <w:start w:val="1"/>
      <w:numFmt w:val="lowerLetter"/>
      <w:lvlText w:val="%1."/>
      <w:lvlJc w:val="left"/>
      <w:pPr>
        <w:ind w:left="1080" w:hanging="720"/>
      </w:pPr>
      <w:rPr>
        <w:rFonts w:asciiTheme="minorHAnsi" w:eastAsiaTheme="minorHAnsi" w:hAnsiTheme="minorHAnsi" w:cstheme="minorBidi"/>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A874F6"/>
    <w:multiLevelType w:val="hybridMultilevel"/>
    <w:tmpl w:val="9410BB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155703C"/>
    <w:multiLevelType w:val="hybridMultilevel"/>
    <w:tmpl w:val="E47855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543D82"/>
    <w:multiLevelType w:val="hybridMultilevel"/>
    <w:tmpl w:val="A79C7B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8F4844"/>
    <w:multiLevelType w:val="hybridMultilevel"/>
    <w:tmpl w:val="E84A113A"/>
    <w:lvl w:ilvl="0" w:tplc="5B8474B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281B33"/>
    <w:multiLevelType w:val="hybridMultilevel"/>
    <w:tmpl w:val="7878154C"/>
    <w:lvl w:ilvl="0" w:tplc="575CE1A0">
      <w:start w:val="1"/>
      <w:numFmt w:val="lowerLetter"/>
      <w:lvlText w:val="%1."/>
      <w:lvlJc w:val="left"/>
      <w:pPr>
        <w:ind w:left="1080" w:hanging="720"/>
      </w:pPr>
      <w:rPr>
        <w:rFonts w:asciiTheme="minorHAnsi" w:eastAsiaTheme="minorHAnsi" w:hAnsiTheme="minorHAnsi" w:cstheme="minorBidi"/>
        <w:b/>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66409F"/>
    <w:multiLevelType w:val="hybridMultilevel"/>
    <w:tmpl w:val="51824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13644F"/>
    <w:multiLevelType w:val="hybridMultilevel"/>
    <w:tmpl w:val="7B92F8B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7" w15:restartNumberingAfterBreak="0">
    <w:nsid w:val="379B78C0"/>
    <w:multiLevelType w:val="hybridMultilevel"/>
    <w:tmpl w:val="40DE0440"/>
    <w:lvl w:ilvl="0" w:tplc="7B12EFE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F45CD2"/>
    <w:multiLevelType w:val="hybridMultilevel"/>
    <w:tmpl w:val="6C3EEC0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52019DF"/>
    <w:multiLevelType w:val="hybridMultilevel"/>
    <w:tmpl w:val="78AA88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BEF1835"/>
    <w:multiLevelType w:val="hybridMultilevel"/>
    <w:tmpl w:val="C3622966"/>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5C6721FA"/>
    <w:multiLevelType w:val="hybridMultilevel"/>
    <w:tmpl w:val="B0702F5A"/>
    <w:lvl w:ilvl="0" w:tplc="2522089C">
      <w:start w:val="1"/>
      <w:numFmt w:val="lowerLetter"/>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39527A"/>
    <w:multiLevelType w:val="hybridMultilevel"/>
    <w:tmpl w:val="CE7E399C"/>
    <w:lvl w:ilvl="0" w:tplc="D9FA04F2">
      <w:start w:val="1"/>
      <w:numFmt w:val="lowerLetter"/>
      <w:lvlText w:val="%1."/>
      <w:lvlJc w:val="left"/>
      <w:pPr>
        <w:ind w:left="1080" w:hanging="360"/>
      </w:pPr>
      <w:rPr>
        <w:rFonts w:asciiTheme="minorHAnsi" w:eastAsiaTheme="minorHAnsi" w:hAnsiTheme="minorHAnsi" w:cstheme="minorBidi"/>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start w:val="1"/>
      <w:numFmt w:val="decimal"/>
      <w:lvlText w:val="%4."/>
      <w:lvlJc w:val="left"/>
      <w:pPr>
        <w:ind w:left="3240" w:hanging="360"/>
      </w:pPr>
    </w:lvl>
    <w:lvl w:ilvl="4" w:tplc="318C40B8">
      <w:start w:val="1"/>
      <w:numFmt w:val="upperLetter"/>
      <w:lvlText w:val="%5."/>
      <w:lvlJc w:val="left"/>
      <w:pPr>
        <w:ind w:left="3960" w:hanging="360"/>
      </w:pPr>
      <w:rPr>
        <w:rFonts w:hint="default"/>
        <w:b w:val="0"/>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99F3966"/>
    <w:multiLevelType w:val="hybridMultilevel"/>
    <w:tmpl w:val="19787EAA"/>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9650CD"/>
    <w:multiLevelType w:val="multilevel"/>
    <w:tmpl w:val="083AE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651BEA"/>
    <w:multiLevelType w:val="hybridMultilevel"/>
    <w:tmpl w:val="CAF0D58E"/>
    <w:lvl w:ilvl="0" w:tplc="61E885D6">
      <w:start w:val="1"/>
      <w:numFmt w:val="lowerLetter"/>
      <w:lvlText w:val="%1."/>
      <w:lvlJc w:val="left"/>
      <w:pPr>
        <w:ind w:left="1170" w:hanging="360"/>
      </w:pPr>
      <w:rPr>
        <w:rFonts w:hint="default"/>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26" w15:restartNumberingAfterBreak="0">
    <w:nsid w:val="71D2455D"/>
    <w:multiLevelType w:val="hybridMultilevel"/>
    <w:tmpl w:val="7974B9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22F589F"/>
    <w:multiLevelType w:val="hybridMultilevel"/>
    <w:tmpl w:val="63D69552"/>
    <w:lvl w:ilvl="0" w:tplc="04090001">
      <w:start w:val="1"/>
      <w:numFmt w:val="bullet"/>
      <w:lvlText w:val=""/>
      <w:lvlJc w:val="left"/>
      <w:pPr>
        <w:ind w:left="1080" w:hanging="360"/>
      </w:pPr>
      <w:rPr>
        <w:rFonts w:ascii="Symbol" w:hAnsi="Symbol" w:hint="default"/>
      </w:rPr>
    </w:lvl>
    <w:lvl w:ilvl="1" w:tplc="2D5207CA">
      <w:start w:val="1"/>
      <w:numFmt w:val="lowerRoman"/>
      <w:lvlText w:val="%2."/>
      <w:lvlJc w:val="right"/>
      <w:pPr>
        <w:ind w:left="2340" w:hanging="360"/>
      </w:pPr>
      <w:rPr>
        <w:rFonts w:hint="default"/>
        <w:b/>
        <w:i w:val="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47C15A1"/>
    <w:multiLevelType w:val="hybridMultilevel"/>
    <w:tmpl w:val="66B48E0E"/>
    <w:lvl w:ilvl="0" w:tplc="2294E59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9521852"/>
    <w:multiLevelType w:val="hybridMultilevel"/>
    <w:tmpl w:val="8F52A99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B6D571E"/>
    <w:multiLevelType w:val="hybridMultilevel"/>
    <w:tmpl w:val="2AF8D448"/>
    <w:lvl w:ilvl="0" w:tplc="5164BDDC">
      <w:start w:val="1"/>
      <w:numFmt w:val="lowerRoman"/>
      <w:lvlText w:val="%1."/>
      <w:lvlJc w:val="right"/>
      <w:pPr>
        <w:ind w:left="2340" w:hanging="360"/>
      </w:pPr>
      <w:rPr>
        <w:b/>
        <w:i w:val="0"/>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1" w15:restartNumberingAfterBreak="0">
    <w:nsid w:val="7B8A338A"/>
    <w:multiLevelType w:val="hybridMultilevel"/>
    <w:tmpl w:val="1B6EAB90"/>
    <w:lvl w:ilvl="0" w:tplc="04090019">
      <w:start w:val="1"/>
      <w:numFmt w:val="lowerLetter"/>
      <w:lvlText w:val="%1."/>
      <w:lvlJc w:val="left"/>
      <w:pPr>
        <w:ind w:left="720" w:hanging="360"/>
      </w:pPr>
      <w:rPr>
        <w:rFonts w:hint="default"/>
        <w:b/>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115904"/>
    <w:multiLevelType w:val="hybridMultilevel"/>
    <w:tmpl w:val="787A7702"/>
    <w:lvl w:ilvl="0" w:tplc="CE788494">
      <w:start w:val="1"/>
      <w:numFmt w:val="lowerRoman"/>
      <w:lvlText w:val="%1."/>
      <w:lvlJc w:val="right"/>
      <w:pPr>
        <w:ind w:left="2160" w:hanging="18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8"/>
  </w:num>
  <w:num w:numId="3">
    <w:abstractNumId w:val="13"/>
  </w:num>
  <w:num w:numId="4">
    <w:abstractNumId w:val="18"/>
  </w:num>
  <w:num w:numId="5">
    <w:abstractNumId w:val="0"/>
  </w:num>
  <w:num w:numId="6">
    <w:abstractNumId w:val="25"/>
  </w:num>
  <w:num w:numId="7">
    <w:abstractNumId w:val="1"/>
  </w:num>
  <w:num w:numId="8">
    <w:abstractNumId w:val="17"/>
  </w:num>
  <w:num w:numId="9">
    <w:abstractNumId w:val="31"/>
  </w:num>
  <w:num w:numId="10">
    <w:abstractNumId w:val="5"/>
  </w:num>
  <w:num w:numId="11">
    <w:abstractNumId w:val="14"/>
  </w:num>
  <w:num w:numId="12">
    <w:abstractNumId w:val="9"/>
  </w:num>
  <w:num w:numId="13">
    <w:abstractNumId w:val="15"/>
  </w:num>
  <w:num w:numId="14">
    <w:abstractNumId w:val="2"/>
  </w:num>
  <w:num w:numId="15">
    <w:abstractNumId w:val="12"/>
  </w:num>
  <w:num w:numId="16">
    <w:abstractNumId w:val="4"/>
  </w:num>
  <w:num w:numId="17">
    <w:abstractNumId w:val="10"/>
  </w:num>
  <w:num w:numId="18">
    <w:abstractNumId w:val="29"/>
  </w:num>
  <w:num w:numId="19">
    <w:abstractNumId w:val="23"/>
  </w:num>
  <w:num w:numId="20">
    <w:abstractNumId w:val="27"/>
  </w:num>
  <w:num w:numId="21">
    <w:abstractNumId w:val="32"/>
  </w:num>
  <w:num w:numId="22">
    <w:abstractNumId w:val="11"/>
  </w:num>
  <w:num w:numId="23">
    <w:abstractNumId w:val="7"/>
  </w:num>
  <w:num w:numId="24">
    <w:abstractNumId w:val="21"/>
  </w:num>
  <w:num w:numId="25">
    <w:abstractNumId w:val="19"/>
  </w:num>
  <w:num w:numId="26">
    <w:abstractNumId w:val="26"/>
  </w:num>
  <w:num w:numId="27">
    <w:abstractNumId w:val="30"/>
  </w:num>
  <w:num w:numId="28">
    <w:abstractNumId w:val="20"/>
  </w:num>
  <w:num w:numId="29">
    <w:abstractNumId w:val="16"/>
  </w:num>
  <w:num w:numId="30">
    <w:abstractNumId w:val="3"/>
  </w:num>
  <w:num w:numId="31">
    <w:abstractNumId w:val="8"/>
  </w:num>
  <w:num w:numId="32">
    <w:abstractNumId w:val="6"/>
  </w:num>
  <w:num w:numId="33">
    <w:abstractNumId w:val="24"/>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ff Groh">
    <w15:presenceInfo w15:providerId="Windows Live" w15:userId="170d298e-167d-4b81-8b11-cdb21adb6327"/>
  </w15:person>
  <w15:person w15:author="Jeff Groh [2]">
    <w15:presenceInfo w15:providerId="AD" w15:userId="S::uqjgroh@uq.edu.au::72a90cdb-7c74-40be-9081-9025503bffaa"/>
  </w15:person>
  <w15:person w15:author="Jeff Groh [3]">
    <w15:presenceInfo w15:providerId="Windows Live" w15:userId="72a90cdb-7c74-40be-9081-9025503bff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activeWritingStyle w:appName="MSWord" w:lang="en-US" w:vendorID="64" w:dllVersion="6" w:nlCheck="1" w:checkStyle="0"/>
  <w:activeWritingStyle w:appName="MSWord" w:lang="fr-CA" w:vendorID="64" w:dllVersion="6" w:nlCheck="1" w:checkStyle="0"/>
  <w:activeWritingStyle w:appName="MSWord" w:lang="en-US" w:vendorID="64" w:dllVersion="4096" w:nlCheck="1" w:checkStyle="0"/>
  <w:activeWritingStyle w:appName="MSWord" w:lang="fr-CA"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en-US" w:vendorID="64" w:dllVersion="0" w:nlCheck="1" w:checkStyle="0"/>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F6D"/>
    <w:rsid w:val="000006F6"/>
    <w:rsid w:val="0000138D"/>
    <w:rsid w:val="000013C1"/>
    <w:rsid w:val="00001A8B"/>
    <w:rsid w:val="0000254D"/>
    <w:rsid w:val="00002B54"/>
    <w:rsid w:val="000049F8"/>
    <w:rsid w:val="00004AD1"/>
    <w:rsid w:val="000058BC"/>
    <w:rsid w:val="00006732"/>
    <w:rsid w:val="000079B9"/>
    <w:rsid w:val="0001098F"/>
    <w:rsid w:val="0001158D"/>
    <w:rsid w:val="00015D0B"/>
    <w:rsid w:val="000228CB"/>
    <w:rsid w:val="000232EE"/>
    <w:rsid w:val="000253F3"/>
    <w:rsid w:val="00025ACF"/>
    <w:rsid w:val="000272F0"/>
    <w:rsid w:val="0002731D"/>
    <w:rsid w:val="000274FE"/>
    <w:rsid w:val="00031667"/>
    <w:rsid w:val="00031EBD"/>
    <w:rsid w:val="000345A1"/>
    <w:rsid w:val="00034842"/>
    <w:rsid w:val="00034E62"/>
    <w:rsid w:val="00036A6B"/>
    <w:rsid w:val="00037857"/>
    <w:rsid w:val="00037972"/>
    <w:rsid w:val="00040DDF"/>
    <w:rsid w:val="00040FB0"/>
    <w:rsid w:val="00040FB4"/>
    <w:rsid w:val="00041BA5"/>
    <w:rsid w:val="00041EFB"/>
    <w:rsid w:val="000468DB"/>
    <w:rsid w:val="000501BB"/>
    <w:rsid w:val="000508E4"/>
    <w:rsid w:val="0005106D"/>
    <w:rsid w:val="00055240"/>
    <w:rsid w:val="000556E0"/>
    <w:rsid w:val="0005776A"/>
    <w:rsid w:val="00057862"/>
    <w:rsid w:val="000618DB"/>
    <w:rsid w:val="0006226D"/>
    <w:rsid w:val="000625CA"/>
    <w:rsid w:val="000626E2"/>
    <w:rsid w:val="000672BF"/>
    <w:rsid w:val="00067A79"/>
    <w:rsid w:val="00070D76"/>
    <w:rsid w:val="00070E96"/>
    <w:rsid w:val="0007321F"/>
    <w:rsid w:val="000740E2"/>
    <w:rsid w:val="000741B3"/>
    <w:rsid w:val="00074546"/>
    <w:rsid w:val="0007546D"/>
    <w:rsid w:val="000762BA"/>
    <w:rsid w:val="00076470"/>
    <w:rsid w:val="000771A1"/>
    <w:rsid w:val="00077A2E"/>
    <w:rsid w:val="00077D41"/>
    <w:rsid w:val="0008030D"/>
    <w:rsid w:val="00080C2B"/>
    <w:rsid w:val="000839B5"/>
    <w:rsid w:val="00085026"/>
    <w:rsid w:val="00090237"/>
    <w:rsid w:val="000914AD"/>
    <w:rsid w:val="00091F52"/>
    <w:rsid w:val="0009255D"/>
    <w:rsid w:val="00092A2F"/>
    <w:rsid w:val="00092E44"/>
    <w:rsid w:val="00093DF7"/>
    <w:rsid w:val="00094101"/>
    <w:rsid w:val="00094504"/>
    <w:rsid w:val="00094A15"/>
    <w:rsid w:val="00094D01"/>
    <w:rsid w:val="000956D7"/>
    <w:rsid w:val="00097D8D"/>
    <w:rsid w:val="00097F8C"/>
    <w:rsid w:val="000A2F37"/>
    <w:rsid w:val="000A3127"/>
    <w:rsid w:val="000A3FCA"/>
    <w:rsid w:val="000A47CF"/>
    <w:rsid w:val="000A6A03"/>
    <w:rsid w:val="000A6E8E"/>
    <w:rsid w:val="000B0612"/>
    <w:rsid w:val="000B0EEE"/>
    <w:rsid w:val="000B2C67"/>
    <w:rsid w:val="000B3AF2"/>
    <w:rsid w:val="000B3DD3"/>
    <w:rsid w:val="000B65AE"/>
    <w:rsid w:val="000B7C28"/>
    <w:rsid w:val="000B7D83"/>
    <w:rsid w:val="000C0A63"/>
    <w:rsid w:val="000C0C84"/>
    <w:rsid w:val="000C25D3"/>
    <w:rsid w:val="000C305E"/>
    <w:rsid w:val="000C3FCE"/>
    <w:rsid w:val="000C5782"/>
    <w:rsid w:val="000C6821"/>
    <w:rsid w:val="000C7B80"/>
    <w:rsid w:val="000C7E8B"/>
    <w:rsid w:val="000D0451"/>
    <w:rsid w:val="000D17C6"/>
    <w:rsid w:val="000D2691"/>
    <w:rsid w:val="000D3128"/>
    <w:rsid w:val="000D6481"/>
    <w:rsid w:val="000D650D"/>
    <w:rsid w:val="000D69DF"/>
    <w:rsid w:val="000D72BA"/>
    <w:rsid w:val="000D74C8"/>
    <w:rsid w:val="000D7EAC"/>
    <w:rsid w:val="000E0515"/>
    <w:rsid w:val="000E0969"/>
    <w:rsid w:val="000E2C30"/>
    <w:rsid w:val="000F0322"/>
    <w:rsid w:val="000F193B"/>
    <w:rsid w:val="000F24BA"/>
    <w:rsid w:val="000F308E"/>
    <w:rsid w:val="000F32A5"/>
    <w:rsid w:val="000F3AA2"/>
    <w:rsid w:val="000F3E01"/>
    <w:rsid w:val="000F43A4"/>
    <w:rsid w:val="000F577B"/>
    <w:rsid w:val="000F627E"/>
    <w:rsid w:val="000F7205"/>
    <w:rsid w:val="000F76E0"/>
    <w:rsid w:val="001008C6"/>
    <w:rsid w:val="00100DEE"/>
    <w:rsid w:val="00101185"/>
    <w:rsid w:val="0010378B"/>
    <w:rsid w:val="001060E8"/>
    <w:rsid w:val="00106D11"/>
    <w:rsid w:val="001100F9"/>
    <w:rsid w:val="00110692"/>
    <w:rsid w:val="00115A5C"/>
    <w:rsid w:val="00115C97"/>
    <w:rsid w:val="00115CAC"/>
    <w:rsid w:val="0012154D"/>
    <w:rsid w:val="00121F6A"/>
    <w:rsid w:val="001221F0"/>
    <w:rsid w:val="00122413"/>
    <w:rsid w:val="00123951"/>
    <w:rsid w:val="0012398B"/>
    <w:rsid w:val="001243F5"/>
    <w:rsid w:val="00126A34"/>
    <w:rsid w:val="001304A9"/>
    <w:rsid w:val="00130813"/>
    <w:rsid w:val="001308D5"/>
    <w:rsid w:val="00134357"/>
    <w:rsid w:val="0013475E"/>
    <w:rsid w:val="00137435"/>
    <w:rsid w:val="00137440"/>
    <w:rsid w:val="00137FBE"/>
    <w:rsid w:val="0014049E"/>
    <w:rsid w:val="001416E5"/>
    <w:rsid w:val="00142136"/>
    <w:rsid w:val="00144127"/>
    <w:rsid w:val="001457EC"/>
    <w:rsid w:val="00146414"/>
    <w:rsid w:val="00146967"/>
    <w:rsid w:val="00150516"/>
    <w:rsid w:val="0015059A"/>
    <w:rsid w:val="0015148A"/>
    <w:rsid w:val="00151B85"/>
    <w:rsid w:val="00151D0E"/>
    <w:rsid w:val="00151FF8"/>
    <w:rsid w:val="0015220A"/>
    <w:rsid w:val="0015361E"/>
    <w:rsid w:val="00153B1F"/>
    <w:rsid w:val="00153C1A"/>
    <w:rsid w:val="00154894"/>
    <w:rsid w:val="00154C69"/>
    <w:rsid w:val="00155CBF"/>
    <w:rsid w:val="00156152"/>
    <w:rsid w:val="00156BC6"/>
    <w:rsid w:val="00157C11"/>
    <w:rsid w:val="001604F4"/>
    <w:rsid w:val="001605EF"/>
    <w:rsid w:val="001606E2"/>
    <w:rsid w:val="0016098D"/>
    <w:rsid w:val="00160A35"/>
    <w:rsid w:val="00163413"/>
    <w:rsid w:val="00164110"/>
    <w:rsid w:val="00165FF2"/>
    <w:rsid w:val="001661B1"/>
    <w:rsid w:val="00166A1D"/>
    <w:rsid w:val="001712B9"/>
    <w:rsid w:val="00173ADE"/>
    <w:rsid w:val="00177707"/>
    <w:rsid w:val="00181D58"/>
    <w:rsid w:val="00190346"/>
    <w:rsid w:val="0019067F"/>
    <w:rsid w:val="00190B2E"/>
    <w:rsid w:val="00191331"/>
    <w:rsid w:val="001927DF"/>
    <w:rsid w:val="00192D4F"/>
    <w:rsid w:val="0019361A"/>
    <w:rsid w:val="00194A92"/>
    <w:rsid w:val="001958DA"/>
    <w:rsid w:val="001970F5"/>
    <w:rsid w:val="00197992"/>
    <w:rsid w:val="001A0682"/>
    <w:rsid w:val="001A081D"/>
    <w:rsid w:val="001A1529"/>
    <w:rsid w:val="001A25ED"/>
    <w:rsid w:val="001A3E9B"/>
    <w:rsid w:val="001A3FAA"/>
    <w:rsid w:val="001A4937"/>
    <w:rsid w:val="001A4BE8"/>
    <w:rsid w:val="001A541C"/>
    <w:rsid w:val="001A5D40"/>
    <w:rsid w:val="001A6F4B"/>
    <w:rsid w:val="001A796D"/>
    <w:rsid w:val="001B2040"/>
    <w:rsid w:val="001B3F8D"/>
    <w:rsid w:val="001B4CE4"/>
    <w:rsid w:val="001B6DA9"/>
    <w:rsid w:val="001B742C"/>
    <w:rsid w:val="001B7C55"/>
    <w:rsid w:val="001C09C8"/>
    <w:rsid w:val="001C269E"/>
    <w:rsid w:val="001C3BA9"/>
    <w:rsid w:val="001C4249"/>
    <w:rsid w:val="001C5110"/>
    <w:rsid w:val="001C5518"/>
    <w:rsid w:val="001C67BD"/>
    <w:rsid w:val="001C76FE"/>
    <w:rsid w:val="001D0CA7"/>
    <w:rsid w:val="001D1A41"/>
    <w:rsid w:val="001D23E3"/>
    <w:rsid w:val="001D354B"/>
    <w:rsid w:val="001D4B76"/>
    <w:rsid w:val="001D5986"/>
    <w:rsid w:val="001D6898"/>
    <w:rsid w:val="001D6FA7"/>
    <w:rsid w:val="001D7210"/>
    <w:rsid w:val="001D73D5"/>
    <w:rsid w:val="001E359E"/>
    <w:rsid w:val="001E4560"/>
    <w:rsid w:val="001E49EA"/>
    <w:rsid w:val="001E555D"/>
    <w:rsid w:val="001E5CF2"/>
    <w:rsid w:val="001E70B6"/>
    <w:rsid w:val="001E7916"/>
    <w:rsid w:val="001F2483"/>
    <w:rsid w:val="001F30DE"/>
    <w:rsid w:val="001F4AC1"/>
    <w:rsid w:val="001F4BCE"/>
    <w:rsid w:val="001F6807"/>
    <w:rsid w:val="001F6813"/>
    <w:rsid w:val="001F7BCB"/>
    <w:rsid w:val="0020171A"/>
    <w:rsid w:val="00201FB0"/>
    <w:rsid w:val="00202D77"/>
    <w:rsid w:val="00203F3D"/>
    <w:rsid w:val="00204632"/>
    <w:rsid w:val="00211D0E"/>
    <w:rsid w:val="00213778"/>
    <w:rsid w:val="00214C97"/>
    <w:rsid w:val="002151D4"/>
    <w:rsid w:val="002157A7"/>
    <w:rsid w:val="00215B1E"/>
    <w:rsid w:val="002160BD"/>
    <w:rsid w:val="002164C7"/>
    <w:rsid w:val="00220250"/>
    <w:rsid w:val="00221780"/>
    <w:rsid w:val="00222295"/>
    <w:rsid w:val="00222CAE"/>
    <w:rsid w:val="00223183"/>
    <w:rsid w:val="002231A0"/>
    <w:rsid w:val="00223FC1"/>
    <w:rsid w:val="002241F1"/>
    <w:rsid w:val="0022591B"/>
    <w:rsid w:val="00225A3B"/>
    <w:rsid w:val="002267C0"/>
    <w:rsid w:val="002302EF"/>
    <w:rsid w:val="00230454"/>
    <w:rsid w:val="00232065"/>
    <w:rsid w:val="00235768"/>
    <w:rsid w:val="002357A3"/>
    <w:rsid w:val="00236932"/>
    <w:rsid w:val="00236B59"/>
    <w:rsid w:val="0023712A"/>
    <w:rsid w:val="0024039A"/>
    <w:rsid w:val="002414F0"/>
    <w:rsid w:val="00242593"/>
    <w:rsid w:val="00244540"/>
    <w:rsid w:val="00245995"/>
    <w:rsid w:val="00246558"/>
    <w:rsid w:val="00246FB4"/>
    <w:rsid w:val="0025131A"/>
    <w:rsid w:val="00251A66"/>
    <w:rsid w:val="00251B0D"/>
    <w:rsid w:val="00252375"/>
    <w:rsid w:val="00253370"/>
    <w:rsid w:val="00254AF2"/>
    <w:rsid w:val="00255CF2"/>
    <w:rsid w:val="00257A08"/>
    <w:rsid w:val="00257BA3"/>
    <w:rsid w:val="0026281D"/>
    <w:rsid w:val="002636DA"/>
    <w:rsid w:val="00264CF4"/>
    <w:rsid w:val="002660CF"/>
    <w:rsid w:val="0026684E"/>
    <w:rsid w:val="002668FC"/>
    <w:rsid w:val="002676CF"/>
    <w:rsid w:val="002703BC"/>
    <w:rsid w:val="00270C0F"/>
    <w:rsid w:val="00272CE2"/>
    <w:rsid w:val="00273037"/>
    <w:rsid w:val="00273E8B"/>
    <w:rsid w:val="00274B1F"/>
    <w:rsid w:val="00275947"/>
    <w:rsid w:val="00280B76"/>
    <w:rsid w:val="002820B6"/>
    <w:rsid w:val="002831A2"/>
    <w:rsid w:val="00284886"/>
    <w:rsid w:val="002860B0"/>
    <w:rsid w:val="00286E3F"/>
    <w:rsid w:val="00290629"/>
    <w:rsid w:val="00291181"/>
    <w:rsid w:val="00291FA4"/>
    <w:rsid w:val="0029512B"/>
    <w:rsid w:val="0029772D"/>
    <w:rsid w:val="002A1950"/>
    <w:rsid w:val="002A2CE2"/>
    <w:rsid w:val="002A31F4"/>
    <w:rsid w:val="002A47B8"/>
    <w:rsid w:val="002A4FAA"/>
    <w:rsid w:val="002A51F3"/>
    <w:rsid w:val="002A5A1D"/>
    <w:rsid w:val="002A5F76"/>
    <w:rsid w:val="002A694B"/>
    <w:rsid w:val="002A777A"/>
    <w:rsid w:val="002B1B94"/>
    <w:rsid w:val="002B2C8A"/>
    <w:rsid w:val="002B3CE6"/>
    <w:rsid w:val="002B5E5E"/>
    <w:rsid w:val="002B6540"/>
    <w:rsid w:val="002B6E17"/>
    <w:rsid w:val="002C02A5"/>
    <w:rsid w:val="002C0366"/>
    <w:rsid w:val="002C0ADC"/>
    <w:rsid w:val="002C13D2"/>
    <w:rsid w:val="002C1694"/>
    <w:rsid w:val="002C176D"/>
    <w:rsid w:val="002C19CE"/>
    <w:rsid w:val="002C321B"/>
    <w:rsid w:val="002C4D47"/>
    <w:rsid w:val="002C55A9"/>
    <w:rsid w:val="002C6C9C"/>
    <w:rsid w:val="002C7B40"/>
    <w:rsid w:val="002D067A"/>
    <w:rsid w:val="002D1437"/>
    <w:rsid w:val="002D2A17"/>
    <w:rsid w:val="002D2BB7"/>
    <w:rsid w:val="002D35C4"/>
    <w:rsid w:val="002D387C"/>
    <w:rsid w:val="002D5477"/>
    <w:rsid w:val="002D70B6"/>
    <w:rsid w:val="002D7EC9"/>
    <w:rsid w:val="002E25B7"/>
    <w:rsid w:val="002E515D"/>
    <w:rsid w:val="002E5D1F"/>
    <w:rsid w:val="002E68FB"/>
    <w:rsid w:val="002E7627"/>
    <w:rsid w:val="002E7670"/>
    <w:rsid w:val="002E76E0"/>
    <w:rsid w:val="002F27B9"/>
    <w:rsid w:val="002F4495"/>
    <w:rsid w:val="002F4931"/>
    <w:rsid w:val="003011D6"/>
    <w:rsid w:val="00301C10"/>
    <w:rsid w:val="00302A75"/>
    <w:rsid w:val="00304D18"/>
    <w:rsid w:val="003054D3"/>
    <w:rsid w:val="00306298"/>
    <w:rsid w:val="003067A9"/>
    <w:rsid w:val="00310FBD"/>
    <w:rsid w:val="003137AA"/>
    <w:rsid w:val="00316101"/>
    <w:rsid w:val="00316FD1"/>
    <w:rsid w:val="0031781B"/>
    <w:rsid w:val="0032052B"/>
    <w:rsid w:val="0032083A"/>
    <w:rsid w:val="00320CA5"/>
    <w:rsid w:val="0032209B"/>
    <w:rsid w:val="00325E59"/>
    <w:rsid w:val="003261B0"/>
    <w:rsid w:val="00326761"/>
    <w:rsid w:val="003268A5"/>
    <w:rsid w:val="00326EE2"/>
    <w:rsid w:val="003278A0"/>
    <w:rsid w:val="00330093"/>
    <w:rsid w:val="003304A8"/>
    <w:rsid w:val="00330CD6"/>
    <w:rsid w:val="00331061"/>
    <w:rsid w:val="00332E7F"/>
    <w:rsid w:val="00334471"/>
    <w:rsid w:val="003361FD"/>
    <w:rsid w:val="00336496"/>
    <w:rsid w:val="00347F06"/>
    <w:rsid w:val="003507B6"/>
    <w:rsid w:val="0035134B"/>
    <w:rsid w:val="00351991"/>
    <w:rsid w:val="00352459"/>
    <w:rsid w:val="003539DF"/>
    <w:rsid w:val="003553DC"/>
    <w:rsid w:val="00355E15"/>
    <w:rsid w:val="003567E5"/>
    <w:rsid w:val="00360360"/>
    <w:rsid w:val="00360386"/>
    <w:rsid w:val="0036249B"/>
    <w:rsid w:val="00363837"/>
    <w:rsid w:val="00363CBA"/>
    <w:rsid w:val="00363FC1"/>
    <w:rsid w:val="003651FC"/>
    <w:rsid w:val="00366243"/>
    <w:rsid w:val="00366657"/>
    <w:rsid w:val="0036674E"/>
    <w:rsid w:val="0037161B"/>
    <w:rsid w:val="00371D2E"/>
    <w:rsid w:val="0037251D"/>
    <w:rsid w:val="00373138"/>
    <w:rsid w:val="0037341C"/>
    <w:rsid w:val="00373AA2"/>
    <w:rsid w:val="00373EEB"/>
    <w:rsid w:val="003742B9"/>
    <w:rsid w:val="00374490"/>
    <w:rsid w:val="003772DE"/>
    <w:rsid w:val="0038074B"/>
    <w:rsid w:val="003810B4"/>
    <w:rsid w:val="003811B9"/>
    <w:rsid w:val="00382ABB"/>
    <w:rsid w:val="0038323D"/>
    <w:rsid w:val="0038340E"/>
    <w:rsid w:val="003840E2"/>
    <w:rsid w:val="00384657"/>
    <w:rsid w:val="00384BDD"/>
    <w:rsid w:val="00384D25"/>
    <w:rsid w:val="00386B73"/>
    <w:rsid w:val="00387450"/>
    <w:rsid w:val="00387947"/>
    <w:rsid w:val="00387DDE"/>
    <w:rsid w:val="00390A60"/>
    <w:rsid w:val="00391D37"/>
    <w:rsid w:val="00392162"/>
    <w:rsid w:val="003927BE"/>
    <w:rsid w:val="00393AA4"/>
    <w:rsid w:val="0039628E"/>
    <w:rsid w:val="003A1571"/>
    <w:rsid w:val="003A2F10"/>
    <w:rsid w:val="003A2FEF"/>
    <w:rsid w:val="003A3A57"/>
    <w:rsid w:val="003A4321"/>
    <w:rsid w:val="003A631B"/>
    <w:rsid w:val="003B0894"/>
    <w:rsid w:val="003B10E6"/>
    <w:rsid w:val="003B198D"/>
    <w:rsid w:val="003B2877"/>
    <w:rsid w:val="003B3177"/>
    <w:rsid w:val="003B3DEF"/>
    <w:rsid w:val="003B52BD"/>
    <w:rsid w:val="003B53C7"/>
    <w:rsid w:val="003B69BA"/>
    <w:rsid w:val="003B6B08"/>
    <w:rsid w:val="003C10D4"/>
    <w:rsid w:val="003C1681"/>
    <w:rsid w:val="003C19D6"/>
    <w:rsid w:val="003C3A04"/>
    <w:rsid w:val="003C5866"/>
    <w:rsid w:val="003C5D2E"/>
    <w:rsid w:val="003C62F2"/>
    <w:rsid w:val="003C63D4"/>
    <w:rsid w:val="003C692C"/>
    <w:rsid w:val="003C7E35"/>
    <w:rsid w:val="003D4C03"/>
    <w:rsid w:val="003D4E9D"/>
    <w:rsid w:val="003D5DAB"/>
    <w:rsid w:val="003D6EAC"/>
    <w:rsid w:val="003D6FCC"/>
    <w:rsid w:val="003E0A95"/>
    <w:rsid w:val="003E10FF"/>
    <w:rsid w:val="003E2A06"/>
    <w:rsid w:val="003E2BD4"/>
    <w:rsid w:val="003E3AAF"/>
    <w:rsid w:val="003E4ACC"/>
    <w:rsid w:val="003E52BC"/>
    <w:rsid w:val="003E6F7C"/>
    <w:rsid w:val="003E777A"/>
    <w:rsid w:val="003F14CE"/>
    <w:rsid w:val="003F1BFE"/>
    <w:rsid w:val="003F443D"/>
    <w:rsid w:val="003F6A56"/>
    <w:rsid w:val="003F6FE5"/>
    <w:rsid w:val="003F7B01"/>
    <w:rsid w:val="003F7EB7"/>
    <w:rsid w:val="00401035"/>
    <w:rsid w:val="00402B9F"/>
    <w:rsid w:val="004033D4"/>
    <w:rsid w:val="00404C2D"/>
    <w:rsid w:val="00404F1F"/>
    <w:rsid w:val="004060CD"/>
    <w:rsid w:val="00407947"/>
    <w:rsid w:val="00407F22"/>
    <w:rsid w:val="00410534"/>
    <w:rsid w:val="00411DDE"/>
    <w:rsid w:val="004155C0"/>
    <w:rsid w:val="00415EE5"/>
    <w:rsid w:val="00415FE8"/>
    <w:rsid w:val="00416654"/>
    <w:rsid w:val="00417387"/>
    <w:rsid w:val="00417D3D"/>
    <w:rsid w:val="004209FD"/>
    <w:rsid w:val="0042117B"/>
    <w:rsid w:val="00421D56"/>
    <w:rsid w:val="00421E92"/>
    <w:rsid w:val="004220B9"/>
    <w:rsid w:val="00422941"/>
    <w:rsid w:val="00422BEF"/>
    <w:rsid w:val="0042400B"/>
    <w:rsid w:val="00425E34"/>
    <w:rsid w:val="004261C5"/>
    <w:rsid w:val="0042717E"/>
    <w:rsid w:val="004272F9"/>
    <w:rsid w:val="00427640"/>
    <w:rsid w:val="004278E6"/>
    <w:rsid w:val="00427E84"/>
    <w:rsid w:val="00434001"/>
    <w:rsid w:val="00435780"/>
    <w:rsid w:val="004358DB"/>
    <w:rsid w:val="004364BD"/>
    <w:rsid w:val="004365F3"/>
    <w:rsid w:val="00436DA6"/>
    <w:rsid w:val="00436EB5"/>
    <w:rsid w:val="0043725D"/>
    <w:rsid w:val="004377B0"/>
    <w:rsid w:val="00442759"/>
    <w:rsid w:val="0044278C"/>
    <w:rsid w:val="004468EC"/>
    <w:rsid w:val="00450BFC"/>
    <w:rsid w:val="00450D6C"/>
    <w:rsid w:val="00451A6D"/>
    <w:rsid w:val="00451B36"/>
    <w:rsid w:val="00451DCA"/>
    <w:rsid w:val="004534DC"/>
    <w:rsid w:val="0045447E"/>
    <w:rsid w:val="00454892"/>
    <w:rsid w:val="0045624F"/>
    <w:rsid w:val="0045710F"/>
    <w:rsid w:val="00457DE4"/>
    <w:rsid w:val="00457EDC"/>
    <w:rsid w:val="00461D97"/>
    <w:rsid w:val="004621FB"/>
    <w:rsid w:val="00463327"/>
    <w:rsid w:val="0046350F"/>
    <w:rsid w:val="004648B4"/>
    <w:rsid w:val="00464C66"/>
    <w:rsid w:val="00465177"/>
    <w:rsid w:val="00465A71"/>
    <w:rsid w:val="00466A56"/>
    <w:rsid w:val="00470109"/>
    <w:rsid w:val="00473153"/>
    <w:rsid w:val="004731A8"/>
    <w:rsid w:val="00473429"/>
    <w:rsid w:val="004734B8"/>
    <w:rsid w:val="00474594"/>
    <w:rsid w:val="00474BD1"/>
    <w:rsid w:val="00474D37"/>
    <w:rsid w:val="0047681D"/>
    <w:rsid w:val="004771FE"/>
    <w:rsid w:val="00482C01"/>
    <w:rsid w:val="00482E38"/>
    <w:rsid w:val="00482EBB"/>
    <w:rsid w:val="0048334B"/>
    <w:rsid w:val="004855AD"/>
    <w:rsid w:val="004865DB"/>
    <w:rsid w:val="00486AA6"/>
    <w:rsid w:val="004873BA"/>
    <w:rsid w:val="00487867"/>
    <w:rsid w:val="00487ECF"/>
    <w:rsid w:val="00490201"/>
    <w:rsid w:val="004909C3"/>
    <w:rsid w:val="00491A57"/>
    <w:rsid w:val="00493FE7"/>
    <w:rsid w:val="0049468A"/>
    <w:rsid w:val="00494FAF"/>
    <w:rsid w:val="00497CC5"/>
    <w:rsid w:val="004A07AB"/>
    <w:rsid w:val="004A2E97"/>
    <w:rsid w:val="004A5556"/>
    <w:rsid w:val="004A783E"/>
    <w:rsid w:val="004A7A1A"/>
    <w:rsid w:val="004B044C"/>
    <w:rsid w:val="004B0F59"/>
    <w:rsid w:val="004B170D"/>
    <w:rsid w:val="004B1832"/>
    <w:rsid w:val="004B520A"/>
    <w:rsid w:val="004B59BE"/>
    <w:rsid w:val="004B6749"/>
    <w:rsid w:val="004B6BF4"/>
    <w:rsid w:val="004B72F7"/>
    <w:rsid w:val="004B756E"/>
    <w:rsid w:val="004B7FDD"/>
    <w:rsid w:val="004C2528"/>
    <w:rsid w:val="004C259A"/>
    <w:rsid w:val="004C2D06"/>
    <w:rsid w:val="004C56A4"/>
    <w:rsid w:val="004C7254"/>
    <w:rsid w:val="004C768F"/>
    <w:rsid w:val="004C7759"/>
    <w:rsid w:val="004D082E"/>
    <w:rsid w:val="004D19F4"/>
    <w:rsid w:val="004D1B58"/>
    <w:rsid w:val="004D2598"/>
    <w:rsid w:val="004D30F5"/>
    <w:rsid w:val="004D3A12"/>
    <w:rsid w:val="004D4BEC"/>
    <w:rsid w:val="004D512D"/>
    <w:rsid w:val="004D7C15"/>
    <w:rsid w:val="004E076A"/>
    <w:rsid w:val="004E298C"/>
    <w:rsid w:val="004E2A56"/>
    <w:rsid w:val="004E39B2"/>
    <w:rsid w:val="004E5172"/>
    <w:rsid w:val="004E539C"/>
    <w:rsid w:val="004E53C0"/>
    <w:rsid w:val="004E5767"/>
    <w:rsid w:val="004E580F"/>
    <w:rsid w:val="004F04C4"/>
    <w:rsid w:val="004F075B"/>
    <w:rsid w:val="004F0F4D"/>
    <w:rsid w:val="004F1958"/>
    <w:rsid w:val="004F294A"/>
    <w:rsid w:val="004F2AFA"/>
    <w:rsid w:val="004F3329"/>
    <w:rsid w:val="004F3D18"/>
    <w:rsid w:val="004F4A06"/>
    <w:rsid w:val="004F6279"/>
    <w:rsid w:val="004F6A3D"/>
    <w:rsid w:val="00500C0A"/>
    <w:rsid w:val="00503A13"/>
    <w:rsid w:val="0050572D"/>
    <w:rsid w:val="00505F2B"/>
    <w:rsid w:val="00506C7C"/>
    <w:rsid w:val="00510536"/>
    <w:rsid w:val="0051245F"/>
    <w:rsid w:val="00512923"/>
    <w:rsid w:val="0051318A"/>
    <w:rsid w:val="00513629"/>
    <w:rsid w:val="0051386F"/>
    <w:rsid w:val="00513EA8"/>
    <w:rsid w:val="00515D9E"/>
    <w:rsid w:val="005169A6"/>
    <w:rsid w:val="00517942"/>
    <w:rsid w:val="005203B7"/>
    <w:rsid w:val="00521262"/>
    <w:rsid w:val="00521D36"/>
    <w:rsid w:val="00522981"/>
    <w:rsid w:val="00522A98"/>
    <w:rsid w:val="0052307E"/>
    <w:rsid w:val="00523355"/>
    <w:rsid w:val="005234AC"/>
    <w:rsid w:val="00524657"/>
    <w:rsid w:val="00525055"/>
    <w:rsid w:val="00525289"/>
    <w:rsid w:val="00525EDC"/>
    <w:rsid w:val="0052713D"/>
    <w:rsid w:val="00533B7D"/>
    <w:rsid w:val="00535226"/>
    <w:rsid w:val="00536B16"/>
    <w:rsid w:val="00536BBC"/>
    <w:rsid w:val="00537184"/>
    <w:rsid w:val="005371EE"/>
    <w:rsid w:val="0054055F"/>
    <w:rsid w:val="0054136F"/>
    <w:rsid w:val="0054194E"/>
    <w:rsid w:val="00542D5D"/>
    <w:rsid w:val="005474F3"/>
    <w:rsid w:val="00550C95"/>
    <w:rsid w:val="00553251"/>
    <w:rsid w:val="005561FA"/>
    <w:rsid w:val="005573C8"/>
    <w:rsid w:val="005602EE"/>
    <w:rsid w:val="005614BF"/>
    <w:rsid w:val="00561F43"/>
    <w:rsid w:val="005626D2"/>
    <w:rsid w:val="0056603D"/>
    <w:rsid w:val="005673F6"/>
    <w:rsid w:val="00570BE9"/>
    <w:rsid w:val="0057193E"/>
    <w:rsid w:val="00571BDE"/>
    <w:rsid w:val="0057286A"/>
    <w:rsid w:val="00573BAF"/>
    <w:rsid w:val="00573C33"/>
    <w:rsid w:val="005765C2"/>
    <w:rsid w:val="00577C20"/>
    <w:rsid w:val="00580CA1"/>
    <w:rsid w:val="00581399"/>
    <w:rsid w:val="00583574"/>
    <w:rsid w:val="0058375B"/>
    <w:rsid w:val="005838FF"/>
    <w:rsid w:val="00583BF8"/>
    <w:rsid w:val="00583EF6"/>
    <w:rsid w:val="00585563"/>
    <w:rsid w:val="005863A6"/>
    <w:rsid w:val="00590413"/>
    <w:rsid w:val="00592725"/>
    <w:rsid w:val="00592870"/>
    <w:rsid w:val="0059292E"/>
    <w:rsid w:val="005933EC"/>
    <w:rsid w:val="00593625"/>
    <w:rsid w:val="00595872"/>
    <w:rsid w:val="005959AE"/>
    <w:rsid w:val="00595D14"/>
    <w:rsid w:val="00596E33"/>
    <w:rsid w:val="00597B7A"/>
    <w:rsid w:val="005A0020"/>
    <w:rsid w:val="005A0510"/>
    <w:rsid w:val="005A1CAB"/>
    <w:rsid w:val="005A38C2"/>
    <w:rsid w:val="005A5A13"/>
    <w:rsid w:val="005A6A65"/>
    <w:rsid w:val="005B0BFC"/>
    <w:rsid w:val="005B11C1"/>
    <w:rsid w:val="005B1C74"/>
    <w:rsid w:val="005B3AB6"/>
    <w:rsid w:val="005B3EFB"/>
    <w:rsid w:val="005B3FF8"/>
    <w:rsid w:val="005B75A3"/>
    <w:rsid w:val="005B773B"/>
    <w:rsid w:val="005C0DD3"/>
    <w:rsid w:val="005C19B1"/>
    <w:rsid w:val="005C2A7C"/>
    <w:rsid w:val="005C4E95"/>
    <w:rsid w:val="005C5045"/>
    <w:rsid w:val="005C5086"/>
    <w:rsid w:val="005C525A"/>
    <w:rsid w:val="005C647E"/>
    <w:rsid w:val="005C6AFA"/>
    <w:rsid w:val="005C7520"/>
    <w:rsid w:val="005C7575"/>
    <w:rsid w:val="005C79F7"/>
    <w:rsid w:val="005C7C43"/>
    <w:rsid w:val="005D0338"/>
    <w:rsid w:val="005D07C2"/>
    <w:rsid w:val="005D15B1"/>
    <w:rsid w:val="005D1FA7"/>
    <w:rsid w:val="005D216B"/>
    <w:rsid w:val="005D2BD3"/>
    <w:rsid w:val="005D3D27"/>
    <w:rsid w:val="005D470E"/>
    <w:rsid w:val="005D4E4C"/>
    <w:rsid w:val="005D6B74"/>
    <w:rsid w:val="005D7793"/>
    <w:rsid w:val="005D7F45"/>
    <w:rsid w:val="005D7F47"/>
    <w:rsid w:val="005E00FD"/>
    <w:rsid w:val="005E0D38"/>
    <w:rsid w:val="005E0D6A"/>
    <w:rsid w:val="005E1A6A"/>
    <w:rsid w:val="005E1B92"/>
    <w:rsid w:val="005E2948"/>
    <w:rsid w:val="005E43B5"/>
    <w:rsid w:val="005E4BD1"/>
    <w:rsid w:val="005E6B3A"/>
    <w:rsid w:val="005E72AD"/>
    <w:rsid w:val="005E746A"/>
    <w:rsid w:val="005F1821"/>
    <w:rsid w:val="005F1C72"/>
    <w:rsid w:val="005F2957"/>
    <w:rsid w:val="005F299B"/>
    <w:rsid w:val="005F2D18"/>
    <w:rsid w:val="005F31EC"/>
    <w:rsid w:val="005F51ED"/>
    <w:rsid w:val="005F74B2"/>
    <w:rsid w:val="006015B9"/>
    <w:rsid w:val="00601EE2"/>
    <w:rsid w:val="0060211B"/>
    <w:rsid w:val="00602474"/>
    <w:rsid w:val="00605504"/>
    <w:rsid w:val="00605551"/>
    <w:rsid w:val="006059C9"/>
    <w:rsid w:val="00610F7B"/>
    <w:rsid w:val="00611237"/>
    <w:rsid w:val="00611A93"/>
    <w:rsid w:val="006122BE"/>
    <w:rsid w:val="0061234E"/>
    <w:rsid w:val="00613E68"/>
    <w:rsid w:val="00613E8C"/>
    <w:rsid w:val="006144B6"/>
    <w:rsid w:val="00614DCF"/>
    <w:rsid w:val="00615150"/>
    <w:rsid w:val="00615CCA"/>
    <w:rsid w:val="006175AC"/>
    <w:rsid w:val="006176AE"/>
    <w:rsid w:val="00621429"/>
    <w:rsid w:val="0062184B"/>
    <w:rsid w:val="00622536"/>
    <w:rsid w:val="00623121"/>
    <w:rsid w:val="006232E5"/>
    <w:rsid w:val="00623CED"/>
    <w:rsid w:val="00623EC9"/>
    <w:rsid w:val="00624D49"/>
    <w:rsid w:val="00624E02"/>
    <w:rsid w:val="006252EC"/>
    <w:rsid w:val="0062577D"/>
    <w:rsid w:val="00625DDB"/>
    <w:rsid w:val="00631A34"/>
    <w:rsid w:val="00631DAD"/>
    <w:rsid w:val="006339BE"/>
    <w:rsid w:val="006354F1"/>
    <w:rsid w:val="006374E3"/>
    <w:rsid w:val="00637E22"/>
    <w:rsid w:val="00640A73"/>
    <w:rsid w:val="00641844"/>
    <w:rsid w:val="00643361"/>
    <w:rsid w:val="006473F1"/>
    <w:rsid w:val="00652863"/>
    <w:rsid w:val="00654B19"/>
    <w:rsid w:val="006552E7"/>
    <w:rsid w:val="006555A1"/>
    <w:rsid w:val="00656D09"/>
    <w:rsid w:val="00657414"/>
    <w:rsid w:val="00664726"/>
    <w:rsid w:val="006661AC"/>
    <w:rsid w:val="00666B5F"/>
    <w:rsid w:val="006717B0"/>
    <w:rsid w:val="00671B95"/>
    <w:rsid w:val="00676712"/>
    <w:rsid w:val="0068047A"/>
    <w:rsid w:val="00681484"/>
    <w:rsid w:val="00681A8C"/>
    <w:rsid w:val="00682550"/>
    <w:rsid w:val="00682BB7"/>
    <w:rsid w:val="00683637"/>
    <w:rsid w:val="00684186"/>
    <w:rsid w:val="00690777"/>
    <w:rsid w:val="0069094B"/>
    <w:rsid w:val="00690F4A"/>
    <w:rsid w:val="006916F6"/>
    <w:rsid w:val="00694BDA"/>
    <w:rsid w:val="006958AE"/>
    <w:rsid w:val="00695C54"/>
    <w:rsid w:val="006963A6"/>
    <w:rsid w:val="00696B50"/>
    <w:rsid w:val="00696EE8"/>
    <w:rsid w:val="00697FAF"/>
    <w:rsid w:val="006A0138"/>
    <w:rsid w:val="006A017D"/>
    <w:rsid w:val="006A034B"/>
    <w:rsid w:val="006A2BE1"/>
    <w:rsid w:val="006A30B2"/>
    <w:rsid w:val="006A4D45"/>
    <w:rsid w:val="006A5416"/>
    <w:rsid w:val="006A5526"/>
    <w:rsid w:val="006A653F"/>
    <w:rsid w:val="006A6B47"/>
    <w:rsid w:val="006B0878"/>
    <w:rsid w:val="006B0C62"/>
    <w:rsid w:val="006B353D"/>
    <w:rsid w:val="006B4230"/>
    <w:rsid w:val="006B4C1A"/>
    <w:rsid w:val="006B4FEE"/>
    <w:rsid w:val="006B7DFB"/>
    <w:rsid w:val="006C0EEC"/>
    <w:rsid w:val="006C11EA"/>
    <w:rsid w:val="006C2B84"/>
    <w:rsid w:val="006C3367"/>
    <w:rsid w:val="006C6FD5"/>
    <w:rsid w:val="006C773A"/>
    <w:rsid w:val="006C7CCA"/>
    <w:rsid w:val="006D0780"/>
    <w:rsid w:val="006D11E6"/>
    <w:rsid w:val="006D2493"/>
    <w:rsid w:val="006D3313"/>
    <w:rsid w:val="006D4158"/>
    <w:rsid w:val="006D4687"/>
    <w:rsid w:val="006D4803"/>
    <w:rsid w:val="006D549E"/>
    <w:rsid w:val="006D573E"/>
    <w:rsid w:val="006D7662"/>
    <w:rsid w:val="006E08D1"/>
    <w:rsid w:val="006E18A5"/>
    <w:rsid w:val="006E25C3"/>
    <w:rsid w:val="006E2CF3"/>
    <w:rsid w:val="006E36DB"/>
    <w:rsid w:val="006E4860"/>
    <w:rsid w:val="006E690E"/>
    <w:rsid w:val="006F0753"/>
    <w:rsid w:val="006F0E54"/>
    <w:rsid w:val="006F2048"/>
    <w:rsid w:val="006F430B"/>
    <w:rsid w:val="006F4399"/>
    <w:rsid w:val="006F4836"/>
    <w:rsid w:val="006F4E9E"/>
    <w:rsid w:val="006F6D9B"/>
    <w:rsid w:val="006F7A23"/>
    <w:rsid w:val="006F7CA7"/>
    <w:rsid w:val="007007A1"/>
    <w:rsid w:val="00700DBA"/>
    <w:rsid w:val="00701ED6"/>
    <w:rsid w:val="007027B8"/>
    <w:rsid w:val="00702FEC"/>
    <w:rsid w:val="00705502"/>
    <w:rsid w:val="00710779"/>
    <w:rsid w:val="00710B03"/>
    <w:rsid w:val="00711CF3"/>
    <w:rsid w:val="00714D65"/>
    <w:rsid w:val="007152B4"/>
    <w:rsid w:val="007157DF"/>
    <w:rsid w:val="00717FDF"/>
    <w:rsid w:val="00722B19"/>
    <w:rsid w:val="00722B74"/>
    <w:rsid w:val="00725CC7"/>
    <w:rsid w:val="007268D2"/>
    <w:rsid w:val="00726AA3"/>
    <w:rsid w:val="00730BC3"/>
    <w:rsid w:val="00730ED7"/>
    <w:rsid w:val="00731E3C"/>
    <w:rsid w:val="0073208F"/>
    <w:rsid w:val="00732433"/>
    <w:rsid w:val="00732DE7"/>
    <w:rsid w:val="00734181"/>
    <w:rsid w:val="00734824"/>
    <w:rsid w:val="00735785"/>
    <w:rsid w:val="0073584E"/>
    <w:rsid w:val="007361B5"/>
    <w:rsid w:val="007373B1"/>
    <w:rsid w:val="00737C56"/>
    <w:rsid w:val="00740EC1"/>
    <w:rsid w:val="00741587"/>
    <w:rsid w:val="00741A13"/>
    <w:rsid w:val="00742095"/>
    <w:rsid w:val="00742F09"/>
    <w:rsid w:val="00742F54"/>
    <w:rsid w:val="0074534B"/>
    <w:rsid w:val="00752252"/>
    <w:rsid w:val="0075367A"/>
    <w:rsid w:val="00753D0D"/>
    <w:rsid w:val="00754DD3"/>
    <w:rsid w:val="00755AC9"/>
    <w:rsid w:val="00755D26"/>
    <w:rsid w:val="007565D5"/>
    <w:rsid w:val="00757A36"/>
    <w:rsid w:val="0076074E"/>
    <w:rsid w:val="007630B1"/>
    <w:rsid w:val="007645C9"/>
    <w:rsid w:val="00764B32"/>
    <w:rsid w:val="00765AA3"/>
    <w:rsid w:val="007666A7"/>
    <w:rsid w:val="00767ABD"/>
    <w:rsid w:val="00767EFA"/>
    <w:rsid w:val="0077066F"/>
    <w:rsid w:val="00770773"/>
    <w:rsid w:val="007711D0"/>
    <w:rsid w:val="00771557"/>
    <w:rsid w:val="007735ED"/>
    <w:rsid w:val="0077403A"/>
    <w:rsid w:val="0077506F"/>
    <w:rsid w:val="00775627"/>
    <w:rsid w:val="00776B54"/>
    <w:rsid w:val="00781E5F"/>
    <w:rsid w:val="00783969"/>
    <w:rsid w:val="0078447F"/>
    <w:rsid w:val="007850A0"/>
    <w:rsid w:val="00785536"/>
    <w:rsid w:val="00785B16"/>
    <w:rsid w:val="0079124F"/>
    <w:rsid w:val="0079247E"/>
    <w:rsid w:val="007963C9"/>
    <w:rsid w:val="00796612"/>
    <w:rsid w:val="00796FFE"/>
    <w:rsid w:val="00797003"/>
    <w:rsid w:val="007A07CA"/>
    <w:rsid w:val="007A099C"/>
    <w:rsid w:val="007A15DF"/>
    <w:rsid w:val="007A27D4"/>
    <w:rsid w:val="007A29C1"/>
    <w:rsid w:val="007A2AD5"/>
    <w:rsid w:val="007A3F4C"/>
    <w:rsid w:val="007A6E47"/>
    <w:rsid w:val="007A788B"/>
    <w:rsid w:val="007B0122"/>
    <w:rsid w:val="007B0F26"/>
    <w:rsid w:val="007B1FA8"/>
    <w:rsid w:val="007B1FB5"/>
    <w:rsid w:val="007B349C"/>
    <w:rsid w:val="007B40B4"/>
    <w:rsid w:val="007B6510"/>
    <w:rsid w:val="007B672C"/>
    <w:rsid w:val="007B6A8F"/>
    <w:rsid w:val="007B6DDB"/>
    <w:rsid w:val="007B777B"/>
    <w:rsid w:val="007C0F78"/>
    <w:rsid w:val="007C178C"/>
    <w:rsid w:val="007C302F"/>
    <w:rsid w:val="007C33C1"/>
    <w:rsid w:val="007C3D3E"/>
    <w:rsid w:val="007C43E2"/>
    <w:rsid w:val="007C5842"/>
    <w:rsid w:val="007C67B0"/>
    <w:rsid w:val="007D0861"/>
    <w:rsid w:val="007D2C7C"/>
    <w:rsid w:val="007D34E0"/>
    <w:rsid w:val="007D4697"/>
    <w:rsid w:val="007D4E37"/>
    <w:rsid w:val="007D531C"/>
    <w:rsid w:val="007D58CC"/>
    <w:rsid w:val="007D64EF"/>
    <w:rsid w:val="007D66CD"/>
    <w:rsid w:val="007E068F"/>
    <w:rsid w:val="007E146F"/>
    <w:rsid w:val="007E1A42"/>
    <w:rsid w:val="007E23E9"/>
    <w:rsid w:val="007E5A68"/>
    <w:rsid w:val="007E73B4"/>
    <w:rsid w:val="007F4558"/>
    <w:rsid w:val="007F5410"/>
    <w:rsid w:val="007F5A53"/>
    <w:rsid w:val="007F6B97"/>
    <w:rsid w:val="00800D17"/>
    <w:rsid w:val="0080168E"/>
    <w:rsid w:val="00801AEF"/>
    <w:rsid w:val="00802E23"/>
    <w:rsid w:val="008040B0"/>
    <w:rsid w:val="008055C1"/>
    <w:rsid w:val="0080684A"/>
    <w:rsid w:val="008071F1"/>
    <w:rsid w:val="008079ED"/>
    <w:rsid w:val="00807A10"/>
    <w:rsid w:val="00807C31"/>
    <w:rsid w:val="008109A1"/>
    <w:rsid w:val="00810BD8"/>
    <w:rsid w:val="00812730"/>
    <w:rsid w:val="008140A8"/>
    <w:rsid w:val="00815EE5"/>
    <w:rsid w:val="00817A57"/>
    <w:rsid w:val="00817E60"/>
    <w:rsid w:val="008207FE"/>
    <w:rsid w:val="00821926"/>
    <w:rsid w:val="00821B17"/>
    <w:rsid w:val="00822B26"/>
    <w:rsid w:val="00822F07"/>
    <w:rsid w:val="00824861"/>
    <w:rsid w:val="00824E06"/>
    <w:rsid w:val="00825531"/>
    <w:rsid w:val="0082620C"/>
    <w:rsid w:val="00826619"/>
    <w:rsid w:val="00826BDB"/>
    <w:rsid w:val="00827778"/>
    <w:rsid w:val="00830063"/>
    <w:rsid w:val="008307DF"/>
    <w:rsid w:val="008307F8"/>
    <w:rsid w:val="00830A7E"/>
    <w:rsid w:val="00830B0B"/>
    <w:rsid w:val="00830DB4"/>
    <w:rsid w:val="008327FA"/>
    <w:rsid w:val="00832F70"/>
    <w:rsid w:val="00834546"/>
    <w:rsid w:val="00841582"/>
    <w:rsid w:val="0084484D"/>
    <w:rsid w:val="0084492F"/>
    <w:rsid w:val="00853937"/>
    <w:rsid w:val="00854CD6"/>
    <w:rsid w:val="00854EDB"/>
    <w:rsid w:val="00855C63"/>
    <w:rsid w:val="008567A5"/>
    <w:rsid w:val="0085691D"/>
    <w:rsid w:val="00856969"/>
    <w:rsid w:val="00857D3E"/>
    <w:rsid w:val="00860058"/>
    <w:rsid w:val="008602A6"/>
    <w:rsid w:val="00861FFE"/>
    <w:rsid w:val="0086261A"/>
    <w:rsid w:val="00864079"/>
    <w:rsid w:val="008649CB"/>
    <w:rsid w:val="00866352"/>
    <w:rsid w:val="008665F2"/>
    <w:rsid w:val="00867504"/>
    <w:rsid w:val="00870130"/>
    <w:rsid w:val="008708C7"/>
    <w:rsid w:val="00870DE0"/>
    <w:rsid w:val="00875A47"/>
    <w:rsid w:val="00876147"/>
    <w:rsid w:val="008772DE"/>
    <w:rsid w:val="00877302"/>
    <w:rsid w:val="00877EA8"/>
    <w:rsid w:val="008809C0"/>
    <w:rsid w:val="008823E7"/>
    <w:rsid w:val="0088373F"/>
    <w:rsid w:val="00884196"/>
    <w:rsid w:val="00884AFB"/>
    <w:rsid w:val="00884D76"/>
    <w:rsid w:val="00884FFB"/>
    <w:rsid w:val="00885D79"/>
    <w:rsid w:val="00886D45"/>
    <w:rsid w:val="0088721F"/>
    <w:rsid w:val="00887DAA"/>
    <w:rsid w:val="008905D5"/>
    <w:rsid w:val="00890D16"/>
    <w:rsid w:val="008910B8"/>
    <w:rsid w:val="008935E3"/>
    <w:rsid w:val="008939A6"/>
    <w:rsid w:val="00894283"/>
    <w:rsid w:val="00895517"/>
    <w:rsid w:val="0089559A"/>
    <w:rsid w:val="00895F42"/>
    <w:rsid w:val="00897269"/>
    <w:rsid w:val="00897515"/>
    <w:rsid w:val="00897642"/>
    <w:rsid w:val="0089782D"/>
    <w:rsid w:val="00897C83"/>
    <w:rsid w:val="00897CA9"/>
    <w:rsid w:val="008A1DC4"/>
    <w:rsid w:val="008A2162"/>
    <w:rsid w:val="008A3A4C"/>
    <w:rsid w:val="008A5525"/>
    <w:rsid w:val="008A57FB"/>
    <w:rsid w:val="008A585F"/>
    <w:rsid w:val="008A62F7"/>
    <w:rsid w:val="008A6A5B"/>
    <w:rsid w:val="008A6CB8"/>
    <w:rsid w:val="008A7162"/>
    <w:rsid w:val="008B0176"/>
    <w:rsid w:val="008B0595"/>
    <w:rsid w:val="008B0F05"/>
    <w:rsid w:val="008B22F8"/>
    <w:rsid w:val="008B5352"/>
    <w:rsid w:val="008B6A42"/>
    <w:rsid w:val="008B759C"/>
    <w:rsid w:val="008C1095"/>
    <w:rsid w:val="008C1173"/>
    <w:rsid w:val="008C3B4F"/>
    <w:rsid w:val="008C5C9B"/>
    <w:rsid w:val="008C5DF9"/>
    <w:rsid w:val="008C6C38"/>
    <w:rsid w:val="008C72E4"/>
    <w:rsid w:val="008C7A3D"/>
    <w:rsid w:val="008D03BD"/>
    <w:rsid w:val="008D1CC6"/>
    <w:rsid w:val="008D1DA7"/>
    <w:rsid w:val="008D2C87"/>
    <w:rsid w:val="008D2E78"/>
    <w:rsid w:val="008D302F"/>
    <w:rsid w:val="008D432E"/>
    <w:rsid w:val="008D5545"/>
    <w:rsid w:val="008D55AC"/>
    <w:rsid w:val="008D57DA"/>
    <w:rsid w:val="008D5BCD"/>
    <w:rsid w:val="008D603C"/>
    <w:rsid w:val="008D65E0"/>
    <w:rsid w:val="008D66A6"/>
    <w:rsid w:val="008D78C6"/>
    <w:rsid w:val="008E0AA6"/>
    <w:rsid w:val="008E0D9A"/>
    <w:rsid w:val="008E17A5"/>
    <w:rsid w:val="008E20A1"/>
    <w:rsid w:val="008E28DE"/>
    <w:rsid w:val="008E320D"/>
    <w:rsid w:val="008E3F18"/>
    <w:rsid w:val="008E4AA4"/>
    <w:rsid w:val="008E53D3"/>
    <w:rsid w:val="008E6142"/>
    <w:rsid w:val="008E7212"/>
    <w:rsid w:val="008E746E"/>
    <w:rsid w:val="008E74B7"/>
    <w:rsid w:val="008F06B4"/>
    <w:rsid w:val="008F07B4"/>
    <w:rsid w:val="008F1359"/>
    <w:rsid w:val="008F1534"/>
    <w:rsid w:val="008F4F32"/>
    <w:rsid w:val="008F6D00"/>
    <w:rsid w:val="008F72D9"/>
    <w:rsid w:val="008F7613"/>
    <w:rsid w:val="00901B43"/>
    <w:rsid w:val="00904155"/>
    <w:rsid w:val="0090789F"/>
    <w:rsid w:val="0091258D"/>
    <w:rsid w:val="00912D24"/>
    <w:rsid w:val="00912D30"/>
    <w:rsid w:val="009162E3"/>
    <w:rsid w:val="009174B4"/>
    <w:rsid w:val="00921616"/>
    <w:rsid w:val="00921A40"/>
    <w:rsid w:val="00921A80"/>
    <w:rsid w:val="00924B63"/>
    <w:rsid w:val="00924F82"/>
    <w:rsid w:val="00926AE0"/>
    <w:rsid w:val="00927018"/>
    <w:rsid w:val="009274EE"/>
    <w:rsid w:val="00927D41"/>
    <w:rsid w:val="00930132"/>
    <w:rsid w:val="0093200A"/>
    <w:rsid w:val="00932835"/>
    <w:rsid w:val="00932D3F"/>
    <w:rsid w:val="00933DC1"/>
    <w:rsid w:val="00933FED"/>
    <w:rsid w:val="009349E7"/>
    <w:rsid w:val="00936848"/>
    <w:rsid w:val="00940244"/>
    <w:rsid w:val="0094302A"/>
    <w:rsid w:val="0095110D"/>
    <w:rsid w:val="00951D57"/>
    <w:rsid w:val="00952452"/>
    <w:rsid w:val="00952EC7"/>
    <w:rsid w:val="00953B4B"/>
    <w:rsid w:val="00955337"/>
    <w:rsid w:val="00956E3F"/>
    <w:rsid w:val="009609C1"/>
    <w:rsid w:val="00961AD8"/>
    <w:rsid w:val="00962281"/>
    <w:rsid w:val="009622D6"/>
    <w:rsid w:val="009635F6"/>
    <w:rsid w:val="0096361F"/>
    <w:rsid w:val="00964D5C"/>
    <w:rsid w:val="0096799B"/>
    <w:rsid w:val="0097076A"/>
    <w:rsid w:val="0097095F"/>
    <w:rsid w:val="0097312C"/>
    <w:rsid w:val="00973FF6"/>
    <w:rsid w:val="00974F12"/>
    <w:rsid w:val="00974F46"/>
    <w:rsid w:val="00975177"/>
    <w:rsid w:val="00975452"/>
    <w:rsid w:val="00975754"/>
    <w:rsid w:val="00980612"/>
    <w:rsid w:val="00982293"/>
    <w:rsid w:val="00983545"/>
    <w:rsid w:val="00983590"/>
    <w:rsid w:val="0098575C"/>
    <w:rsid w:val="0098596E"/>
    <w:rsid w:val="00986F64"/>
    <w:rsid w:val="009905FF"/>
    <w:rsid w:val="0099175C"/>
    <w:rsid w:val="009926A2"/>
    <w:rsid w:val="00993800"/>
    <w:rsid w:val="00994788"/>
    <w:rsid w:val="00994A55"/>
    <w:rsid w:val="00994C06"/>
    <w:rsid w:val="00995E37"/>
    <w:rsid w:val="009960D1"/>
    <w:rsid w:val="00996725"/>
    <w:rsid w:val="00996DE2"/>
    <w:rsid w:val="00997100"/>
    <w:rsid w:val="009979B8"/>
    <w:rsid w:val="009A2E1C"/>
    <w:rsid w:val="009A3374"/>
    <w:rsid w:val="009A3D99"/>
    <w:rsid w:val="009A46BF"/>
    <w:rsid w:val="009A6024"/>
    <w:rsid w:val="009A79E7"/>
    <w:rsid w:val="009A7B3D"/>
    <w:rsid w:val="009A7BEA"/>
    <w:rsid w:val="009B04A7"/>
    <w:rsid w:val="009B119C"/>
    <w:rsid w:val="009B36AC"/>
    <w:rsid w:val="009B4A67"/>
    <w:rsid w:val="009B4A89"/>
    <w:rsid w:val="009B517C"/>
    <w:rsid w:val="009B658F"/>
    <w:rsid w:val="009B6764"/>
    <w:rsid w:val="009B7592"/>
    <w:rsid w:val="009C20E8"/>
    <w:rsid w:val="009C354C"/>
    <w:rsid w:val="009C3F81"/>
    <w:rsid w:val="009C445F"/>
    <w:rsid w:val="009C4543"/>
    <w:rsid w:val="009C51CB"/>
    <w:rsid w:val="009C58A5"/>
    <w:rsid w:val="009C74D9"/>
    <w:rsid w:val="009D1207"/>
    <w:rsid w:val="009D16DA"/>
    <w:rsid w:val="009D2EF0"/>
    <w:rsid w:val="009D5E15"/>
    <w:rsid w:val="009E1730"/>
    <w:rsid w:val="009E3EE1"/>
    <w:rsid w:val="009E5CE0"/>
    <w:rsid w:val="009E76B3"/>
    <w:rsid w:val="009E77D9"/>
    <w:rsid w:val="009E77F8"/>
    <w:rsid w:val="009F0137"/>
    <w:rsid w:val="009F0E1D"/>
    <w:rsid w:val="009F0E38"/>
    <w:rsid w:val="009F4106"/>
    <w:rsid w:val="009F465F"/>
    <w:rsid w:val="009F6A72"/>
    <w:rsid w:val="009F6AA2"/>
    <w:rsid w:val="009F7D2E"/>
    <w:rsid w:val="00A02784"/>
    <w:rsid w:val="00A03197"/>
    <w:rsid w:val="00A03D2D"/>
    <w:rsid w:val="00A06368"/>
    <w:rsid w:val="00A06CEF"/>
    <w:rsid w:val="00A07065"/>
    <w:rsid w:val="00A10673"/>
    <w:rsid w:val="00A10AE5"/>
    <w:rsid w:val="00A12F71"/>
    <w:rsid w:val="00A14EE3"/>
    <w:rsid w:val="00A17E29"/>
    <w:rsid w:val="00A21A90"/>
    <w:rsid w:val="00A228BC"/>
    <w:rsid w:val="00A23F16"/>
    <w:rsid w:val="00A24B39"/>
    <w:rsid w:val="00A250DE"/>
    <w:rsid w:val="00A2734D"/>
    <w:rsid w:val="00A27AF1"/>
    <w:rsid w:val="00A27D8F"/>
    <w:rsid w:val="00A30B64"/>
    <w:rsid w:val="00A31B9F"/>
    <w:rsid w:val="00A31C50"/>
    <w:rsid w:val="00A3279D"/>
    <w:rsid w:val="00A33A0E"/>
    <w:rsid w:val="00A34503"/>
    <w:rsid w:val="00A345B9"/>
    <w:rsid w:val="00A35133"/>
    <w:rsid w:val="00A35821"/>
    <w:rsid w:val="00A35D5F"/>
    <w:rsid w:val="00A361BE"/>
    <w:rsid w:val="00A3639D"/>
    <w:rsid w:val="00A37158"/>
    <w:rsid w:val="00A4017A"/>
    <w:rsid w:val="00A407D4"/>
    <w:rsid w:val="00A42D8F"/>
    <w:rsid w:val="00A4541C"/>
    <w:rsid w:val="00A45500"/>
    <w:rsid w:val="00A50085"/>
    <w:rsid w:val="00A50473"/>
    <w:rsid w:val="00A52690"/>
    <w:rsid w:val="00A5355A"/>
    <w:rsid w:val="00A53734"/>
    <w:rsid w:val="00A53BE5"/>
    <w:rsid w:val="00A547AE"/>
    <w:rsid w:val="00A559DB"/>
    <w:rsid w:val="00A55BA4"/>
    <w:rsid w:val="00A56559"/>
    <w:rsid w:val="00A6031E"/>
    <w:rsid w:val="00A60CFE"/>
    <w:rsid w:val="00A60FAA"/>
    <w:rsid w:val="00A63139"/>
    <w:rsid w:val="00A6423D"/>
    <w:rsid w:val="00A64A00"/>
    <w:rsid w:val="00A64A9A"/>
    <w:rsid w:val="00A64C5C"/>
    <w:rsid w:val="00A670FA"/>
    <w:rsid w:val="00A73E36"/>
    <w:rsid w:val="00A75391"/>
    <w:rsid w:val="00A77AE5"/>
    <w:rsid w:val="00A82628"/>
    <w:rsid w:val="00A8269B"/>
    <w:rsid w:val="00A82D57"/>
    <w:rsid w:val="00A863C6"/>
    <w:rsid w:val="00A86884"/>
    <w:rsid w:val="00A87558"/>
    <w:rsid w:val="00A905CE"/>
    <w:rsid w:val="00A92376"/>
    <w:rsid w:val="00A95851"/>
    <w:rsid w:val="00A9687A"/>
    <w:rsid w:val="00A9693C"/>
    <w:rsid w:val="00A96B6C"/>
    <w:rsid w:val="00A96F71"/>
    <w:rsid w:val="00A972B5"/>
    <w:rsid w:val="00A97EE0"/>
    <w:rsid w:val="00A97F2A"/>
    <w:rsid w:val="00AA0609"/>
    <w:rsid w:val="00AA4471"/>
    <w:rsid w:val="00AA6AA9"/>
    <w:rsid w:val="00AA7EE1"/>
    <w:rsid w:val="00AB0E1A"/>
    <w:rsid w:val="00AB1B2F"/>
    <w:rsid w:val="00AB1D59"/>
    <w:rsid w:val="00AB26ED"/>
    <w:rsid w:val="00AB2717"/>
    <w:rsid w:val="00AB2A7B"/>
    <w:rsid w:val="00AB3445"/>
    <w:rsid w:val="00AB5B54"/>
    <w:rsid w:val="00AB7DEB"/>
    <w:rsid w:val="00AC2097"/>
    <w:rsid w:val="00AC2794"/>
    <w:rsid w:val="00AC3728"/>
    <w:rsid w:val="00AC4D02"/>
    <w:rsid w:val="00AC5DD5"/>
    <w:rsid w:val="00AC6839"/>
    <w:rsid w:val="00AC71AA"/>
    <w:rsid w:val="00AC7EA3"/>
    <w:rsid w:val="00AD2D62"/>
    <w:rsid w:val="00AD391D"/>
    <w:rsid w:val="00AD4B6F"/>
    <w:rsid w:val="00AD5ABA"/>
    <w:rsid w:val="00AD69E9"/>
    <w:rsid w:val="00AD6FBC"/>
    <w:rsid w:val="00AD70D3"/>
    <w:rsid w:val="00AE04C7"/>
    <w:rsid w:val="00AE0C20"/>
    <w:rsid w:val="00AE2467"/>
    <w:rsid w:val="00AE2812"/>
    <w:rsid w:val="00AE347A"/>
    <w:rsid w:val="00AE3F38"/>
    <w:rsid w:val="00AE476F"/>
    <w:rsid w:val="00AE48E2"/>
    <w:rsid w:val="00AE505B"/>
    <w:rsid w:val="00AE6E2D"/>
    <w:rsid w:val="00AE6EF5"/>
    <w:rsid w:val="00AE79D5"/>
    <w:rsid w:val="00AF04A6"/>
    <w:rsid w:val="00AF0C14"/>
    <w:rsid w:val="00AF1DF0"/>
    <w:rsid w:val="00AF21F7"/>
    <w:rsid w:val="00AF24B2"/>
    <w:rsid w:val="00AF2BAF"/>
    <w:rsid w:val="00AF2C86"/>
    <w:rsid w:val="00AF2F9A"/>
    <w:rsid w:val="00AF40D2"/>
    <w:rsid w:val="00AF41B9"/>
    <w:rsid w:val="00B02738"/>
    <w:rsid w:val="00B029F3"/>
    <w:rsid w:val="00B02AFF"/>
    <w:rsid w:val="00B02F8A"/>
    <w:rsid w:val="00B03269"/>
    <w:rsid w:val="00B053F8"/>
    <w:rsid w:val="00B05B7A"/>
    <w:rsid w:val="00B06495"/>
    <w:rsid w:val="00B07226"/>
    <w:rsid w:val="00B07BC8"/>
    <w:rsid w:val="00B07F67"/>
    <w:rsid w:val="00B1050D"/>
    <w:rsid w:val="00B1158B"/>
    <w:rsid w:val="00B121EA"/>
    <w:rsid w:val="00B13B04"/>
    <w:rsid w:val="00B14840"/>
    <w:rsid w:val="00B15084"/>
    <w:rsid w:val="00B162BA"/>
    <w:rsid w:val="00B17046"/>
    <w:rsid w:val="00B172B5"/>
    <w:rsid w:val="00B1731C"/>
    <w:rsid w:val="00B1752C"/>
    <w:rsid w:val="00B1761A"/>
    <w:rsid w:val="00B21BF7"/>
    <w:rsid w:val="00B23525"/>
    <w:rsid w:val="00B237C7"/>
    <w:rsid w:val="00B24769"/>
    <w:rsid w:val="00B27788"/>
    <w:rsid w:val="00B309D3"/>
    <w:rsid w:val="00B316D6"/>
    <w:rsid w:val="00B32286"/>
    <w:rsid w:val="00B348FB"/>
    <w:rsid w:val="00B34D74"/>
    <w:rsid w:val="00B3543E"/>
    <w:rsid w:val="00B35C71"/>
    <w:rsid w:val="00B3695F"/>
    <w:rsid w:val="00B36C9E"/>
    <w:rsid w:val="00B37920"/>
    <w:rsid w:val="00B41031"/>
    <w:rsid w:val="00B42BE4"/>
    <w:rsid w:val="00B43C6D"/>
    <w:rsid w:val="00B43CFF"/>
    <w:rsid w:val="00B4530C"/>
    <w:rsid w:val="00B45401"/>
    <w:rsid w:val="00B45A47"/>
    <w:rsid w:val="00B464EB"/>
    <w:rsid w:val="00B476F1"/>
    <w:rsid w:val="00B47E57"/>
    <w:rsid w:val="00B50BC1"/>
    <w:rsid w:val="00B519E5"/>
    <w:rsid w:val="00B53054"/>
    <w:rsid w:val="00B536DD"/>
    <w:rsid w:val="00B53E3D"/>
    <w:rsid w:val="00B55299"/>
    <w:rsid w:val="00B55F39"/>
    <w:rsid w:val="00B56FCF"/>
    <w:rsid w:val="00B5767F"/>
    <w:rsid w:val="00B60E6D"/>
    <w:rsid w:val="00B63546"/>
    <w:rsid w:val="00B6409D"/>
    <w:rsid w:val="00B6502E"/>
    <w:rsid w:val="00B66267"/>
    <w:rsid w:val="00B66756"/>
    <w:rsid w:val="00B676C1"/>
    <w:rsid w:val="00B67C92"/>
    <w:rsid w:val="00B67D6A"/>
    <w:rsid w:val="00B71742"/>
    <w:rsid w:val="00B729FB"/>
    <w:rsid w:val="00B72BD9"/>
    <w:rsid w:val="00B731CB"/>
    <w:rsid w:val="00B7323C"/>
    <w:rsid w:val="00B73327"/>
    <w:rsid w:val="00B73438"/>
    <w:rsid w:val="00B7474B"/>
    <w:rsid w:val="00B74DE4"/>
    <w:rsid w:val="00B75681"/>
    <w:rsid w:val="00B75E13"/>
    <w:rsid w:val="00B775EB"/>
    <w:rsid w:val="00B778F8"/>
    <w:rsid w:val="00B80384"/>
    <w:rsid w:val="00B814F6"/>
    <w:rsid w:val="00B8313D"/>
    <w:rsid w:val="00B83AB3"/>
    <w:rsid w:val="00B841DC"/>
    <w:rsid w:val="00B84461"/>
    <w:rsid w:val="00B84540"/>
    <w:rsid w:val="00B84786"/>
    <w:rsid w:val="00B86D07"/>
    <w:rsid w:val="00B87B92"/>
    <w:rsid w:val="00B90315"/>
    <w:rsid w:val="00B905CE"/>
    <w:rsid w:val="00B90C0E"/>
    <w:rsid w:val="00B91002"/>
    <w:rsid w:val="00B94C66"/>
    <w:rsid w:val="00B9736B"/>
    <w:rsid w:val="00BA073A"/>
    <w:rsid w:val="00BA13BB"/>
    <w:rsid w:val="00BA47F2"/>
    <w:rsid w:val="00BA4C6B"/>
    <w:rsid w:val="00BA5F11"/>
    <w:rsid w:val="00BA7672"/>
    <w:rsid w:val="00BA7CA1"/>
    <w:rsid w:val="00BB1AFC"/>
    <w:rsid w:val="00BB248D"/>
    <w:rsid w:val="00BB3706"/>
    <w:rsid w:val="00BB597C"/>
    <w:rsid w:val="00BB63BA"/>
    <w:rsid w:val="00BB7896"/>
    <w:rsid w:val="00BC02AE"/>
    <w:rsid w:val="00BC0E6A"/>
    <w:rsid w:val="00BC15C4"/>
    <w:rsid w:val="00BC6ECD"/>
    <w:rsid w:val="00BC6FAA"/>
    <w:rsid w:val="00BD008C"/>
    <w:rsid w:val="00BD0A32"/>
    <w:rsid w:val="00BD0D12"/>
    <w:rsid w:val="00BD10E5"/>
    <w:rsid w:val="00BD5945"/>
    <w:rsid w:val="00BD5EBB"/>
    <w:rsid w:val="00BE1ED3"/>
    <w:rsid w:val="00BE2F6D"/>
    <w:rsid w:val="00BE38F7"/>
    <w:rsid w:val="00BE42CF"/>
    <w:rsid w:val="00BE6792"/>
    <w:rsid w:val="00BE70D0"/>
    <w:rsid w:val="00BE7113"/>
    <w:rsid w:val="00BE7A60"/>
    <w:rsid w:val="00BF07A5"/>
    <w:rsid w:val="00BF09D3"/>
    <w:rsid w:val="00BF2695"/>
    <w:rsid w:val="00BF286C"/>
    <w:rsid w:val="00BF2995"/>
    <w:rsid w:val="00BF332D"/>
    <w:rsid w:val="00BF3479"/>
    <w:rsid w:val="00BF400D"/>
    <w:rsid w:val="00BF5246"/>
    <w:rsid w:val="00BF52F2"/>
    <w:rsid w:val="00C031D8"/>
    <w:rsid w:val="00C041CB"/>
    <w:rsid w:val="00C04956"/>
    <w:rsid w:val="00C05398"/>
    <w:rsid w:val="00C05D69"/>
    <w:rsid w:val="00C06EA1"/>
    <w:rsid w:val="00C07D8D"/>
    <w:rsid w:val="00C113C9"/>
    <w:rsid w:val="00C12497"/>
    <w:rsid w:val="00C15C5C"/>
    <w:rsid w:val="00C15DE2"/>
    <w:rsid w:val="00C20060"/>
    <w:rsid w:val="00C20B1E"/>
    <w:rsid w:val="00C21270"/>
    <w:rsid w:val="00C25F68"/>
    <w:rsid w:val="00C2782E"/>
    <w:rsid w:val="00C278F8"/>
    <w:rsid w:val="00C317F4"/>
    <w:rsid w:val="00C323D8"/>
    <w:rsid w:val="00C327D2"/>
    <w:rsid w:val="00C339A0"/>
    <w:rsid w:val="00C343D1"/>
    <w:rsid w:val="00C34780"/>
    <w:rsid w:val="00C370D1"/>
    <w:rsid w:val="00C3767A"/>
    <w:rsid w:val="00C400D1"/>
    <w:rsid w:val="00C4011D"/>
    <w:rsid w:val="00C42B91"/>
    <w:rsid w:val="00C42F75"/>
    <w:rsid w:val="00C44867"/>
    <w:rsid w:val="00C4490C"/>
    <w:rsid w:val="00C455FD"/>
    <w:rsid w:val="00C46F60"/>
    <w:rsid w:val="00C4746E"/>
    <w:rsid w:val="00C47A55"/>
    <w:rsid w:val="00C47D5D"/>
    <w:rsid w:val="00C5002D"/>
    <w:rsid w:val="00C502EB"/>
    <w:rsid w:val="00C5045C"/>
    <w:rsid w:val="00C514DE"/>
    <w:rsid w:val="00C51F19"/>
    <w:rsid w:val="00C52139"/>
    <w:rsid w:val="00C53C9E"/>
    <w:rsid w:val="00C549ED"/>
    <w:rsid w:val="00C55906"/>
    <w:rsid w:val="00C55C58"/>
    <w:rsid w:val="00C55CE3"/>
    <w:rsid w:val="00C56F21"/>
    <w:rsid w:val="00C62F62"/>
    <w:rsid w:val="00C6569C"/>
    <w:rsid w:val="00C66228"/>
    <w:rsid w:val="00C66ECC"/>
    <w:rsid w:val="00C701FD"/>
    <w:rsid w:val="00C712DA"/>
    <w:rsid w:val="00C718D9"/>
    <w:rsid w:val="00C72839"/>
    <w:rsid w:val="00C7343A"/>
    <w:rsid w:val="00C73791"/>
    <w:rsid w:val="00C73CDB"/>
    <w:rsid w:val="00C741B3"/>
    <w:rsid w:val="00C74A1F"/>
    <w:rsid w:val="00C74E75"/>
    <w:rsid w:val="00C764C3"/>
    <w:rsid w:val="00C76509"/>
    <w:rsid w:val="00C76D71"/>
    <w:rsid w:val="00C81655"/>
    <w:rsid w:val="00C82D86"/>
    <w:rsid w:val="00C82F64"/>
    <w:rsid w:val="00C83CF9"/>
    <w:rsid w:val="00C846B2"/>
    <w:rsid w:val="00C84DBE"/>
    <w:rsid w:val="00C84F83"/>
    <w:rsid w:val="00C86CCF"/>
    <w:rsid w:val="00C87EB8"/>
    <w:rsid w:val="00C9009B"/>
    <w:rsid w:val="00C901F8"/>
    <w:rsid w:val="00C91DDB"/>
    <w:rsid w:val="00C922F8"/>
    <w:rsid w:val="00C92DB7"/>
    <w:rsid w:val="00C930E1"/>
    <w:rsid w:val="00C93C00"/>
    <w:rsid w:val="00C95489"/>
    <w:rsid w:val="00C95573"/>
    <w:rsid w:val="00C95F31"/>
    <w:rsid w:val="00C969C0"/>
    <w:rsid w:val="00C974D2"/>
    <w:rsid w:val="00C97EF1"/>
    <w:rsid w:val="00CA0C21"/>
    <w:rsid w:val="00CA3968"/>
    <w:rsid w:val="00CA3CC9"/>
    <w:rsid w:val="00CA3FF3"/>
    <w:rsid w:val="00CA4C87"/>
    <w:rsid w:val="00CA4F07"/>
    <w:rsid w:val="00CA51D6"/>
    <w:rsid w:val="00CA5BBC"/>
    <w:rsid w:val="00CA6509"/>
    <w:rsid w:val="00CA6E2E"/>
    <w:rsid w:val="00CA762F"/>
    <w:rsid w:val="00CA78B5"/>
    <w:rsid w:val="00CB090E"/>
    <w:rsid w:val="00CB24AC"/>
    <w:rsid w:val="00CB2A61"/>
    <w:rsid w:val="00CB346C"/>
    <w:rsid w:val="00CB556A"/>
    <w:rsid w:val="00CB7AAA"/>
    <w:rsid w:val="00CB7BB4"/>
    <w:rsid w:val="00CC1F80"/>
    <w:rsid w:val="00CC284A"/>
    <w:rsid w:val="00CC2E78"/>
    <w:rsid w:val="00CC3995"/>
    <w:rsid w:val="00CC3B5F"/>
    <w:rsid w:val="00CC56FD"/>
    <w:rsid w:val="00CC5E6F"/>
    <w:rsid w:val="00CC7ADC"/>
    <w:rsid w:val="00CC7BD7"/>
    <w:rsid w:val="00CD0964"/>
    <w:rsid w:val="00CD0D3D"/>
    <w:rsid w:val="00CD1F87"/>
    <w:rsid w:val="00CD2275"/>
    <w:rsid w:val="00CD4F51"/>
    <w:rsid w:val="00CD5749"/>
    <w:rsid w:val="00CD5EE7"/>
    <w:rsid w:val="00CD6498"/>
    <w:rsid w:val="00CD7AF8"/>
    <w:rsid w:val="00CE0B2E"/>
    <w:rsid w:val="00CE488E"/>
    <w:rsid w:val="00CE4A03"/>
    <w:rsid w:val="00CE582D"/>
    <w:rsid w:val="00CE5F66"/>
    <w:rsid w:val="00CE60E8"/>
    <w:rsid w:val="00CE68D1"/>
    <w:rsid w:val="00CE6C92"/>
    <w:rsid w:val="00CE6ECA"/>
    <w:rsid w:val="00CE7A70"/>
    <w:rsid w:val="00CF0C05"/>
    <w:rsid w:val="00CF4292"/>
    <w:rsid w:val="00CF671C"/>
    <w:rsid w:val="00CF6748"/>
    <w:rsid w:val="00CF7CAE"/>
    <w:rsid w:val="00D01437"/>
    <w:rsid w:val="00D01B62"/>
    <w:rsid w:val="00D0274E"/>
    <w:rsid w:val="00D03023"/>
    <w:rsid w:val="00D03062"/>
    <w:rsid w:val="00D037DB"/>
    <w:rsid w:val="00D046DE"/>
    <w:rsid w:val="00D0522E"/>
    <w:rsid w:val="00D054B0"/>
    <w:rsid w:val="00D05950"/>
    <w:rsid w:val="00D07365"/>
    <w:rsid w:val="00D103CD"/>
    <w:rsid w:val="00D1150A"/>
    <w:rsid w:val="00D118FE"/>
    <w:rsid w:val="00D119C4"/>
    <w:rsid w:val="00D11F84"/>
    <w:rsid w:val="00D12A10"/>
    <w:rsid w:val="00D13BBB"/>
    <w:rsid w:val="00D144D4"/>
    <w:rsid w:val="00D1502D"/>
    <w:rsid w:val="00D174F8"/>
    <w:rsid w:val="00D21DAE"/>
    <w:rsid w:val="00D2272C"/>
    <w:rsid w:val="00D23DEB"/>
    <w:rsid w:val="00D24A34"/>
    <w:rsid w:val="00D2547D"/>
    <w:rsid w:val="00D256B2"/>
    <w:rsid w:val="00D26A95"/>
    <w:rsid w:val="00D26DBF"/>
    <w:rsid w:val="00D26F9A"/>
    <w:rsid w:val="00D270E6"/>
    <w:rsid w:val="00D30168"/>
    <w:rsid w:val="00D30667"/>
    <w:rsid w:val="00D3078C"/>
    <w:rsid w:val="00D310F3"/>
    <w:rsid w:val="00D321F7"/>
    <w:rsid w:val="00D36329"/>
    <w:rsid w:val="00D36C2C"/>
    <w:rsid w:val="00D4269E"/>
    <w:rsid w:val="00D426EC"/>
    <w:rsid w:val="00D42B99"/>
    <w:rsid w:val="00D4301C"/>
    <w:rsid w:val="00D43AEE"/>
    <w:rsid w:val="00D43ECE"/>
    <w:rsid w:val="00D44438"/>
    <w:rsid w:val="00D463B1"/>
    <w:rsid w:val="00D465DC"/>
    <w:rsid w:val="00D4681D"/>
    <w:rsid w:val="00D47226"/>
    <w:rsid w:val="00D47ADF"/>
    <w:rsid w:val="00D5116D"/>
    <w:rsid w:val="00D5130D"/>
    <w:rsid w:val="00D52600"/>
    <w:rsid w:val="00D52DC3"/>
    <w:rsid w:val="00D55110"/>
    <w:rsid w:val="00D60C77"/>
    <w:rsid w:val="00D61585"/>
    <w:rsid w:val="00D620D3"/>
    <w:rsid w:val="00D62229"/>
    <w:rsid w:val="00D63036"/>
    <w:rsid w:val="00D63A34"/>
    <w:rsid w:val="00D64BCE"/>
    <w:rsid w:val="00D65482"/>
    <w:rsid w:val="00D70B70"/>
    <w:rsid w:val="00D71352"/>
    <w:rsid w:val="00D7333F"/>
    <w:rsid w:val="00D752EA"/>
    <w:rsid w:val="00D75485"/>
    <w:rsid w:val="00D7646C"/>
    <w:rsid w:val="00D766F9"/>
    <w:rsid w:val="00D772F0"/>
    <w:rsid w:val="00D77323"/>
    <w:rsid w:val="00D805BB"/>
    <w:rsid w:val="00D80790"/>
    <w:rsid w:val="00D82B09"/>
    <w:rsid w:val="00D82EDA"/>
    <w:rsid w:val="00D836FF"/>
    <w:rsid w:val="00D838AB"/>
    <w:rsid w:val="00D83BB1"/>
    <w:rsid w:val="00D857F7"/>
    <w:rsid w:val="00D87F6E"/>
    <w:rsid w:val="00D900C9"/>
    <w:rsid w:val="00D904C0"/>
    <w:rsid w:val="00D90907"/>
    <w:rsid w:val="00D90B62"/>
    <w:rsid w:val="00D916EF"/>
    <w:rsid w:val="00D91D72"/>
    <w:rsid w:val="00D91E8A"/>
    <w:rsid w:val="00D92E49"/>
    <w:rsid w:val="00D92F32"/>
    <w:rsid w:val="00D93EE4"/>
    <w:rsid w:val="00D94C98"/>
    <w:rsid w:val="00D95A6E"/>
    <w:rsid w:val="00D96CBA"/>
    <w:rsid w:val="00D96F4B"/>
    <w:rsid w:val="00DA0973"/>
    <w:rsid w:val="00DA4764"/>
    <w:rsid w:val="00DA4D88"/>
    <w:rsid w:val="00DA506B"/>
    <w:rsid w:val="00DA5476"/>
    <w:rsid w:val="00DA563A"/>
    <w:rsid w:val="00DA5CD9"/>
    <w:rsid w:val="00DA6EA6"/>
    <w:rsid w:val="00DA6F1F"/>
    <w:rsid w:val="00DA7147"/>
    <w:rsid w:val="00DA71B2"/>
    <w:rsid w:val="00DB085E"/>
    <w:rsid w:val="00DB0D4C"/>
    <w:rsid w:val="00DB18F9"/>
    <w:rsid w:val="00DB36A7"/>
    <w:rsid w:val="00DB36AC"/>
    <w:rsid w:val="00DB38AD"/>
    <w:rsid w:val="00DB463B"/>
    <w:rsid w:val="00DB4D5C"/>
    <w:rsid w:val="00DB5274"/>
    <w:rsid w:val="00DB62B9"/>
    <w:rsid w:val="00DB7FFD"/>
    <w:rsid w:val="00DC2305"/>
    <w:rsid w:val="00DC2CF4"/>
    <w:rsid w:val="00DC31A8"/>
    <w:rsid w:val="00DC3662"/>
    <w:rsid w:val="00DC4E4E"/>
    <w:rsid w:val="00DC5F46"/>
    <w:rsid w:val="00DC6592"/>
    <w:rsid w:val="00DC78AF"/>
    <w:rsid w:val="00DD04FC"/>
    <w:rsid w:val="00DD0B91"/>
    <w:rsid w:val="00DD53C3"/>
    <w:rsid w:val="00DD5CFC"/>
    <w:rsid w:val="00DD6595"/>
    <w:rsid w:val="00DD6A01"/>
    <w:rsid w:val="00DE07FF"/>
    <w:rsid w:val="00DE0FCD"/>
    <w:rsid w:val="00DE1558"/>
    <w:rsid w:val="00DE176F"/>
    <w:rsid w:val="00DE19A8"/>
    <w:rsid w:val="00DE2A73"/>
    <w:rsid w:val="00DE3BD6"/>
    <w:rsid w:val="00DE419C"/>
    <w:rsid w:val="00DE49CB"/>
    <w:rsid w:val="00DE4A5C"/>
    <w:rsid w:val="00DE4E39"/>
    <w:rsid w:val="00DE7925"/>
    <w:rsid w:val="00DF1D24"/>
    <w:rsid w:val="00DF2773"/>
    <w:rsid w:val="00DF6012"/>
    <w:rsid w:val="00DF70A1"/>
    <w:rsid w:val="00DF745D"/>
    <w:rsid w:val="00E00837"/>
    <w:rsid w:val="00E00AE4"/>
    <w:rsid w:val="00E01287"/>
    <w:rsid w:val="00E029F5"/>
    <w:rsid w:val="00E04269"/>
    <w:rsid w:val="00E04455"/>
    <w:rsid w:val="00E04F70"/>
    <w:rsid w:val="00E05D01"/>
    <w:rsid w:val="00E069F9"/>
    <w:rsid w:val="00E11D17"/>
    <w:rsid w:val="00E13134"/>
    <w:rsid w:val="00E133BA"/>
    <w:rsid w:val="00E20C65"/>
    <w:rsid w:val="00E225DA"/>
    <w:rsid w:val="00E22B73"/>
    <w:rsid w:val="00E23E04"/>
    <w:rsid w:val="00E2406F"/>
    <w:rsid w:val="00E25650"/>
    <w:rsid w:val="00E303A5"/>
    <w:rsid w:val="00E31551"/>
    <w:rsid w:val="00E32E20"/>
    <w:rsid w:val="00E34F10"/>
    <w:rsid w:val="00E35786"/>
    <w:rsid w:val="00E36E93"/>
    <w:rsid w:val="00E37338"/>
    <w:rsid w:val="00E377D6"/>
    <w:rsid w:val="00E378FE"/>
    <w:rsid w:val="00E40676"/>
    <w:rsid w:val="00E40687"/>
    <w:rsid w:val="00E415F8"/>
    <w:rsid w:val="00E42353"/>
    <w:rsid w:val="00E448E8"/>
    <w:rsid w:val="00E44CE9"/>
    <w:rsid w:val="00E44E09"/>
    <w:rsid w:val="00E46F61"/>
    <w:rsid w:val="00E47571"/>
    <w:rsid w:val="00E50741"/>
    <w:rsid w:val="00E51D9D"/>
    <w:rsid w:val="00E52630"/>
    <w:rsid w:val="00E5445B"/>
    <w:rsid w:val="00E5466C"/>
    <w:rsid w:val="00E548B7"/>
    <w:rsid w:val="00E54B1E"/>
    <w:rsid w:val="00E551C4"/>
    <w:rsid w:val="00E56595"/>
    <w:rsid w:val="00E566BE"/>
    <w:rsid w:val="00E60154"/>
    <w:rsid w:val="00E60347"/>
    <w:rsid w:val="00E60815"/>
    <w:rsid w:val="00E61BDA"/>
    <w:rsid w:val="00E65E14"/>
    <w:rsid w:val="00E66E63"/>
    <w:rsid w:val="00E673FE"/>
    <w:rsid w:val="00E714E9"/>
    <w:rsid w:val="00E7312A"/>
    <w:rsid w:val="00E75B02"/>
    <w:rsid w:val="00E75D7F"/>
    <w:rsid w:val="00E764F4"/>
    <w:rsid w:val="00E7753A"/>
    <w:rsid w:val="00E775B3"/>
    <w:rsid w:val="00E77FB2"/>
    <w:rsid w:val="00E806EC"/>
    <w:rsid w:val="00E84394"/>
    <w:rsid w:val="00E8439A"/>
    <w:rsid w:val="00E844D1"/>
    <w:rsid w:val="00E85440"/>
    <w:rsid w:val="00E85A0B"/>
    <w:rsid w:val="00E85B57"/>
    <w:rsid w:val="00E85E36"/>
    <w:rsid w:val="00E85E78"/>
    <w:rsid w:val="00E868ED"/>
    <w:rsid w:val="00E90520"/>
    <w:rsid w:val="00E90767"/>
    <w:rsid w:val="00E90BC6"/>
    <w:rsid w:val="00E9431D"/>
    <w:rsid w:val="00E9736E"/>
    <w:rsid w:val="00EA04A6"/>
    <w:rsid w:val="00EA1065"/>
    <w:rsid w:val="00EA24CE"/>
    <w:rsid w:val="00EA3F0F"/>
    <w:rsid w:val="00EA4C10"/>
    <w:rsid w:val="00EB1734"/>
    <w:rsid w:val="00EB3360"/>
    <w:rsid w:val="00EB41AA"/>
    <w:rsid w:val="00EB5780"/>
    <w:rsid w:val="00EB62B3"/>
    <w:rsid w:val="00EB7077"/>
    <w:rsid w:val="00EC3FC4"/>
    <w:rsid w:val="00EC5CDB"/>
    <w:rsid w:val="00EC6D42"/>
    <w:rsid w:val="00EC7CCD"/>
    <w:rsid w:val="00ED09DB"/>
    <w:rsid w:val="00ED0C9F"/>
    <w:rsid w:val="00ED0D94"/>
    <w:rsid w:val="00ED167F"/>
    <w:rsid w:val="00ED17D1"/>
    <w:rsid w:val="00ED2375"/>
    <w:rsid w:val="00ED3394"/>
    <w:rsid w:val="00ED4B8C"/>
    <w:rsid w:val="00ED653D"/>
    <w:rsid w:val="00EE0679"/>
    <w:rsid w:val="00EE0CE9"/>
    <w:rsid w:val="00EE343E"/>
    <w:rsid w:val="00EE4706"/>
    <w:rsid w:val="00EE4712"/>
    <w:rsid w:val="00EE5F7C"/>
    <w:rsid w:val="00EE79CD"/>
    <w:rsid w:val="00EF0623"/>
    <w:rsid w:val="00EF075B"/>
    <w:rsid w:val="00EF0A06"/>
    <w:rsid w:val="00EF0BD2"/>
    <w:rsid w:val="00EF2125"/>
    <w:rsid w:val="00EF2B55"/>
    <w:rsid w:val="00EF394D"/>
    <w:rsid w:val="00EF463C"/>
    <w:rsid w:val="00EF4ACA"/>
    <w:rsid w:val="00EF6890"/>
    <w:rsid w:val="00EF74EF"/>
    <w:rsid w:val="00EF7F23"/>
    <w:rsid w:val="00F00728"/>
    <w:rsid w:val="00F0119A"/>
    <w:rsid w:val="00F02939"/>
    <w:rsid w:val="00F02BD4"/>
    <w:rsid w:val="00F056B7"/>
    <w:rsid w:val="00F062BA"/>
    <w:rsid w:val="00F073C4"/>
    <w:rsid w:val="00F07A7A"/>
    <w:rsid w:val="00F10273"/>
    <w:rsid w:val="00F104B8"/>
    <w:rsid w:val="00F1137B"/>
    <w:rsid w:val="00F13022"/>
    <w:rsid w:val="00F13998"/>
    <w:rsid w:val="00F141B7"/>
    <w:rsid w:val="00F1632D"/>
    <w:rsid w:val="00F16BB3"/>
    <w:rsid w:val="00F17363"/>
    <w:rsid w:val="00F207E0"/>
    <w:rsid w:val="00F2196D"/>
    <w:rsid w:val="00F2282C"/>
    <w:rsid w:val="00F233DC"/>
    <w:rsid w:val="00F27711"/>
    <w:rsid w:val="00F30293"/>
    <w:rsid w:val="00F326B8"/>
    <w:rsid w:val="00F32BA7"/>
    <w:rsid w:val="00F3358C"/>
    <w:rsid w:val="00F34E7C"/>
    <w:rsid w:val="00F36507"/>
    <w:rsid w:val="00F3699F"/>
    <w:rsid w:val="00F37019"/>
    <w:rsid w:val="00F3787A"/>
    <w:rsid w:val="00F37AC9"/>
    <w:rsid w:val="00F4177A"/>
    <w:rsid w:val="00F41A91"/>
    <w:rsid w:val="00F41AF2"/>
    <w:rsid w:val="00F42B63"/>
    <w:rsid w:val="00F43BB8"/>
    <w:rsid w:val="00F43CCC"/>
    <w:rsid w:val="00F44618"/>
    <w:rsid w:val="00F45458"/>
    <w:rsid w:val="00F4571E"/>
    <w:rsid w:val="00F5013D"/>
    <w:rsid w:val="00F52EFC"/>
    <w:rsid w:val="00F5309B"/>
    <w:rsid w:val="00F57289"/>
    <w:rsid w:val="00F5750B"/>
    <w:rsid w:val="00F60AFA"/>
    <w:rsid w:val="00F62586"/>
    <w:rsid w:val="00F625EF"/>
    <w:rsid w:val="00F62A26"/>
    <w:rsid w:val="00F63D53"/>
    <w:rsid w:val="00F63D76"/>
    <w:rsid w:val="00F64B7A"/>
    <w:rsid w:val="00F65C26"/>
    <w:rsid w:val="00F706D6"/>
    <w:rsid w:val="00F711A9"/>
    <w:rsid w:val="00F7140F"/>
    <w:rsid w:val="00F71B06"/>
    <w:rsid w:val="00F72B7F"/>
    <w:rsid w:val="00F74C81"/>
    <w:rsid w:val="00F75707"/>
    <w:rsid w:val="00F757D5"/>
    <w:rsid w:val="00F75CF9"/>
    <w:rsid w:val="00F766B2"/>
    <w:rsid w:val="00F771D5"/>
    <w:rsid w:val="00F777DF"/>
    <w:rsid w:val="00F80139"/>
    <w:rsid w:val="00F835DA"/>
    <w:rsid w:val="00F8525D"/>
    <w:rsid w:val="00F853A2"/>
    <w:rsid w:val="00F86223"/>
    <w:rsid w:val="00F8658C"/>
    <w:rsid w:val="00F867D2"/>
    <w:rsid w:val="00F86A5F"/>
    <w:rsid w:val="00F879AD"/>
    <w:rsid w:val="00F90996"/>
    <w:rsid w:val="00F9140D"/>
    <w:rsid w:val="00F91701"/>
    <w:rsid w:val="00F9490F"/>
    <w:rsid w:val="00F96783"/>
    <w:rsid w:val="00F971BD"/>
    <w:rsid w:val="00FA0AAD"/>
    <w:rsid w:val="00FA21C1"/>
    <w:rsid w:val="00FA304A"/>
    <w:rsid w:val="00FA309E"/>
    <w:rsid w:val="00FA4DFC"/>
    <w:rsid w:val="00FA54FF"/>
    <w:rsid w:val="00FA5987"/>
    <w:rsid w:val="00FB072E"/>
    <w:rsid w:val="00FB0ED9"/>
    <w:rsid w:val="00FB1584"/>
    <w:rsid w:val="00FB1941"/>
    <w:rsid w:val="00FB26BC"/>
    <w:rsid w:val="00FB2F5D"/>
    <w:rsid w:val="00FB40A6"/>
    <w:rsid w:val="00FB48B1"/>
    <w:rsid w:val="00FB4966"/>
    <w:rsid w:val="00FB4A5D"/>
    <w:rsid w:val="00FB5870"/>
    <w:rsid w:val="00FB7C58"/>
    <w:rsid w:val="00FB7FD2"/>
    <w:rsid w:val="00FC09A1"/>
    <w:rsid w:val="00FC0A07"/>
    <w:rsid w:val="00FC2981"/>
    <w:rsid w:val="00FC3502"/>
    <w:rsid w:val="00FC36B8"/>
    <w:rsid w:val="00FC4241"/>
    <w:rsid w:val="00FC4F89"/>
    <w:rsid w:val="00FC540D"/>
    <w:rsid w:val="00FC6702"/>
    <w:rsid w:val="00FC711C"/>
    <w:rsid w:val="00FC781E"/>
    <w:rsid w:val="00FC7978"/>
    <w:rsid w:val="00FC798E"/>
    <w:rsid w:val="00FD059F"/>
    <w:rsid w:val="00FD0B8A"/>
    <w:rsid w:val="00FD0E24"/>
    <w:rsid w:val="00FD1DD4"/>
    <w:rsid w:val="00FD34AE"/>
    <w:rsid w:val="00FD366A"/>
    <w:rsid w:val="00FD4C7B"/>
    <w:rsid w:val="00FD4E20"/>
    <w:rsid w:val="00FD576D"/>
    <w:rsid w:val="00FD59AF"/>
    <w:rsid w:val="00FD61D3"/>
    <w:rsid w:val="00FD6BE4"/>
    <w:rsid w:val="00FD7490"/>
    <w:rsid w:val="00FD7902"/>
    <w:rsid w:val="00FD796D"/>
    <w:rsid w:val="00FD7CC0"/>
    <w:rsid w:val="00FE1AEA"/>
    <w:rsid w:val="00FE1E1C"/>
    <w:rsid w:val="00FE36B5"/>
    <w:rsid w:val="00FE3C41"/>
    <w:rsid w:val="00FE4174"/>
    <w:rsid w:val="00FE4719"/>
    <w:rsid w:val="00FE6654"/>
    <w:rsid w:val="00FF0006"/>
    <w:rsid w:val="00FF0493"/>
    <w:rsid w:val="00FF093E"/>
    <w:rsid w:val="00FF1920"/>
    <w:rsid w:val="00FF4B46"/>
    <w:rsid w:val="00FF4F04"/>
    <w:rsid w:val="00FF50C0"/>
    <w:rsid w:val="00FF582C"/>
    <w:rsid w:val="00FF5EB3"/>
    <w:rsid w:val="00FF7A0A"/>
    <w:rsid w:val="00FF7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88A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41B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F6D"/>
    <w:pPr>
      <w:ind w:left="720"/>
      <w:contextualSpacing/>
    </w:pPr>
    <w:rPr>
      <w:rFonts w:asciiTheme="minorHAnsi" w:hAnsiTheme="minorHAnsi" w:cstheme="minorBidi"/>
    </w:rPr>
  </w:style>
  <w:style w:type="table" w:styleId="TableGrid">
    <w:name w:val="Table Grid"/>
    <w:basedOn w:val="TableNormal"/>
    <w:uiPriority w:val="39"/>
    <w:rsid w:val="001936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F4106"/>
    <w:pPr>
      <w:spacing w:after="200"/>
    </w:pPr>
    <w:rPr>
      <w:rFonts w:asciiTheme="minorHAnsi" w:hAnsiTheme="minorHAnsi" w:cstheme="minorBidi"/>
      <w:i/>
      <w:iCs/>
      <w:color w:val="44546A" w:themeColor="text2"/>
      <w:sz w:val="18"/>
      <w:szCs w:val="18"/>
    </w:rPr>
  </w:style>
  <w:style w:type="character" w:styleId="LineNumber">
    <w:name w:val="line number"/>
    <w:basedOn w:val="DefaultParagraphFont"/>
    <w:uiPriority w:val="99"/>
    <w:semiHidden/>
    <w:unhideWhenUsed/>
    <w:rsid w:val="00264CF4"/>
  </w:style>
  <w:style w:type="character" w:styleId="Emphasis">
    <w:name w:val="Emphasis"/>
    <w:basedOn w:val="DefaultParagraphFont"/>
    <w:uiPriority w:val="20"/>
    <w:qFormat/>
    <w:rsid w:val="005A38C2"/>
    <w:rPr>
      <w:i/>
      <w:iCs/>
    </w:rPr>
  </w:style>
  <w:style w:type="paragraph" w:styleId="Header">
    <w:name w:val="header"/>
    <w:basedOn w:val="Normal"/>
    <w:link w:val="HeaderChar"/>
    <w:uiPriority w:val="99"/>
    <w:unhideWhenUsed/>
    <w:rsid w:val="00D1502D"/>
    <w:pPr>
      <w:tabs>
        <w:tab w:val="center" w:pos="4680"/>
        <w:tab w:val="right" w:pos="9360"/>
      </w:tabs>
    </w:pPr>
  </w:style>
  <w:style w:type="character" w:customStyle="1" w:styleId="HeaderChar">
    <w:name w:val="Header Char"/>
    <w:basedOn w:val="DefaultParagraphFont"/>
    <w:link w:val="Header"/>
    <w:uiPriority w:val="99"/>
    <w:rsid w:val="00D1502D"/>
    <w:rPr>
      <w:rFonts w:ascii="Times New Roman" w:hAnsi="Times New Roman" w:cs="Times New Roman"/>
    </w:rPr>
  </w:style>
  <w:style w:type="paragraph" w:styleId="Footer">
    <w:name w:val="footer"/>
    <w:basedOn w:val="Normal"/>
    <w:link w:val="FooterChar"/>
    <w:uiPriority w:val="99"/>
    <w:unhideWhenUsed/>
    <w:rsid w:val="00D1502D"/>
    <w:pPr>
      <w:tabs>
        <w:tab w:val="center" w:pos="4680"/>
        <w:tab w:val="right" w:pos="9360"/>
      </w:tabs>
    </w:pPr>
  </w:style>
  <w:style w:type="character" w:customStyle="1" w:styleId="FooterChar">
    <w:name w:val="Footer Char"/>
    <w:basedOn w:val="DefaultParagraphFont"/>
    <w:link w:val="Footer"/>
    <w:uiPriority w:val="99"/>
    <w:rsid w:val="00D1502D"/>
    <w:rPr>
      <w:rFonts w:ascii="Times New Roman" w:hAnsi="Times New Roman" w:cs="Times New Roman"/>
    </w:rPr>
  </w:style>
  <w:style w:type="character" w:styleId="CommentReference">
    <w:name w:val="annotation reference"/>
    <w:basedOn w:val="DefaultParagraphFont"/>
    <w:uiPriority w:val="99"/>
    <w:semiHidden/>
    <w:unhideWhenUsed/>
    <w:rsid w:val="00522A98"/>
    <w:rPr>
      <w:sz w:val="18"/>
      <w:szCs w:val="18"/>
    </w:rPr>
  </w:style>
  <w:style w:type="paragraph" w:styleId="CommentText">
    <w:name w:val="annotation text"/>
    <w:basedOn w:val="Normal"/>
    <w:link w:val="CommentTextChar"/>
    <w:uiPriority w:val="99"/>
    <w:unhideWhenUsed/>
    <w:rsid w:val="00522A98"/>
  </w:style>
  <w:style w:type="character" w:customStyle="1" w:styleId="CommentTextChar">
    <w:name w:val="Comment Text Char"/>
    <w:basedOn w:val="DefaultParagraphFont"/>
    <w:link w:val="CommentText"/>
    <w:uiPriority w:val="99"/>
    <w:rsid w:val="00522A98"/>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522A98"/>
    <w:rPr>
      <w:b/>
      <w:bCs/>
      <w:sz w:val="20"/>
      <w:szCs w:val="20"/>
    </w:rPr>
  </w:style>
  <w:style w:type="character" w:customStyle="1" w:styleId="CommentSubjectChar">
    <w:name w:val="Comment Subject Char"/>
    <w:basedOn w:val="CommentTextChar"/>
    <w:link w:val="CommentSubject"/>
    <w:uiPriority w:val="99"/>
    <w:semiHidden/>
    <w:rsid w:val="00522A98"/>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522A98"/>
    <w:rPr>
      <w:sz w:val="18"/>
      <w:szCs w:val="18"/>
    </w:rPr>
  </w:style>
  <w:style w:type="character" w:customStyle="1" w:styleId="BalloonTextChar">
    <w:name w:val="Balloon Text Char"/>
    <w:basedOn w:val="DefaultParagraphFont"/>
    <w:link w:val="BalloonText"/>
    <w:uiPriority w:val="99"/>
    <w:semiHidden/>
    <w:rsid w:val="00522A98"/>
    <w:rPr>
      <w:rFonts w:ascii="Times New Roman" w:hAnsi="Times New Roman" w:cs="Times New Roman"/>
      <w:sz w:val="18"/>
      <w:szCs w:val="18"/>
    </w:rPr>
  </w:style>
  <w:style w:type="paragraph" w:styleId="Revision">
    <w:name w:val="Revision"/>
    <w:hidden/>
    <w:uiPriority w:val="99"/>
    <w:semiHidden/>
    <w:rsid w:val="005A6A65"/>
    <w:rPr>
      <w:rFonts w:ascii="Times New Roman" w:hAnsi="Times New Roman" w:cs="Times New Roman"/>
    </w:rPr>
  </w:style>
  <w:style w:type="character" w:customStyle="1" w:styleId="apple-converted-space">
    <w:name w:val="apple-converted-space"/>
    <w:basedOn w:val="DefaultParagraphFont"/>
    <w:rsid w:val="00CB24AC"/>
  </w:style>
  <w:style w:type="character" w:styleId="Hyperlink">
    <w:name w:val="Hyperlink"/>
    <w:basedOn w:val="DefaultParagraphFont"/>
    <w:uiPriority w:val="99"/>
    <w:unhideWhenUsed/>
    <w:rsid w:val="00CB24AC"/>
    <w:rPr>
      <w:color w:val="0000FF"/>
      <w:u w:val="single"/>
    </w:rPr>
  </w:style>
  <w:style w:type="character" w:customStyle="1" w:styleId="highwire-citation-authors">
    <w:name w:val="highwire-citation-authors"/>
    <w:basedOn w:val="DefaultParagraphFont"/>
    <w:rsid w:val="00B053F8"/>
  </w:style>
  <w:style w:type="character" w:customStyle="1" w:styleId="nlm-given-names">
    <w:name w:val="nlm-given-names"/>
    <w:basedOn w:val="DefaultParagraphFont"/>
    <w:rsid w:val="00B053F8"/>
  </w:style>
  <w:style w:type="character" w:customStyle="1" w:styleId="nlm-surname">
    <w:name w:val="nlm-surname"/>
    <w:basedOn w:val="DefaultParagraphFont"/>
    <w:rsid w:val="00B053F8"/>
  </w:style>
  <w:style w:type="character" w:customStyle="1" w:styleId="highwire-cite-metadata-journal">
    <w:name w:val="highwire-cite-metadata-journal"/>
    <w:basedOn w:val="DefaultParagraphFont"/>
    <w:rsid w:val="00B053F8"/>
  </w:style>
  <w:style w:type="character" w:customStyle="1" w:styleId="highwire-cite-metadata-pages">
    <w:name w:val="highwire-cite-metadata-pages"/>
    <w:basedOn w:val="DefaultParagraphFont"/>
    <w:rsid w:val="00B053F8"/>
  </w:style>
  <w:style w:type="character" w:customStyle="1" w:styleId="highwire-cite-metadata-doi">
    <w:name w:val="highwire-cite-metadata-doi"/>
    <w:basedOn w:val="DefaultParagraphFont"/>
    <w:rsid w:val="00B053F8"/>
  </w:style>
  <w:style w:type="character" w:customStyle="1" w:styleId="doilabel">
    <w:name w:val="doi_label"/>
    <w:basedOn w:val="DefaultParagraphFont"/>
    <w:rsid w:val="00B053F8"/>
  </w:style>
  <w:style w:type="character" w:customStyle="1" w:styleId="text">
    <w:name w:val="text"/>
    <w:basedOn w:val="DefaultParagraphFont"/>
    <w:rsid w:val="00536B16"/>
  </w:style>
  <w:style w:type="character" w:customStyle="1" w:styleId="author-ref">
    <w:name w:val="author-ref"/>
    <w:basedOn w:val="DefaultParagraphFont"/>
    <w:rsid w:val="00536B16"/>
  </w:style>
  <w:style w:type="character" w:styleId="PlaceholderText">
    <w:name w:val="Placeholder Text"/>
    <w:basedOn w:val="DefaultParagraphFont"/>
    <w:uiPriority w:val="99"/>
    <w:semiHidden/>
    <w:rsid w:val="00092A2F"/>
    <w:rPr>
      <w:color w:val="808080"/>
    </w:rPr>
  </w:style>
  <w:style w:type="character" w:customStyle="1" w:styleId="UnresolvedMention1">
    <w:name w:val="Unresolved Mention1"/>
    <w:basedOn w:val="DefaultParagraphFont"/>
    <w:uiPriority w:val="99"/>
    <w:semiHidden/>
    <w:unhideWhenUsed/>
    <w:rsid w:val="008D1CC6"/>
    <w:rPr>
      <w:color w:val="808080"/>
      <w:shd w:val="clear" w:color="auto" w:fill="E6E6E6"/>
    </w:rPr>
  </w:style>
  <w:style w:type="character" w:styleId="PageNumber">
    <w:name w:val="page number"/>
    <w:basedOn w:val="DefaultParagraphFont"/>
    <w:uiPriority w:val="99"/>
    <w:semiHidden/>
    <w:unhideWhenUsed/>
    <w:rsid w:val="00D0274E"/>
  </w:style>
  <w:style w:type="character" w:styleId="Strong">
    <w:name w:val="Strong"/>
    <w:basedOn w:val="DefaultParagraphFont"/>
    <w:uiPriority w:val="22"/>
    <w:qFormat/>
    <w:rsid w:val="004E2A56"/>
    <w:rPr>
      <w:b/>
      <w:bCs/>
    </w:rPr>
  </w:style>
  <w:style w:type="character" w:styleId="UnresolvedMention">
    <w:name w:val="Unresolved Mention"/>
    <w:basedOn w:val="DefaultParagraphFont"/>
    <w:uiPriority w:val="99"/>
    <w:rsid w:val="00F073C4"/>
    <w:rPr>
      <w:color w:val="605E5C"/>
      <w:shd w:val="clear" w:color="auto" w:fill="E1DFDD"/>
    </w:rPr>
  </w:style>
  <w:style w:type="character" w:styleId="FollowedHyperlink">
    <w:name w:val="FollowedHyperlink"/>
    <w:basedOn w:val="DefaultParagraphFont"/>
    <w:uiPriority w:val="99"/>
    <w:semiHidden/>
    <w:unhideWhenUsed/>
    <w:rsid w:val="004B7F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76543">
      <w:bodyDiv w:val="1"/>
      <w:marLeft w:val="0"/>
      <w:marRight w:val="0"/>
      <w:marTop w:val="0"/>
      <w:marBottom w:val="0"/>
      <w:divBdr>
        <w:top w:val="none" w:sz="0" w:space="0" w:color="auto"/>
        <w:left w:val="none" w:sz="0" w:space="0" w:color="auto"/>
        <w:bottom w:val="none" w:sz="0" w:space="0" w:color="auto"/>
        <w:right w:val="none" w:sz="0" w:space="0" w:color="auto"/>
      </w:divBdr>
      <w:divsChild>
        <w:div w:id="636573769">
          <w:marLeft w:val="0"/>
          <w:marRight w:val="0"/>
          <w:marTop w:val="0"/>
          <w:marBottom w:val="0"/>
          <w:divBdr>
            <w:top w:val="none" w:sz="0" w:space="0" w:color="auto"/>
            <w:left w:val="none" w:sz="0" w:space="0" w:color="auto"/>
            <w:bottom w:val="none" w:sz="0" w:space="0" w:color="auto"/>
            <w:right w:val="none" w:sz="0" w:space="0" w:color="auto"/>
          </w:divBdr>
          <w:divsChild>
            <w:div w:id="30230801">
              <w:marLeft w:val="0"/>
              <w:marRight w:val="0"/>
              <w:marTop w:val="0"/>
              <w:marBottom w:val="0"/>
              <w:divBdr>
                <w:top w:val="none" w:sz="0" w:space="0" w:color="auto"/>
                <w:left w:val="none" w:sz="0" w:space="0" w:color="auto"/>
                <w:bottom w:val="none" w:sz="0" w:space="0" w:color="auto"/>
                <w:right w:val="none" w:sz="0" w:space="0" w:color="auto"/>
              </w:divBdr>
              <w:divsChild>
                <w:div w:id="17200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895149">
      <w:bodyDiv w:val="1"/>
      <w:marLeft w:val="0"/>
      <w:marRight w:val="0"/>
      <w:marTop w:val="0"/>
      <w:marBottom w:val="0"/>
      <w:divBdr>
        <w:top w:val="none" w:sz="0" w:space="0" w:color="auto"/>
        <w:left w:val="none" w:sz="0" w:space="0" w:color="auto"/>
        <w:bottom w:val="none" w:sz="0" w:space="0" w:color="auto"/>
        <w:right w:val="none" w:sz="0" w:space="0" w:color="auto"/>
      </w:divBdr>
      <w:divsChild>
        <w:div w:id="933703033">
          <w:marLeft w:val="0"/>
          <w:marRight w:val="0"/>
          <w:marTop w:val="0"/>
          <w:marBottom w:val="0"/>
          <w:divBdr>
            <w:top w:val="none" w:sz="0" w:space="0" w:color="auto"/>
            <w:left w:val="none" w:sz="0" w:space="0" w:color="auto"/>
            <w:bottom w:val="none" w:sz="0" w:space="0" w:color="auto"/>
            <w:right w:val="none" w:sz="0" w:space="0" w:color="auto"/>
          </w:divBdr>
          <w:divsChild>
            <w:div w:id="1720548355">
              <w:marLeft w:val="0"/>
              <w:marRight w:val="0"/>
              <w:marTop w:val="0"/>
              <w:marBottom w:val="0"/>
              <w:divBdr>
                <w:top w:val="none" w:sz="0" w:space="0" w:color="auto"/>
                <w:left w:val="none" w:sz="0" w:space="0" w:color="auto"/>
                <w:bottom w:val="none" w:sz="0" w:space="0" w:color="auto"/>
                <w:right w:val="none" w:sz="0" w:space="0" w:color="auto"/>
              </w:divBdr>
              <w:divsChild>
                <w:div w:id="124441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042452">
      <w:bodyDiv w:val="1"/>
      <w:marLeft w:val="0"/>
      <w:marRight w:val="0"/>
      <w:marTop w:val="0"/>
      <w:marBottom w:val="0"/>
      <w:divBdr>
        <w:top w:val="none" w:sz="0" w:space="0" w:color="auto"/>
        <w:left w:val="none" w:sz="0" w:space="0" w:color="auto"/>
        <w:bottom w:val="none" w:sz="0" w:space="0" w:color="auto"/>
        <w:right w:val="none" w:sz="0" w:space="0" w:color="auto"/>
      </w:divBdr>
    </w:div>
    <w:div w:id="294409273">
      <w:bodyDiv w:val="1"/>
      <w:marLeft w:val="0"/>
      <w:marRight w:val="0"/>
      <w:marTop w:val="0"/>
      <w:marBottom w:val="0"/>
      <w:divBdr>
        <w:top w:val="none" w:sz="0" w:space="0" w:color="auto"/>
        <w:left w:val="none" w:sz="0" w:space="0" w:color="auto"/>
        <w:bottom w:val="none" w:sz="0" w:space="0" w:color="auto"/>
        <w:right w:val="none" w:sz="0" w:space="0" w:color="auto"/>
      </w:divBdr>
      <w:divsChild>
        <w:div w:id="143743972">
          <w:marLeft w:val="0"/>
          <w:marRight w:val="0"/>
          <w:marTop w:val="75"/>
          <w:marBottom w:val="0"/>
          <w:divBdr>
            <w:top w:val="none" w:sz="0" w:space="0" w:color="auto"/>
            <w:left w:val="none" w:sz="0" w:space="0" w:color="auto"/>
            <w:bottom w:val="none" w:sz="0" w:space="0" w:color="auto"/>
            <w:right w:val="none" w:sz="0" w:space="0" w:color="auto"/>
          </w:divBdr>
        </w:div>
        <w:div w:id="1787693841">
          <w:marLeft w:val="0"/>
          <w:marRight w:val="0"/>
          <w:marTop w:val="75"/>
          <w:marBottom w:val="0"/>
          <w:divBdr>
            <w:top w:val="none" w:sz="0" w:space="0" w:color="auto"/>
            <w:left w:val="none" w:sz="0" w:space="0" w:color="auto"/>
            <w:bottom w:val="none" w:sz="0" w:space="0" w:color="auto"/>
            <w:right w:val="none" w:sz="0" w:space="0" w:color="auto"/>
          </w:divBdr>
        </w:div>
      </w:divsChild>
    </w:div>
    <w:div w:id="346562817">
      <w:bodyDiv w:val="1"/>
      <w:marLeft w:val="0"/>
      <w:marRight w:val="0"/>
      <w:marTop w:val="0"/>
      <w:marBottom w:val="0"/>
      <w:divBdr>
        <w:top w:val="none" w:sz="0" w:space="0" w:color="auto"/>
        <w:left w:val="none" w:sz="0" w:space="0" w:color="auto"/>
        <w:bottom w:val="none" w:sz="0" w:space="0" w:color="auto"/>
        <w:right w:val="none" w:sz="0" w:space="0" w:color="auto"/>
      </w:divBdr>
    </w:div>
    <w:div w:id="376661468">
      <w:bodyDiv w:val="1"/>
      <w:marLeft w:val="0"/>
      <w:marRight w:val="0"/>
      <w:marTop w:val="0"/>
      <w:marBottom w:val="0"/>
      <w:divBdr>
        <w:top w:val="none" w:sz="0" w:space="0" w:color="auto"/>
        <w:left w:val="none" w:sz="0" w:space="0" w:color="auto"/>
        <w:bottom w:val="none" w:sz="0" w:space="0" w:color="auto"/>
        <w:right w:val="none" w:sz="0" w:space="0" w:color="auto"/>
      </w:divBdr>
    </w:div>
    <w:div w:id="443841697">
      <w:bodyDiv w:val="1"/>
      <w:marLeft w:val="0"/>
      <w:marRight w:val="0"/>
      <w:marTop w:val="0"/>
      <w:marBottom w:val="0"/>
      <w:divBdr>
        <w:top w:val="none" w:sz="0" w:space="0" w:color="auto"/>
        <w:left w:val="none" w:sz="0" w:space="0" w:color="auto"/>
        <w:bottom w:val="none" w:sz="0" w:space="0" w:color="auto"/>
        <w:right w:val="none" w:sz="0" w:space="0" w:color="auto"/>
      </w:divBdr>
    </w:div>
    <w:div w:id="457994368">
      <w:bodyDiv w:val="1"/>
      <w:marLeft w:val="0"/>
      <w:marRight w:val="0"/>
      <w:marTop w:val="0"/>
      <w:marBottom w:val="0"/>
      <w:divBdr>
        <w:top w:val="none" w:sz="0" w:space="0" w:color="auto"/>
        <w:left w:val="none" w:sz="0" w:space="0" w:color="auto"/>
        <w:bottom w:val="none" w:sz="0" w:space="0" w:color="auto"/>
        <w:right w:val="none" w:sz="0" w:space="0" w:color="auto"/>
      </w:divBdr>
    </w:div>
    <w:div w:id="462425175">
      <w:bodyDiv w:val="1"/>
      <w:marLeft w:val="0"/>
      <w:marRight w:val="0"/>
      <w:marTop w:val="0"/>
      <w:marBottom w:val="0"/>
      <w:divBdr>
        <w:top w:val="none" w:sz="0" w:space="0" w:color="auto"/>
        <w:left w:val="none" w:sz="0" w:space="0" w:color="auto"/>
        <w:bottom w:val="none" w:sz="0" w:space="0" w:color="auto"/>
        <w:right w:val="none" w:sz="0" w:space="0" w:color="auto"/>
      </w:divBdr>
      <w:divsChild>
        <w:div w:id="354690985">
          <w:marLeft w:val="0"/>
          <w:marRight w:val="0"/>
          <w:marTop w:val="0"/>
          <w:marBottom w:val="0"/>
          <w:divBdr>
            <w:top w:val="none" w:sz="0" w:space="0" w:color="auto"/>
            <w:left w:val="none" w:sz="0" w:space="0" w:color="auto"/>
            <w:bottom w:val="none" w:sz="0" w:space="0" w:color="auto"/>
            <w:right w:val="none" w:sz="0" w:space="0" w:color="auto"/>
          </w:divBdr>
          <w:divsChild>
            <w:div w:id="4326864">
              <w:marLeft w:val="0"/>
              <w:marRight w:val="0"/>
              <w:marTop w:val="0"/>
              <w:marBottom w:val="0"/>
              <w:divBdr>
                <w:top w:val="none" w:sz="0" w:space="0" w:color="auto"/>
                <w:left w:val="none" w:sz="0" w:space="0" w:color="auto"/>
                <w:bottom w:val="none" w:sz="0" w:space="0" w:color="auto"/>
                <w:right w:val="none" w:sz="0" w:space="0" w:color="auto"/>
              </w:divBdr>
              <w:divsChild>
                <w:div w:id="15859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5153">
      <w:bodyDiv w:val="1"/>
      <w:marLeft w:val="0"/>
      <w:marRight w:val="0"/>
      <w:marTop w:val="0"/>
      <w:marBottom w:val="0"/>
      <w:divBdr>
        <w:top w:val="none" w:sz="0" w:space="0" w:color="auto"/>
        <w:left w:val="none" w:sz="0" w:space="0" w:color="auto"/>
        <w:bottom w:val="none" w:sz="0" w:space="0" w:color="auto"/>
        <w:right w:val="none" w:sz="0" w:space="0" w:color="auto"/>
      </w:divBdr>
    </w:div>
    <w:div w:id="491071331">
      <w:bodyDiv w:val="1"/>
      <w:marLeft w:val="0"/>
      <w:marRight w:val="0"/>
      <w:marTop w:val="0"/>
      <w:marBottom w:val="0"/>
      <w:divBdr>
        <w:top w:val="none" w:sz="0" w:space="0" w:color="auto"/>
        <w:left w:val="none" w:sz="0" w:space="0" w:color="auto"/>
        <w:bottom w:val="none" w:sz="0" w:space="0" w:color="auto"/>
        <w:right w:val="none" w:sz="0" w:space="0" w:color="auto"/>
      </w:divBdr>
    </w:div>
    <w:div w:id="523783782">
      <w:bodyDiv w:val="1"/>
      <w:marLeft w:val="0"/>
      <w:marRight w:val="0"/>
      <w:marTop w:val="0"/>
      <w:marBottom w:val="0"/>
      <w:divBdr>
        <w:top w:val="none" w:sz="0" w:space="0" w:color="auto"/>
        <w:left w:val="none" w:sz="0" w:space="0" w:color="auto"/>
        <w:bottom w:val="none" w:sz="0" w:space="0" w:color="auto"/>
        <w:right w:val="none" w:sz="0" w:space="0" w:color="auto"/>
      </w:divBdr>
    </w:div>
    <w:div w:id="540558601">
      <w:bodyDiv w:val="1"/>
      <w:marLeft w:val="0"/>
      <w:marRight w:val="0"/>
      <w:marTop w:val="0"/>
      <w:marBottom w:val="0"/>
      <w:divBdr>
        <w:top w:val="none" w:sz="0" w:space="0" w:color="auto"/>
        <w:left w:val="none" w:sz="0" w:space="0" w:color="auto"/>
        <w:bottom w:val="none" w:sz="0" w:space="0" w:color="auto"/>
        <w:right w:val="none" w:sz="0" w:space="0" w:color="auto"/>
      </w:divBdr>
    </w:div>
    <w:div w:id="572274568">
      <w:bodyDiv w:val="1"/>
      <w:marLeft w:val="0"/>
      <w:marRight w:val="0"/>
      <w:marTop w:val="0"/>
      <w:marBottom w:val="0"/>
      <w:divBdr>
        <w:top w:val="none" w:sz="0" w:space="0" w:color="auto"/>
        <w:left w:val="none" w:sz="0" w:space="0" w:color="auto"/>
        <w:bottom w:val="none" w:sz="0" w:space="0" w:color="auto"/>
        <w:right w:val="none" w:sz="0" w:space="0" w:color="auto"/>
      </w:divBdr>
      <w:divsChild>
        <w:div w:id="167255493">
          <w:marLeft w:val="0"/>
          <w:marRight w:val="0"/>
          <w:marTop w:val="0"/>
          <w:marBottom w:val="0"/>
          <w:divBdr>
            <w:top w:val="none" w:sz="0" w:space="0" w:color="auto"/>
            <w:left w:val="none" w:sz="0" w:space="0" w:color="auto"/>
            <w:bottom w:val="none" w:sz="0" w:space="0" w:color="auto"/>
            <w:right w:val="none" w:sz="0" w:space="0" w:color="auto"/>
          </w:divBdr>
          <w:divsChild>
            <w:div w:id="1159925881">
              <w:marLeft w:val="0"/>
              <w:marRight w:val="0"/>
              <w:marTop w:val="0"/>
              <w:marBottom w:val="0"/>
              <w:divBdr>
                <w:top w:val="none" w:sz="0" w:space="0" w:color="auto"/>
                <w:left w:val="none" w:sz="0" w:space="0" w:color="auto"/>
                <w:bottom w:val="none" w:sz="0" w:space="0" w:color="auto"/>
                <w:right w:val="none" w:sz="0" w:space="0" w:color="auto"/>
              </w:divBdr>
              <w:divsChild>
                <w:div w:id="2996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89805">
      <w:bodyDiv w:val="1"/>
      <w:marLeft w:val="0"/>
      <w:marRight w:val="0"/>
      <w:marTop w:val="0"/>
      <w:marBottom w:val="0"/>
      <w:divBdr>
        <w:top w:val="none" w:sz="0" w:space="0" w:color="auto"/>
        <w:left w:val="none" w:sz="0" w:space="0" w:color="auto"/>
        <w:bottom w:val="none" w:sz="0" w:space="0" w:color="auto"/>
        <w:right w:val="none" w:sz="0" w:space="0" w:color="auto"/>
      </w:divBdr>
    </w:div>
    <w:div w:id="765271999">
      <w:bodyDiv w:val="1"/>
      <w:marLeft w:val="0"/>
      <w:marRight w:val="0"/>
      <w:marTop w:val="0"/>
      <w:marBottom w:val="0"/>
      <w:divBdr>
        <w:top w:val="none" w:sz="0" w:space="0" w:color="auto"/>
        <w:left w:val="none" w:sz="0" w:space="0" w:color="auto"/>
        <w:bottom w:val="none" w:sz="0" w:space="0" w:color="auto"/>
        <w:right w:val="none" w:sz="0" w:space="0" w:color="auto"/>
      </w:divBdr>
    </w:div>
    <w:div w:id="883174228">
      <w:bodyDiv w:val="1"/>
      <w:marLeft w:val="0"/>
      <w:marRight w:val="0"/>
      <w:marTop w:val="0"/>
      <w:marBottom w:val="0"/>
      <w:divBdr>
        <w:top w:val="none" w:sz="0" w:space="0" w:color="auto"/>
        <w:left w:val="none" w:sz="0" w:space="0" w:color="auto"/>
        <w:bottom w:val="none" w:sz="0" w:space="0" w:color="auto"/>
        <w:right w:val="none" w:sz="0" w:space="0" w:color="auto"/>
      </w:divBdr>
    </w:div>
    <w:div w:id="908619081">
      <w:bodyDiv w:val="1"/>
      <w:marLeft w:val="0"/>
      <w:marRight w:val="0"/>
      <w:marTop w:val="0"/>
      <w:marBottom w:val="0"/>
      <w:divBdr>
        <w:top w:val="none" w:sz="0" w:space="0" w:color="auto"/>
        <w:left w:val="none" w:sz="0" w:space="0" w:color="auto"/>
        <w:bottom w:val="none" w:sz="0" w:space="0" w:color="auto"/>
        <w:right w:val="none" w:sz="0" w:space="0" w:color="auto"/>
      </w:divBdr>
    </w:div>
    <w:div w:id="924189189">
      <w:bodyDiv w:val="1"/>
      <w:marLeft w:val="0"/>
      <w:marRight w:val="0"/>
      <w:marTop w:val="0"/>
      <w:marBottom w:val="0"/>
      <w:divBdr>
        <w:top w:val="none" w:sz="0" w:space="0" w:color="auto"/>
        <w:left w:val="none" w:sz="0" w:space="0" w:color="auto"/>
        <w:bottom w:val="none" w:sz="0" w:space="0" w:color="auto"/>
        <w:right w:val="none" w:sz="0" w:space="0" w:color="auto"/>
      </w:divBdr>
    </w:div>
    <w:div w:id="985550506">
      <w:bodyDiv w:val="1"/>
      <w:marLeft w:val="0"/>
      <w:marRight w:val="0"/>
      <w:marTop w:val="0"/>
      <w:marBottom w:val="0"/>
      <w:divBdr>
        <w:top w:val="none" w:sz="0" w:space="0" w:color="auto"/>
        <w:left w:val="none" w:sz="0" w:space="0" w:color="auto"/>
        <w:bottom w:val="none" w:sz="0" w:space="0" w:color="auto"/>
        <w:right w:val="none" w:sz="0" w:space="0" w:color="auto"/>
      </w:divBdr>
    </w:div>
    <w:div w:id="1201280805">
      <w:bodyDiv w:val="1"/>
      <w:marLeft w:val="0"/>
      <w:marRight w:val="0"/>
      <w:marTop w:val="0"/>
      <w:marBottom w:val="0"/>
      <w:divBdr>
        <w:top w:val="none" w:sz="0" w:space="0" w:color="auto"/>
        <w:left w:val="none" w:sz="0" w:space="0" w:color="auto"/>
        <w:bottom w:val="none" w:sz="0" w:space="0" w:color="auto"/>
        <w:right w:val="none" w:sz="0" w:space="0" w:color="auto"/>
      </w:divBdr>
    </w:div>
    <w:div w:id="1350185383">
      <w:bodyDiv w:val="1"/>
      <w:marLeft w:val="0"/>
      <w:marRight w:val="0"/>
      <w:marTop w:val="0"/>
      <w:marBottom w:val="0"/>
      <w:divBdr>
        <w:top w:val="none" w:sz="0" w:space="0" w:color="auto"/>
        <w:left w:val="none" w:sz="0" w:space="0" w:color="auto"/>
        <w:bottom w:val="none" w:sz="0" w:space="0" w:color="auto"/>
        <w:right w:val="none" w:sz="0" w:space="0" w:color="auto"/>
      </w:divBdr>
    </w:div>
    <w:div w:id="1451390306">
      <w:bodyDiv w:val="1"/>
      <w:marLeft w:val="0"/>
      <w:marRight w:val="0"/>
      <w:marTop w:val="0"/>
      <w:marBottom w:val="0"/>
      <w:divBdr>
        <w:top w:val="none" w:sz="0" w:space="0" w:color="auto"/>
        <w:left w:val="none" w:sz="0" w:space="0" w:color="auto"/>
        <w:bottom w:val="none" w:sz="0" w:space="0" w:color="auto"/>
        <w:right w:val="none" w:sz="0" w:space="0" w:color="auto"/>
      </w:divBdr>
    </w:div>
    <w:div w:id="1526477922">
      <w:bodyDiv w:val="1"/>
      <w:marLeft w:val="0"/>
      <w:marRight w:val="0"/>
      <w:marTop w:val="0"/>
      <w:marBottom w:val="0"/>
      <w:divBdr>
        <w:top w:val="none" w:sz="0" w:space="0" w:color="auto"/>
        <w:left w:val="none" w:sz="0" w:space="0" w:color="auto"/>
        <w:bottom w:val="none" w:sz="0" w:space="0" w:color="auto"/>
        <w:right w:val="none" w:sz="0" w:space="0" w:color="auto"/>
      </w:divBdr>
    </w:div>
    <w:div w:id="1740859534">
      <w:bodyDiv w:val="1"/>
      <w:marLeft w:val="0"/>
      <w:marRight w:val="0"/>
      <w:marTop w:val="0"/>
      <w:marBottom w:val="0"/>
      <w:divBdr>
        <w:top w:val="none" w:sz="0" w:space="0" w:color="auto"/>
        <w:left w:val="none" w:sz="0" w:space="0" w:color="auto"/>
        <w:bottom w:val="none" w:sz="0" w:space="0" w:color="auto"/>
        <w:right w:val="none" w:sz="0" w:space="0" w:color="auto"/>
      </w:divBdr>
    </w:div>
    <w:div w:id="1746956318">
      <w:bodyDiv w:val="1"/>
      <w:marLeft w:val="0"/>
      <w:marRight w:val="0"/>
      <w:marTop w:val="0"/>
      <w:marBottom w:val="0"/>
      <w:divBdr>
        <w:top w:val="none" w:sz="0" w:space="0" w:color="auto"/>
        <w:left w:val="none" w:sz="0" w:space="0" w:color="auto"/>
        <w:bottom w:val="none" w:sz="0" w:space="0" w:color="auto"/>
        <w:right w:val="none" w:sz="0" w:space="0" w:color="auto"/>
      </w:divBdr>
    </w:div>
    <w:div w:id="2032677800">
      <w:bodyDiv w:val="1"/>
      <w:marLeft w:val="0"/>
      <w:marRight w:val="0"/>
      <w:marTop w:val="0"/>
      <w:marBottom w:val="0"/>
      <w:divBdr>
        <w:top w:val="none" w:sz="0" w:space="0" w:color="auto"/>
        <w:left w:val="none" w:sz="0" w:space="0" w:color="auto"/>
        <w:bottom w:val="none" w:sz="0" w:space="0" w:color="auto"/>
        <w:right w:val="none" w:sz="0" w:space="0" w:color="auto"/>
      </w:divBdr>
      <w:divsChild>
        <w:div w:id="1599370655">
          <w:marLeft w:val="0"/>
          <w:marRight w:val="0"/>
          <w:marTop w:val="0"/>
          <w:marBottom w:val="0"/>
          <w:divBdr>
            <w:top w:val="none" w:sz="0" w:space="0" w:color="auto"/>
            <w:left w:val="none" w:sz="0" w:space="0" w:color="auto"/>
            <w:bottom w:val="none" w:sz="0" w:space="0" w:color="auto"/>
            <w:right w:val="none" w:sz="0" w:space="0" w:color="auto"/>
          </w:divBdr>
          <w:divsChild>
            <w:div w:id="545138456">
              <w:marLeft w:val="0"/>
              <w:marRight w:val="0"/>
              <w:marTop w:val="0"/>
              <w:marBottom w:val="0"/>
              <w:divBdr>
                <w:top w:val="none" w:sz="0" w:space="0" w:color="auto"/>
                <w:left w:val="none" w:sz="0" w:space="0" w:color="auto"/>
                <w:bottom w:val="none" w:sz="0" w:space="0" w:color="auto"/>
                <w:right w:val="none" w:sz="0" w:space="0" w:color="auto"/>
              </w:divBdr>
              <w:divsChild>
                <w:div w:id="156725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53084">
      <w:bodyDiv w:val="1"/>
      <w:marLeft w:val="0"/>
      <w:marRight w:val="0"/>
      <w:marTop w:val="0"/>
      <w:marBottom w:val="0"/>
      <w:divBdr>
        <w:top w:val="none" w:sz="0" w:space="0" w:color="auto"/>
        <w:left w:val="none" w:sz="0" w:space="0" w:color="auto"/>
        <w:bottom w:val="none" w:sz="0" w:space="0" w:color="auto"/>
        <w:right w:val="none" w:sz="0" w:space="0" w:color="auto"/>
      </w:divBdr>
    </w:div>
    <w:div w:id="21432336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DF67C83-44E6-794C-80FA-F620A6B9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24</Pages>
  <Words>10751</Words>
  <Characters>61281</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Groh</dc:creator>
  <cp:keywords/>
  <dc:description/>
  <cp:lastModifiedBy>Jeff Groh</cp:lastModifiedBy>
  <cp:revision>70</cp:revision>
  <cp:lastPrinted>2018-06-19T17:19:00Z</cp:lastPrinted>
  <dcterms:created xsi:type="dcterms:W3CDTF">2018-10-29T00:30:00Z</dcterms:created>
  <dcterms:modified xsi:type="dcterms:W3CDTF">2018-11-03T06:44:00Z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http://www.zotero.org/styles/american-journal-of-botany</vt:lpwstr>
  </property>
  <property fmtid="{D5CDD505-2E9C-101B-9397-08002B2CF9AE}" pid="3" name="Mendeley Recent Style Name 0_1">
    <vt:lpwstr>American Journal of Botany</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355b2a59-f0a3-39d8-b38d-dd8c2ed3fa19</vt:lpwstr>
  </property>
  <property fmtid="{D5CDD505-2E9C-101B-9397-08002B2CF9AE}" pid="24" name="Mendeley Citation Style_1">
    <vt:lpwstr>http://www.zotero.org/styles/apa</vt:lpwstr>
  </property>
</Properties>
</file>